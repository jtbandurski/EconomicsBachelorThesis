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4EDDA" w14:textId="5AE29FB3" w:rsidR="00E169A1" w:rsidRPr="00435CF9" w:rsidRDefault="003E4038">
      <w:pPr>
        <w:jc w:val="center"/>
        <w:rPr>
          <w:sz w:val="36"/>
        </w:rPr>
      </w:pPr>
      <w:r w:rsidRPr="00435CF9">
        <w:rPr>
          <w:sz w:val="36"/>
        </w:rPr>
        <w:t>University of Warsaw</w:t>
      </w:r>
    </w:p>
    <w:p w14:paraId="55D5A214" w14:textId="77777777" w:rsidR="00E169A1" w:rsidRPr="00435CF9" w:rsidRDefault="003E4038">
      <w:pPr>
        <w:jc w:val="center"/>
        <w:rPr>
          <w:sz w:val="36"/>
        </w:rPr>
      </w:pPr>
      <w:r w:rsidRPr="00435CF9">
        <w:rPr>
          <w:sz w:val="36"/>
        </w:rPr>
        <w:t>Faculty of Economic Sciences</w:t>
      </w:r>
      <w:r w:rsidR="00E169A1" w:rsidRPr="00435CF9">
        <w:rPr>
          <w:sz w:val="36"/>
        </w:rPr>
        <w:t xml:space="preserve"> </w:t>
      </w:r>
    </w:p>
    <w:p w14:paraId="7FB7C9F4" w14:textId="77777777" w:rsidR="00E169A1" w:rsidRPr="00435CF9" w:rsidRDefault="00E169A1">
      <w:pPr>
        <w:jc w:val="center"/>
        <w:rPr>
          <w:b/>
          <w:sz w:val="36"/>
        </w:rPr>
      </w:pPr>
    </w:p>
    <w:p w14:paraId="48CB9D09" w14:textId="77777777" w:rsidR="00E169A1" w:rsidRPr="00435CF9" w:rsidRDefault="00E169A1">
      <w:pPr>
        <w:jc w:val="center"/>
      </w:pPr>
    </w:p>
    <w:p w14:paraId="465444CD" w14:textId="77777777" w:rsidR="00E169A1" w:rsidRPr="00435CF9" w:rsidRDefault="00E169A1">
      <w:pPr>
        <w:jc w:val="center"/>
      </w:pPr>
    </w:p>
    <w:p w14:paraId="29E040D8" w14:textId="77777777" w:rsidR="00E169A1" w:rsidRPr="00435CF9" w:rsidRDefault="00E169A1">
      <w:pPr>
        <w:jc w:val="center"/>
      </w:pPr>
    </w:p>
    <w:p w14:paraId="1B24662D" w14:textId="77777777" w:rsidR="00E169A1" w:rsidRPr="00435CF9" w:rsidRDefault="00E169A1">
      <w:pPr>
        <w:jc w:val="center"/>
      </w:pPr>
    </w:p>
    <w:p w14:paraId="5E709FAB" w14:textId="77777777" w:rsidR="00E169A1" w:rsidRPr="00435CF9" w:rsidRDefault="00E169A1">
      <w:pPr>
        <w:jc w:val="center"/>
      </w:pPr>
    </w:p>
    <w:p w14:paraId="21AA3C5D" w14:textId="77777777" w:rsidR="00E169A1" w:rsidRPr="00435CF9" w:rsidRDefault="00D938C5">
      <w:pPr>
        <w:jc w:val="center"/>
        <w:rPr>
          <w:sz w:val="28"/>
        </w:rPr>
      </w:pPr>
      <w:r w:rsidRPr="00435CF9">
        <w:rPr>
          <w:sz w:val="28"/>
        </w:rPr>
        <w:t>Jakub Bandurski</w:t>
      </w:r>
    </w:p>
    <w:p w14:paraId="1ADA7C14" w14:textId="77777777" w:rsidR="00E169A1" w:rsidRPr="00435CF9" w:rsidRDefault="003E4038">
      <w:pPr>
        <w:jc w:val="center"/>
      </w:pPr>
      <w:r w:rsidRPr="00435CF9">
        <w:t>Index number</w:t>
      </w:r>
      <w:r w:rsidR="00D938C5" w:rsidRPr="00435CF9">
        <w:t>: 417911</w:t>
      </w:r>
    </w:p>
    <w:p w14:paraId="4AD6B8E6" w14:textId="77777777" w:rsidR="00E169A1" w:rsidRPr="00435CF9" w:rsidRDefault="00E169A1">
      <w:pPr>
        <w:jc w:val="center"/>
      </w:pPr>
    </w:p>
    <w:p w14:paraId="2A801AC9" w14:textId="77777777" w:rsidR="00E169A1" w:rsidRPr="00435CF9" w:rsidRDefault="00E169A1">
      <w:pPr>
        <w:jc w:val="center"/>
      </w:pPr>
    </w:p>
    <w:p w14:paraId="0F905296" w14:textId="1499EFDE" w:rsidR="00E169A1" w:rsidRPr="00435CF9" w:rsidRDefault="003E4038">
      <w:pPr>
        <w:pStyle w:val="Nagwek1"/>
        <w:rPr>
          <w:sz w:val="40"/>
        </w:rPr>
      </w:pPr>
      <w:r w:rsidRPr="00435CF9">
        <w:rPr>
          <w:sz w:val="40"/>
        </w:rPr>
        <w:t>Non</w:t>
      </w:r>
      <w:r w:rsidR="005340F4" w:rsidRPr="00435CF9">
        <w:rPr>
          <w:sz w:val="40"/>
        </w:rPr>
        <w:t>linear dependencies</w:t>
      </w:r>
      <w:r w:rsidRPr="00435CF9">
        <w:rPr>
          <w:sz w:val="40"/>
        </w:rPr>
        <w:t xml:space="preserve"> in </w:t>
      </w:r>
      <w:r w:rsidR="008E4460" w:rsidRPr="00435CF9">
        <w:rPr>
          <w:sz w:val="40"/>
        </w:rPr>
        <w:t xml:space="preserve">the </w:t>
      </w:r>
      <w:r w:rsidR="007665E4" w:rsidRPr="00435CF9">
        <w:rPr>
          <w:sz w:val="40"/>
        </w:rPr>
        <w:t xml:space="preserve">Fama and French </w:t>
      </w:r>
      <w:r w:rsidR="008E4460" w:rsidRPr="00435CF9">
        <w:rPr>
          <w:sz w:val="40"/>
        </w:rPr>
        <w:t xml:space="preserve">three-factor </w:t>
      </w:r>
      <w:r w:rsidR="007665E4" w:rsidRPr="00435CF9">
        <w:rPr>
          <w:sz w:val="40"/>
        </w:rPr>
        <w:t>model</w:t>
      </w:r>
      <w:r w:rsidRPr="00435CF9">
        <w:rPr>
          <w:sz w:val="40"/>
        </w:rPr>
        <w:t xml:space="preserve">. </w:t>
      </w:r>
    </w:p>
    <w:p w14:paraId="2EBCF57F" w14:textId="77777777" w:rsidR="00E169A1" w:rsidRPr="00435CF9" w:rsidRDefault="00E169A1">
      <w:pPr>
        <w:jc w:val="center"/>
      </w:pPr>
    </w:p>
    <w:p w14:paraId="2222DB09" w14:textId="77777777" w:rsidR="00E169A1" w:rsidRPr="00435CF9" w:rsidRDefault="00E169A1">
      <w:pPr>
        <w:jc w:val="center"/>
      </w:pPr>
      <w:r w:rsidRPr="00435CF9">
        <w:t xml:space="preserve"> </w:t>
      </w:r>
    </w:p>
    <w:p w14:paraId="2E39B034" w14:textId="77777777" w:rsidR="00E169A1" w:rsidRPr="00435CF9" w:rsidRDefault="00E169A1">
      <w:pPr>
        <w:jc w:val="center"/>
      </w:pPr>
    </w:p>
    <w:p w14:paraId="76297CC0" w14:textId="77777777" w:rsidR="00E169A1" w:rsidRPr="00435CF9" w:rsidRDefault="00E169A1">
      <w:pPr>
        <w:jc w:val="center"/>
      </w:pPr>
    </w:p>
    <w:p w14:paraId="30A3C4FE" w14:textId="77777777" w:rsidR="00E169A1" w:rsidRPr="00435CF9" w:rsidRDefault="004A5B49">
      <w:pPr>
        <w:jc w:val="center"/>
      </w:pPr>
      <w:r w:rsidRPr="00435CF9">
        <w:t>First cycle degree thesis</w:t>
      </w:r>
    </w:p>
    <w:p w14:paraId="15C905D7" w14:textId="7498BFE7" w:rsidR="004A5B49" w:rsidRPr="00435CF9" w:rsidRDefault="000259F2">
      <w:pPr>
        <w:jc w:val="center"/>
      </w:pPr>
      <w:r w:rsidRPr="00435CF9">
        <w:t>Field</w:t>
      </w:r>
      <w:r w:rsidR="002145AA" w:rsidRPr="00435CF9">
        <w:t xml:space="preserve"> of study</w:t>
      </w:r>
      <w:r w:rsidR="00E169A1" w:rsidRPr="00435CF9">
        <w:t xml:space="preserve">: </w:t>
      </w:r>
      <w:r w:rsidR="004A5B49" w:rsidRPr="00435CF9">
        <w:t>Economy</w:t>
      </w:r>
    </w:p>
    <w:p w14:paraId="5BF1BA1B" w14:textId="7C48169F" w:rsidR="002145AA" w:rsidRPr="00435CF9" w:rsidRDefault="000259F2">
      <w:pPr>
        <w:jc w:val="center"/>
      </w:pPr>
      <w:r w:rsidRPr="00435CF9">
        <w:t>Specialty</w:t>
      </w:r>
      <w:r w:rsidR="002145AA" w:rsidRPr="00435CF9">
        <w:t>:</w:t>
      </w:r>
    </w:p>
    <w:p w14:paraId="637D9611" w14:textId="77777777" w:rsidR="004A5B49" w:rsidRPr="00435CF9" w:rsidRDefault="004A5B49" w:rsidP="004A5B49">
      <w:pPr>
        <w:jc w:val="center"/>
      </w:pPr>
      <w:r w:rsidRPr="00435CF9">
        <w:t>Double Degree Program in Economics and Mathematics</w:t>
      </w:r>
    </w:p>
    <w:p w14:paraId="63F2F878" w14:textId="77777777" w:rsidR="00E169A1" w:rsidRPr="00435CF9" w:rsidRDefault="00E169A1">
      <w:pPr>
        <w:jc w:val="center"/>
      </w:pPr>
    </w:p>
    <w:p w14:paraId="7B32FBD1" w14:textId="77777777" w:rsidR="00E169A1" w:rsidRPr="00435CF9" w:rsidRDefault="00E169A1">
      <w:pPr>
        <w:jc w:val="center"/>
      </w:pPr>
    </w:p>
    <w:p w14:paraId="6DF3742A" w14:textId="77777777" w:rsidR="00E169A1" w:rsidRPr="00435CF9" w:rsidRDefault="00E169A1">
      <w:pPr>
        <w:jc w:val="center"/>
      </w:pPr>
    </w:p>
    <w:p w14:paraId="2FBC572F" w14:textId="77777777" w:rsidR="00E169A1" w:rsidRPr="00435CF9" w:rsidRDefault="00E169A1">
      <w:pPr>
        <w:jc w:val="center"/>
      </w:pPr>
    </w:p>
    <w:p w14:paraId="67697D83" w14:textId="77777777" w:rsidR="00E169A1" w:rsidRPr="00435CF9" w:rsidRDefault="00E169A1">
      <w:pPr>
        <w:jc w:val="center"/>
      </w:pPr>
    </w:p>
    <w:p w14:paraId="550109D1" w14:textId="77777777" w:rsidR="00E169A1" w:rsidRPr="00435CF9" w:rsidRDefault="00E169A1">
      <w:pPr>
        <w:jc w:val="center"/>
      </w:pPr>
    </w:p>
    <w:p w14:paraId="23E2811A" w14:textId="77777777" w:rsidR="00E169A1" w:rsidRPr="00435CF9" w:rsidRDefault="00E169A1">
      <w:pPr>
        <w:jc w:val="center"/>
      </w:pPr>
    </w:p>
    <w:p w14:paraId="437F84AF" w14:textId="77777777" w:rsidR="00E169A1" w:rsidRPr="00435CF9" w:rsidRDefault="00E169A1">
      <w:pPr>
        <w:jc w:val="center"/>
      </w:pPr>
    </w:p>
    <w:p w14:paraId="0E11F6EF" w14:textId="77777777" w:rsidR="00E169A1" w:rsidRPr="00435CF9" w:rsidRDefault="00E169A1">
      <w:pPr>
        <w:jc w:val="center"/>
      </w:pPr>
    </w:p>
    <w:p w14:paraId="623ADBA1" w14:textId="77777777" w:rsidR="00E169A1" w:rsidRPr="00435CF9" w:rsidRDefault="004A5B49">
      <w:pPr>
        <w:ind w:left="4248" w:hanging="4248"/>
        <w:jc w:val="right"/>
      </w:pPr>
      <w:r w:rsidRPr="00435CF9">
        <w:t>The thesis written under supervision of</w:t>
      </w:r>
    </w:p>
    <w:p w14:paraId="0708A129" w14:textId="77777777" w:rsidR="00E169A1" w:rsidRPr="00435CF9" w:rsidRDefault="004A5B49">
      <w:pPr>
        <w:ind w:left="4248" w:hanging="4248"/>
        <w:jc w:val="right"/>
      </w:pPr>
      <w:r w:rsidRPr="00435CF9">
        <w:t>Ph.D.</w:t>
      </w:r>
      <w:r w:rsidR="002A0553" w:rsidRPr="00435CF9">
        <w:t xml:space="preserve"> </w:t>
      </w:r>
      <w:r w:rsidR="0081412C" w:rsidRPr="00435CF9">
        <w:t>Łukasz Postek</w:t>
      </w:r>
    </w:p>
    <w:p w14:paraId="711B440F" w14:textId="77777777" w:rsidR="00E169A1" w:rsidRPr="00435CF9" w:rsidRDefault="004A5B49">
      <w:pPr>
        <w:ind w:left="4248" w:hanging="4248"/>
        <w:jc w:val="right"/>
      </w:pPr>
      <w:r w:rsidRPr="00435CF9">
        <w:t>Chair of Statistics and Econometrics</w:t>
      </w:r>
    </w:p>
    <w:p w14:paraId="3E0EED0F" w14:textId="77777777" w:rsidR="00E169A1" w:rsidRPr="00435CF9" w:rsidRDefault="004A5B49">
      <w:pPr>
        <w:ind w:left="4248" w:hanging="4248"/>
        <w:jc w:val="right"/>
      </w:pPr>
      <w:r w:rsidRPr="00435CF9">
        <w:t>University of Warsaw Faculty of Economic Sciences</w:t>
      </w:r>
    </w:p>
    <w:p w14:paraId="5DA92ACB" w14:textId="77777777" w:rsidR="00E169A1" w:rsidRPr="00435CF9" w:rsidRDefault="00E169A1">
      <w:pPr>
        <w:ind w:left="2832" w:firstLine="252"/>
        <w:jc w:val="both"/>
      </w:pPr>
      <w:r w:rsidRPr="00435CF9">
        <w:tab/>
      </w:r>
      <w:r w:rsidRPr="00435CF9">
        <w:tab/>
      </w:r>
    </w:p>
    <w:p w14:paraId="3DDB9F7D" w14:textId="77777777" w:rsidR="00E169A1" w:rsidRPr="00435CF9" w:rsidRDefault="00E169A1">
      <w:pPr>
        <w:jc w:val="both"/>
      </w:pPr>
    </w:p>
    <w:p w14:paraId="2D824DE9" w14:textId="77777777" w:rsidR="00E169A1" w:rsidRPr="00435CF9" w:rsidRDefault="00E169A1">
      <w:pPr>
        <w:jc w:val="both"/>
      </w:pPr>
    </w:p>
    <w:p w14:paraId="7AF3B2C4" w14:textId="77777777" w:rsidR="00E169A1" w:rsidRPr="00435CF9" w:rsidRDefault="00E169A1">
      <w:pPr>
        <w:jc w:val="both"/>
      </w:pPr>
    </w:p>
    <w:p w14:paraId="721E0236" w14:textId="77777777" w:rsidR="00E169A1" w:rsidRPr="00435CF9" w:rsidRDefault="00E169A1">
      <w:pPr>
        <w:jc w:val="both"/>
      </w:pPr>
    </w:p>
    <w:p w14:paraId="0447B8F3" w14:textId="77777777" w:rsidR="00E169A1" w:rsidRPr="00435CF9" w:rsidRDefault="00E169A1">
      <w:pPr>
        <w:jc w:val="both"/>
      </w:pPr>
    </w:p>
    <w:p w14:paraId="4E8EE1F9" w14:textId="77777777" w:rsidR="00E169A1" w:rsidRPr="00435CF9" w:rsidRDefault="00E169A1">
      <w:pPr>
        <w:jc w:val="both"/>
      </w:pPr>
    </w:p>
    <w:p w14:paraId="5A7FE0ED" w14:textId="77777777" w:rsidR="00E169A1" w:rsidRPr="00435CF9" w:rsidRDefault="00E169A1">
      <w:pPr>
        <w:jc w:val="both"/>
      </w:pPr>
    </w:p>
    <w:p w14:paraId="76E4CB45" w14:textId="77777777" w:rsidR="00E169A1" w:rsidRPr="00435CF9" w:rsidRDefault="00E169A1">
      <w:pPr>
        <w:jc w:val="both"/>
      </w:pPr>
    </w:p>
    <w:p w14:paraId="42571AD7" w14:textId="77777777" w:rsidR="00E169A1" w:rsidRPr="00435CF9" w:rsidRDefault="00E169A1">
      <w:pPr>
        <w:jc w:val="both"/>
      </w:pPr>
    </w:p>
    <w:p w14:paraId="22AD7EDA" w14:textId="77777777" w:rsidR="00E169A1" w:rsidRPr="00435CF9" w:rsidRDefault="00E169A1">
      <w:pPr>
        <w:jc w:val="both"/>
      </w:pPr>
    </w:p>
    <w:p w14:paraId="74E83561" w14:textId="77777777" w:rsidR="00E169A1" w:rsidRPr="00E62F75" w:rsidRDefault="00E01520" w:rsidP="009727C1">
      <w:pPr>
        <w:jc w:val="center"/>
      </w:pPr>
      <w:r w:rsidRPr="00E62F75">
        <w:t xml:space="preserve">Warsaw, July </w:t>
      </w:r>
      <w:r w:rsidR="00E169A1" w:rsidRPr="00E62F75">
        <w:t>20</w:t>
      </w:r>
      <w:r w:rsidR="0081412C" w:rsidRPr="00E62F75">
        <w:t>22</w:t>
      </w:r>
    </w:p>
    <w:p w14:paraId="0B54AF52" w14:textId="77777777" w:rsidR="00F5369C" w:rsidRPr="00E62F75" w:rsidRDefault="00F5369C" w:rsidP="00F5369C">
      <w:pPr>
        <w:pStyle w:val="Nagwek7"/>
        <w:rPr>
          <w:i/>
          <w:iCs/>
        </w:rPr>
      </w:pPr>
      <w:r w:rsidRPr="00E62F75">
        <w:rPr>
          <w:i/>
          <w:iCs/>
        </w:rPr>
        <w:lastRenderedPageBreak/>
        <w:t>Oświadczenia kierującego pracą</w:t>
      </w:r>
    </w:p>
    <w:p w14:paraId="4AD6919D" w14:textId="77777777" w:rsidR="00F5369C" w:rsidRPr="00E62F75" w:rsidRDefault="00F5369C" w:rsidP="00F5369C">
      <w:pPr>
        <w:jc w:val="both"/>
      </w:pPr>
    </w:p>
    <w:p w14:paraId="249D100D" w14:textId="77777777" w:rsidR="00F5369C" w:rsidRPr="00E62F75" w:rsidRDefault="00F5369C" w:rsidP="00F5369C">
      <w:pPr>
        <w:jc w:val="both"/>
      </w:pPr>
      <w:r w:rsidRPr="00E62F75">
        <w:t>Oświadczam, że niniejsza praca została przygotowana pod moim kierunkiem i stwierdzam, że spełnia ona warunki do przedstawienia jej w postępowaniu o nadanie tytułu zawodowego.</w:t>
      </w:r>
    </w:p>
    <w:p w14:paraId="387D784C" w14:textId="77777777" w:rsidR="00F5369C" w:rsidRPr="00E62F75" w:rsidRDefault="00F5369C" w:rsidP="00F5369C">
      <w:pPr>
        <w:jc w:val="both"/>
      </w:pPr>
    </w:p>
    <w:p w14:paraId="407CD094" w14:textId="77777777" w:rsidR="00F5369C" w:rsidRPr="00E62F75" w:rsidRDefault="00F5369C" w:rsidP="00F5369C">
      <w:pPr>
        <w:jc w:val="both"/>
      </w:pPr>
      <w:r w:rsidRPr="00E62F75">
        <w:t xml:space="preserve">* Oświadczam, że mój udział w artykule naukowym, który stanowi część pracy dyplomowej wynosi ……..%, zaś suplement do pracy został napisany samodzielnie przez dyplomanta(ów). </w:t>
      </w:r>
    </w:p>
    <w:p w14:paraId="0F5A96DC" w14:textId="77777777" w:rsidR="00F5369C" w:rsidRPr="00E62F75" w:rsidRDefault="00F5369C" w:rsidP="00F5369C">
      <w:pPr>
        <w:jc w:val="both"/>
      </w:pPr>
    </w:p>
    <w:p w14:paraId="215A2847" w14:textId="77777777" w:rsidR="00F5369C" w:rsidRPr="00E62F75" w:rsidRDefault="00F5369C" w:rsidP="00F5369C">
      <w:pPr>
        <w:jc w:val="both"/>
        <w:rPr>
          <w:i/>
        </w:rPr>
      </w:pPr>
      <w:r w:rsidRPr="00E62F75">
        <w:rPr>
          <w:i/>
        </w:rPr>
        <w:t>* skreślić jeśli nie dotyczy</w:t>
      </w:r>
    </w:p>
    <w:p w14:paraId="1AC7E1AB" w14:textId="77777777" w:rsidR="00F5369C" w:rsidRPr="00E62F75" w:rsidRDefault="00F5369C" w:rsidP="00F5369C">
      <w:pPr>
        <w:jc w:val="both"/>
      </w:pPr>
    </w:p>
    <w:p w14:paraId="0129279B" w14:textId="77777777" w:rsidR="00F5369C" w:rsidRPr="00E62F75" w:rsidRDefault="00F5369C" w:rsidP="00F5369C">
      <w:pPr>
        <w:jc w:val="both"/>
      </w:pPr>
      <w:r w:rsidRPr="00E62F75">
        <w:t>Data</w:t>
      </w:r>
      <w:r w:rsidRPr="00E62F75">
        <w:tab/>
      </w:r>
      <w:r w:rsidRPr="00E62F75">
        <w:tab/>
      </w:r>
      <w:r w:rsidRPr="00E62F75">
        <w:tab/>
      </w:r>
      <w:r w:rsidRPr="00E62F75">
        <w:tab/>
      </w:r>
      <w:r w:rsidRPr="00E62F75">
        <w:tab/>
      </w:r>
      <w:r w:rsidRPr="00E62F75">
        <w:tab/>
        <w:t>Podpis kierującego pracą</w:t>
      </w:r>
    </w:p>
    <w:p w14:paraId="22E1078E" w14:textId="77777777" w:rsidR="00F5369C" w:rsidRPr="00E62F75" w:rsidRDefault="00F5369C" w:rsidP="00F5369C">
      <w:pPr>
        <w:jc w:val="both"/>
      </w:pPr>
    </w:p>
    <w:p w14:paraId="2DEB8670" w14:textId="77777777" w:rsidR="00F5369C" w:rsidRPr="00E62F75" w:rsidRDefault="00F5369C" w:rsidP="00F5369C">
      <w:pPr>
        <w:jc w:val="both"/>
        <w:rPr>
          <w:i/>
        </w:rPr>
      </w:pPr>
    </w:p>
    <w:p w14:paraId="3F915057" w14:textId="77777777" w:rsidR="00F5369C" w:rsidRPr="00E62F75" w:rsidRDefault="00F5369C" w:rsidP="00F5369C">
      <w:pPr>
        <w:jc w:val="both"/>
      </w:pPr>
    </w:p>
    <w:p w14:paraId="44C3ED0A" w14:textId="77777777" w:rsidR="00F5369C" w:rsidRPr="00E62F75" w:rsidRDefault="00F5369C" w:rsidP="00F5369C">
      <w:pPr>
        <w:jc w:val="both"/>
      </w:pPr>
    </w:p>
    <w:p w14:paraId="2B69691B" w14:textId="77777777" w:rsidR="00F5369C" w:rsidRPr="00E62F75" w:rsidRDefault="00F5369C" w:rsidP="00F5369C">
      <w:pPr>
        <w:jc w:val="both"/>
      </w:pPr>
    </w:p>
    <w:p w14:paraId="05F20DCC" w14:textId="77777777" w:rsidR="00F5369C" w:rsidRPr="00E62F75" w:rsidRDefault="00F5369C" w:rsidP="00F5369C">
      <w:pPr>
        <w:pStyle w:val="Nagwek7"/>
        <w:rPr>
          <w:i/>
          <w:iCs/>
        </w:rPr>
      </w:pPr>
      <w:r w:rsidRPr="00E62F75">
        <w:rPr>
          <w:i/>
          <w:iCs/>
        </w:rPr>
        <w:t>Oświadczenie autora pracy**</w:t>
      </w:r>
    </w:p>
    <w:p w14:paraId="32080E8C" w14:textId="77777777" w:rsidR="00F5369C" w:rsidRPr="00E62F75" w:rsidRDefault="00F5369C" w:rsidP="00F5369C">
      <w:pPr>
        <w:jc w:val="both"/>
      </w:pPr>
    </w:p>
    <w:p w14:paraId="7A22D69D" w14:textId="77777777" w:rsidR="00F5369C" w:rsidRPr="00E62F75" w:rsidRDefault="00F5369C" w:rsidP="00F5369C">
      <w:pPr>
        <w:jc w:val="both"/>
      </w:pPr>
      <w:r w:rsidRPr="00E62F75">
        <w:t>Świadom odpowiedzialności prawnej oświadczam, że niniejsza praca dyplomowa została napisana przeze mnie samodzielnie i nie zawiera treści uzyskanych w sposób niezgodny z obowiązującymi przepisami.</w:t>
      </w:r>
    </w:p>
    <w:p w14:paraId="2590495C" w14:textId="77777777" w:rsidR="00F5369C" w:rsidRPr="00E62F75" w:rsidRDefault="00F5369C" w:rsidP="00F5369C">
      <w:pPr>
        <w:jc w:val="both"/>
      </w:pPr>
    </w:p>
    <w:p w14:paraId="2B5B1FDF" w14:textId="77777777" w:rsidR="00F5369C" w:rsidRPr="00E62F75" w:rsidRDefault="00F5369C" w:rsidP="00F5369C">
      <w:pPr>
        <w:jc w:val="both"/>
      </w:pPr>
      <w:r w:rsidRPr="00E62F75">
        <w:t>Oświadczam również, że przedstawiona praca nie była wcześniej przedmiotem procedur związanych z uzyskaniem tytułu zawodowego w wyższej uczelni.</w:t>
      </w:r>
    </w:p>
    <w:p w14:paraId="61E2727F" w14:textId="77777777" w:rsidR="00F5369C" w:rsidRPr="00E62F75" w:rsidRDefault="00F5369C" w:rsidP="00F5369C">
      <w:pPr>
        <w:jc w:val="both"/>
      </w:pPr>
    </w:p>
    <w:p w14:paraId="474F4CBA" w14:textId="77777777" w:rsidR="00F5369C" w:rsidRPr="00E62F75" w:rsidRDefault="00F5369C" w:rsidP="00F5369C">
      <w:pPr>
        <w:jc w:val="both"/>
      </w:pPr>
      <w:r w:rsidRPr="00E62F75">
        <w:t>Oświadczam ponadto, że niniejsza wersja pracy jest identyczna z załączoną wersją elektroniczną.</w:t>
      </w:r>
    </w:p>
    <w:p w14:paraId="483F4633" w14:textId="77777777" w:rsidR="00F5369C" w:rsidRPr="00E62F75" w:rsidRDefault="00F5369C" w:rsidP="00F5369C">
      <w:pPr>
        <w:jc w:val="both"/>
      </w:pPr>
    </w:p>
    <w:p w14:paraId="3E74E912" w14:textId="77777777" w:rsidR="00F5369C" w:rsidRPr="00E62F75" w:rsidRDefault="00F5369C" w:rsidP="00F5369C">
      <w:pPr>
        <w:jc w:val="both"/>
      </w:pPr>
      <w:r w:rsidRPr="00E62F75">
        <w:t xml:space="preserve">* Oświadczam, że mój*** udział w artykule naukowym, który stanowi część pracy dyplomowej wynosi ……..% (nie mniej niż 60%), zaś suplement do pracy został napisany przeze mnie***. </w:t>
      </w:r>
    </w:p>
    <w:p w14:paraId="261E2983" w14:textId="77777777" w:rsidR="00F5369C" w:rsidRPr="00E62F75" w:rsidRDefault="00F5369C" w:rsidP="00F5369C">
      <w:pPr>
        <w:jc w:val="both"/>
      </w:pPr>
    </w:p>
    <w:p w14:paraId="6E2B557D" w14:textId="77777777" w:rsidR="00F5369C" w:rsidRPr="00E62F75" w:rsidRDefault="00F5369C" w:rsidP="00F5369C">
      <w:pPr>
        <w:jc w:val="both"/>
        <w:rPr>
          <w:i/>
        </w:rPr>
      </w:pPr>
      <w:r w:rsidRPr="00E62F75">
        <w:rPr>
          <w:i/>
        </w:rPr>
        <w:t>* skreślić jeśli nie dotyczy</w:t>
      </w:r>
    </w:p>
    <w:p w14:paraId="0F7B8085" w14:textId="77777777" w:rsidR="00F5369C" w:rsidRPr="00E62F75" w:rsidRDefault="00F5369C" w:rsidP="00F5369C">
      <w:pPr>
        <w:jc w:val="both"/>
      </w:pPr>
    </w:p>
    <w:p w14:paraId="0FFE1535" w14:textId="77777777" w:rsidR="00F5369C" w:rsidRPr="00E62F75" w:rsidRDefault="00F5369C" w:rsidP="00F5369C">
      <w:pPr>
        <w:jc w:val="both"/>
      </w:pPr>
      <w:r w:rsidRPr="00E62F75">
        <w:t>Data</w:t>
      </w:r>
      <w:r w:rsidRPr="00E62F75">
        <w:tab/>
      </w:r>
      <w:r w:rsidRPr="00E62F75">
        <w:tab/>
      </w:r>
      <w:r w:rsidRPr="00E62F75">
        <w:tab/>
      </w:r>
      <w:r w:rsidRPr="00E62F75">
        <w:tab/>
      </w:r>
      <w:r w:rsidRPr="00E62F75">
        <w:tab/>
      </w:r>
      <w:r w:rsidRPr="00E62F75">
        <w:tab/>
      </w:r>
      <w:r w:rsidRPr="00E62F75">
        <w:tab/>
      </w:r>
      <w:r w:rsidRPr="00E62F75">
        <w:tab/>
        <w:t>Podpis autora pracy</w:t>
      </w:r>
    </w:p>
    <w:p w14:paraId="21805026" w14:textId="77777777" w:rsidR="00F5369C" w:rsidRPr="00E62F75" w:rsidRDefault="00F5369C" w:rsidP="00F5369C">
      <w:pPr>
        <w:jc w:val="both"/>
      </w:pPr>
    </w:p>
    <w:p w14:paraId="528F76A1" w14:textId="77777777" w:rsidR="00F5369C" w:rsidRPr="00E62F75" w:rsidRDefault="00F5369C" w:rsidP="00F5369C">
      <w:pPr>
        <w:jc w:val="both"/>
      </w:pPr>
    </w:p>
    <w:p w14:paraId="64C6DA80" w14:textId="77777777" w:rsidR="00F5369C" w:rsidRPr="00E62F75" w:rsidRDefault="00F5369C" w:rsidP="00F5369C">
      <w:pPr>
        <w:jc w:val="both"/>
      </w:pPr>
    </w:p>
    <w:p w14:paraId="3BB93C70" w14:textId="77777777" w:rsidR="00F5369C" w:rsidRPr="00E62F75" w:rsidRDefault="00F5369C" w:rsidP="00F5369C">
      <w:pPr>
        <w:jc w:val="both"/>
      </w:pPr>
    </w:p>
    <w:p w14:paraId="4C5069A8" w14:textId="77777777" w:rsidR="00F5369C" w:rsidRPr="00E62F75" w:rsidRDefault="00F5369C" w:rsidP="00F5369C">
      <w:pPr>
        <w:jc w:val="both"/>
      </w:pPr>
    </w:p>
    <w:p w14:paraId="43F22B1F" w14:textId="77777777" w:rsidR="00F5369C" w:rsidRPr="00E62F75" w:rsidRDefault="00F5369C" w:rsidP="00F5369C">
      <w:pPr>
        <w:jc w:val="both"/>
      </w:pPr>
    </w:p>
    <w:p w14:paraId="3C6D1CFA" w14:textId="77777777" w:rsidR="00F5369C" w:rsidRPr="00E62F75" w:rsidRDefault="00F5369C" w:rsidP="00F5369C">
      <w:pPr>
        <w:jc w:val="both"/>
      </w:pPr>
    </w:p>
    <w:p w14:paraId="40FD7F0F" w14:textId="77777777" w:rsidR="00F5369C" w:rsidRPr="00E62F75" w:rsidRDefault="00F5369C" w:rsidP="00F5369C"/>
    <w:p w14:paraId="58002CED" w14:textId="77777777" w:rsidR="00F5369C" w:rsidRPr="00E62F75" w:rsidRDefault="00F5369C" w:rsidP="00F5369C">
      <w:pPr>
        <w:rPr>
          <w:i/>
        </w:rPr>
      </w:pPr>
      <w:r w:rsidRPr="00E62F75">
        <w:rPr>
          <w:i/>
        </w:rPr>
        <w:t>** każdy ze współautorów studentów składa oświadczenie osobno</w:t>
      </w:r>
    </w:p>
    <w:p w14:paraId="19C86F12" w14:textId="77777777" w:rsidR="00F5369C" w:rsidRPr="00E62F75" w:rsidRDefault="00F5369C" w:rsidP="00F5369C">
      <w:pPr>
        <w:rPr>
          <w:i/>
        </w:rPr>
      </w:pPr>
      <w:r w:rsidRPr="00E62F75">
        <w:rPr>
          <w:i/>
        </w:rPr>
        <w:t>*** w przypadku współautora studenta należy oświadczyć wkład merytoryczny i procentowy</w:t>
      </w:r>
    </w:p>
    <w:p w14:paraId="3959B964" w14:textId="77777777" w:rsidR="00F5369C" w:rsidRPr="00E62F75" w:rsidRDefault="00E169A1" w:rsidP="00F5369C">
      <w:pPr>
        <w:jc w:val="both"/>
      </w:pPr>
      <w:r w:rsidRPr="00E62F75">
        <w:rPr>
          <w:spacing w:val="-3"/>
        </w:rPr>
        <w:br w:type="page"/>
      </w:r>
    </w:p>
    <w:p w14:paraId="4229FF7B" w14:textId="77777777" w:rsidR="00F5369C" w:rsidRPr="00E62F75" w:rsidRDefault="00F5369C" w:rsidP="00F5369C">
      <w:pPr>
        <w:jc w:val="both"/>
      </w:pPr>
    </w:p>
    <w:p w14:paraId="603AD677" w14:textId="77777777" w:rsidR="00F5369C" w:rsidRPr="00E62F75" w:rsidRDefault="00F5369C" w:rsidP="00F5369C">
      <w:pPr>
        <w:jc w:val="both"/>
      </w:pPr>
    </w:p>
    <w:p w14:paraId="4C4289B1" w14:textId="77777777" w:rsidR="00F5369C" w:rsidRPr="00E62F75" w:rsidRDefault="00F5369C" w:rsidP="00F5369C">
      <w:pPr>
        <w:jc w:val="both"/>
      </w:pPr>
    </w:p>
    <w:p w14:paraId="2FA92BCF" w14:textId="77777777" w:rsidR="00F5369C" w:rsidRPr="00E62F75" w:rsidRDefault="00F5369C" w:rsidP="00F5369C">
      <w:pPr>
        <w:jc w:val="both"/>
      </w:pPr>
    </w:p>
    <w:p w14:paraId="08027C3E" w14:textId="77777777" w:rsidR="00F5369C" w:rsidRPr="00E62F75" w:rsidRDefault="00F5369C" w:rsidP="00F5369C">
      <w:pPr>
        <w:jc w:val="both"/>
      </w:pPr>
    </w:p>
    <w:p w14:paraId="62651A68" w14:textId="77777777" w:rsidR="00F5369C" w:rsidRPr="00E62F75" w:rsidRDefault="00F5369C" w:rsidP="00F5369C">
      <w:pPr>
        <w:jc w:val="both"/>
      </w:pPr>
    </w:p>
    <w:p w14:paraId="5BB2F759" w14:textId="77777777" w:rsidR="00F5369C" w:rsidRPr="00E62F75" w:rsidRDefault="00F5369C" w:rsidP="00F5369C">
      <w:pPr>
        <w:jc w:val="both"/>
      </w:pPr>
    </w:p>
    <w:p w14:paraId="7BC7FCED" w14:textId="77777777" w:rsidR="00F5369C" w:rsidRPr="00E62F75" w:rsidRDefault="00F5369C" w:rsidP="00F5369C">
      <w:pPr>
        <w:jc w:val="both"/>
      </w:pPr>
    </w:p>
    <w:p w14:paraId="423F0A02" w14:textId="77777777" w:rsidR="00E169A1" w:rsidRPr="00E62F75" w:rsidRDefault="006815E8">
      <w:pPr>
        <w:pStyle w:val="Nagwek1"/>
      </w:pPr>
      <w:r w:rsidRPr="00E62F75">
        <w:t>Abstract</w:t>
      </w:r>
    </w:p>
    <w:p w14:paraId="076FB696" w14:textId="77777777" w:rsidR="00E169A1" w:rsidRPr="00E62F75" w:rsidRDefault="00E169A1">
      <w:pPr>
        <w:jc w:val="center"/>
      </w:pPr>
    </w:p>
    <w:p w14:paraId="63BC5362" w14:textId="77777777" w:rsidR="00E169A1" w:rsidRPr="00E62F75" w:rsidRDefault="00E169A1">
      <w:pPr>
        <w:jc w:val="both"/>
        <w:rPr>
          <w:i/>
        </w:rPr>
      </w:pPr>
      <w:r w:rsidRPr="00E62F75">
        <w:t>Praca dotyczy/obejmuje/podejmuje problematykę...*)</w:t>
      </w:r>
      <w:r w:rsidRPr="00E62F75">
        <w:rPr>
          <w:i/>
        </w:rPr>
        <w:t xml:space="preserve"> &lt;tekst wyjustowany, bez tabulacji, zawierający nie więcej niż 800 znaków ze spacjami. Nie podawać celu ani tematu pracy&gt;</w:t>
      </w:r>
    </w:p>
    <w:p w14:paraId="4AD7CDF6" w14:textId="77777777" w:rsidR="00E169A1" w:rsidRPr="00E62F75" w:rsidRDefault="00E169A1">
      <w:pPr>
        <w:jc w:val="both"/>
      </w:pPr>
    </w:p>
    <w:p w14:paraId="54053DC4" w14:textId="77777777" w:rsidR="00E169A1" w:rsidRPr="00E62F75" w:rsidRDefault="00E169A1">
      <w:pPr>
        <w:jc w:val="both"/>
      </w:pPr>
    </w:p>
    <w:p w14:paraId="681F7B84" w14:textId="77777777" w:rsidR="00E169A1" w:rsidRPr="00E62F75" w:rsidRDefault="00E169A1">
      <w:pPr>
        <w:jc w:val="center"/>
      </w:pPr>
    </w:p>
    <w:p w14:paraId="1AD265B3" w14:textId="77777777" w:rsidR="00E169A1" w:rsidRPr="00E62F75" w:rsidRDefault="00E169A1">
      <w:pPr>
        <w:jc w:val="both"/>
      </w:pPr>
    </w:p>
    <w:p w14:paraId="14944957" w14:textId="77777777" w:rsidR="00E169A1" w:rsidRPr="00E62F75" w:rsidRDefault="006815E8">
      <w:pPr>
        <w:pStyle w:val="Nagwek1"/>
      </w:pPr>
      <w:r w:rsidRPr="00E62F75">
        <w:t>Key words</w:t>
      </w:r>
    </w:p>
    <w:p w14:paraId="17CE42C2" w14:textId="77777777" w:rsidR="00E169A1" w:rsidRPr="00E62F75" w:rsidRDefault="00E169A1">
      <w:pPr>
        <w:jc w:val="center"/>
      </w:pPr>
    </w:p>
    <w:p w14:paraId="5EE3D023" w14:textId="0F8A0232" w:rsidR="00E169A1" w:rsidRPr="00E62F75" w:rsidRDefault="003F3498">
      <w:pPr>
        <w:pStyle w:val="Tekstpodstawowy"/>
        <w:jc w:val="center"/>
      </w:pPr>
      <w:r>
        <w:t>Fama and French model, Arbitrage Pricing Theory, nonlinear dependencies</w:t>
      </w:r>
    </w:p>
    <w:p w14:paraId="64B4A960" w14:textId="77777777" w:rsidR="00E169A1" w:rsidRPr="00E62F75" w:rsidRDefault="00E169A1">
      <w:pPr>
        <w:jc w:val="center"/>
      </w:pPr>
    </w:p>
    <w:p w14:paraId="01D2BFD7" w14:textId="77777777" w:rsidR="00E169A1" w:rsidRPr="00E62F75" w:rsidRDefault="00E169A1">
      <w:pPr>
        <w:jc w:val="center"/>
      </w:pPr>
    </w:p>
    <w:p w14:paraId="0D16472B" w14:textId="77777777" w:rsidR="00E169A1" w:rsidRPr="00E62F75" w:rsidRDefault="00E169A1">
      <w:pPr>
        <w:jc w:val="center"/>
      </w:pPr>
    </w:p>
    <w:p w14:paraId="2AB4E89C" w14:textId="77777777" w:rsidR="00E169A1" w:rsidRPr="00E62F75" w:rsidRDefault="00E169A1">
      <w:pPr>
        <w:jc w:val="center"/>
      </w:pPr>
    </w:p>
    <w:p w14:paraId="794C64AD" w14:textId="77777777" w:rsidR="00E169A1" w:rsidRPr="00435CF9" w:rsidRDefault="006815E8">
      <w:pPr>
        <w:jc w:val="center"/>
      </w:pPr>
      <w:r w:rsidRPr="00435CF9">
        <w:rPr>
          <w:b/>
        </w:rPr>
        <w:t>Area of study</w:t>
      </w:r>
      <w:r w:rsidR="00E169A1" w:rsidRPr="00435CF9">
        <w:rPr>
          <w:b/>
        </w:rPr>
        <w:t xml:space="preserve"> (</w:t>
      </w:r>
      <w:r w:rsidRPr="00435CF9">
        <w:rPr>
          <w:b/>
        </w:rPr>
        <w:t>codes according to Erasmus Subject Area Codes List)</w:t>
      </w:r>
      <w:r w:rsidR="00E169A1" w:rsidRPr="00435CF9">
        <w:rPr>
          <w:b/>
        </w:rPr>
        <w:t>)</w:t>
      </w:r>
    </w:p>
    <w:p w14:paraId="02BF44C3" w14:textId="77777777" w:rsidR="00E169A1" w:rsidRPr="00435CF9" w:rsidRDefault="00E169A1">
      <w:pPr>
        <w:jc w:val="center"/>
      </w:pPr>
    </w:p>
    <w:p w14:paraId="7EBDAB1A" w14:textId="77777777" w:rsidR="00E169A1" w:rsidRPr="00435CF9" w:rsidRDefault="006815E8">
      <w:pPr>
        <w:jc w:val="center"/>
      </w:pPr>
      <w:r w:rsidRPr="00435CF9">
        <w:t>Economics</w:t>
      </w:r>
      <w:r w:rsidR="00E169A1" w:rsidRPr="00435CF9">
        <w:t xml:space="preserve"> (14300)</w:t>
      </w:r>
    </w:p>
    <w:p w14:paraId="4D5A027A" w14:textId="77777777" w:rsidR="00E169A1" w:rsidRPr="00435CF9" w:rsidRDefault="00E169A1">
      <w:pPr>
        <w:jc w:val="center"/>
      </w:pPr>
    </w:p>
    <w:p w14:paraId="76F261D3" w14:textId="77777777" w:rsidR="006F624D" w:rsidRPr="00435CF9" w:rsidRDefault="006F624D" w:rsidP="00D92749">
      <w:pPr>
        <w:pStyle w:val="Nagwek1"/>
        <w:jc w:val="left"/>
      </w:pPr>
    </w:p>
    <w:p w14:paraId="4B9FC500" w14:textId="77777777" w:rsidR="006F624D" w:rsidRPr="00435CF9" w:rsidRDefault="006F624D" w:rsidP="006F624D">
      <w:pPr>
        <w:pStyle w:val="Nagwek1"/>
      </w:pPr>
    </w:p>
    <w:p w14:paraId="4B5579D3" w14:textId="77777777" w:rsidR="006F624D" w:rsidRPr="00435CF9" w:rsidRDefault="006F624D" w:rsidP="006F624D">
      <w:pPr>
        <w:pStyle w:val="Nagwek1"/>
      </w:pPr>
    </w:p>
    <w:p w14:paraId="292F71EA" w14:textId="77777777" w:rsidR="006F624D" w:rsidRPr="00435CF9" w:rsidRDefault="006F624D" w:rsidP="006F624D">
      <w:pPr>
        <w:pStyle w:val="Nagwek1"/>
      </w:pPr>
    </w:p>
    <w:p w14:paraId="1C31E4D1" w14:textId="77777777" w:rsidR="006F624D" w:rsidRPr="00435CF9" w:rsidRDefault="006815E8" w:rsidP="006F624D">
      <w:pPr>
        <w:pStyle w:val="Nagwek1"/>
      </w:pPr>
      <w:r w:rsidRPr="00435CF9">
        <w:t>The title of the thesis in Polish</w:t>
      </w:r>
    </w:p>
    <w:p w14:paraId="4123F25A" w14:textId="77777777" w:rsidR="006F624D" w:rsidRPr="00435CF9" w:rsidRDefault="006F624D" w:rsidP="006F624D">
      <w:pPr>
        <w:pStyle w:val="Nagwek1"/>
        <w:rPr>
          <w:b w:val="0"/>
        </w:rPr>
      </w:pPr>
    </w:p>
    <w:p w14:paraId="1B154B07" w14:textId="5A211E49" w:rsidR="006F624D" w:rsidRPr="00E62F75" w:rsidRDefault="006815E8" w:rsidP="006F624D">
      <w:pPr>
        <w:suppressAutoHyphens/>
        <w:ind w:left="709" w:hanging="709"/>
        <w:jc w:val="center"/>
        <w:rPr>
          <w:i/>
        </w:rPr>
      </w:pPr>
      <w:r w:rsidRPr="00E62F75">
        <w:rPr>
          <w:i/>
        </w:rPr>
        <w:t xml:space="preserve">Nieliniowe zależności w </w:t>
      </w:r>
      <w:r w:rsidR="00426B0F" w:rsidRPr="00E62F75">
        <w:rPr>
          <w:i/>
        </w:rPr>
        <w:t>trzyczynnikowym modelu Famy-Frencha</w:t>
      </w:r>
      <w:r w:rsidRPr="00E62F75">
        <w:rPr>
          <w:i/>
        </w:rPr>
        <w:t>.</w:t>
      </w:r>
    </w:p>
    <w:p w14:paraId="1AEC0757" w14:textId="77777777" w:rsidR="006F624D" w:rsidRPr="00E62F75" w:rsidRDefault="006F624D">
      <w:pPr>
        <w:suppressAutoHyphens/>
        <w:ind w:left="709" w:hanging="709"/>
        <w:jc w:val="center"/>
        <w:rPr>
          <w:i/>
        </w:rPr>
      </w:pPr>
    </w:p>
    <w:p w14:paraId="6BE24621" w14:textId="77777777" w:rsidR="00E169A1" w:rsidRPr="00E62F75" w:rsidRDefault="00E169A1">
      <w:pPr>
        <w:ind w:left="360" w:hanging="360"/>
        <w:jc w:val="center"/>
        <w:rPr>
          <w:spacing w:val="-3"/>
        </w:rPr>
      </w:pPr>
    </w:p>
    <w:p w14:paraId="62A962A9" w14:textId="77777777" w:rsidR="00E169A1" w:rsidRPr="00E62F75" w:rsidRDefault="00E169A1">
      <w:pPr>
        <w:ind w:left="360"/>
        <w:jc w:val="center"/>
        <w:rPr>
          <w:spacing w:val="-3"/>
        </w:rPr>
      </w:pPr>
    </w:p>
    <w:p w14:paraId="173AE535" w14:textId="77777777" w:rsidR="00E169A1" w:rsidRPr="00435CF9" w:rsidRDefault="00E169A1">
      <w:pPr>
        <w:pStyle w:val="Nagwek1"/>
      </w:pPr>
      <w:r w:rsidRPr="00E62F75">
        <w:rPr>
          <w:spacing w:val="-3"/>
        </w:rPr>
        <w:br w:type="page"/>
      </w:r>
      <w:r w:rsidR="006815E8" w:rsidRPr="00435CF9">
        <w:lastRenderedPageBreak/>
        <w:t>TABLE OF CONTENTS</w:t>
      </w:r>
    </w:p>
    <w:p w14:paraId="4977E6BD" w14:textId="77777777" w:rsidR="00E169A1" w:rsidRPr="00435CF9" w:rsidRDefault="00E169A1"/>
    <w:p w14:paraId="17DBBB40" w14:textId="77777777" w:rsidR="00E169A1" w:rsidRPr="00435CF9" w:rsidRDefault="00E169A1"/>
    <w:tbl>
      <w:tblPr>
        <w:tblW w:w="9211" w:type="dxa"/>
        <w:jc w:val="center"/>
        <w:tblLayout w:type="fixed"/>
        <w:tblCellMar>
          <w:left w:w="70" w:type="dxa"/>
          <w:right w:w="70" w:type="dxa"/>
        </w:tblCellMar>
        <w:tblLook w:val="0000" w:firstRow="0" w:lastRow="0" w:firstColumn="0" w:lastColumn="0" w:noHBand="0" w:noVBand="0"/>
      </w:tblPr>
      <w:tblGrid>
        <w:gridCol w:w="8738"/>
        <w:gridCol w:w="473"/>
      </w:tblGrid>
      <w:tr w:rsidR="00E169A1" w:rsidRPr="00435CF9" w14:paraId="4FA70221" w14:textId="77777777" w:rsidTr="00014FF5">
        <w:trPr>
          <w:jc w:val="center"/>
        </w:trPr>
        <w:tc>
          <w:tcPr>
            <w:tcW w:w="8738" w:type="dxa"/>
          </w:tcPr>
          <w:p w14:paraId="63AB50E0" w14:textId="7FABE87E" w:rsidR="00E169A1" w:rsidRPr="00435CF9" w:rsidRDefault="00014FF5" w:rsidP="00014FF5">
            <w:pPr>
              <w:rPr>
                <w:caps/>
              </w:rPr>
            </w:pPr>
            <w:r w:rsidRPr="00435CF9">
              <w:rPr>
                <w:caps/>
              </w:rPr>
              <w:t>INTRODUCTION.</w:t>
            </w:r>
            <w:r w:rsidR="00E169A1" w:rsidRPr="00435CF9">
              <w:rPr>
                <w:caps/>
              </w:rPr>
              <w:t>................................................................................................................</w:t>
            </w:r>
          </w:p>
        </w:tc>
        <w:tc>
          <w:tcPr>
            <w:tcW w:w="473" w:type="dxa"/>
          </w:tcPr>
          <w:p w14:paraId="3E4A9E48" w14:textId="77777777" w:rsidR="00E169A1" w:rsidRPr="00435CF9" w:rsidRDefault="00E169A1">
            <w:pPr>
              <w:jc w:val="right"/>
              <w:rPr>
                <w:caps/>
              </w:rPr>
            </w:pPr>
            <w:r w:rsidRPr="00435CF9">
              <w:rPr>
                <w:caps/>
              </w:rPr>
              <w:t>4</w:t>
            </w:r>
          </w:p>
        </w:tc>
      </w:tr>
      <w:tr w:rsidR="00E169A1" w:rsidRPr="00435CF9" w14:paraId="1EB808E8" w14:textId="77777777" w:rsidTr="00014FF5">
        <w:trPr>
          <w:jc w:val="center"/>
        </w:trPr>
        <w:tc>
          <w:tcPr>
            <w:tcW w:w="8738" w:type="dxa"/>
          </w:tcPr>
          <w:p w14:paraId="55097AE3" w14:textId="77777777" w:rsidR="00E169A1" w:rsidRPr="00435CF9" w:rsidRDefault="00E169A1">
            <w:pPr>
              <w:pStyle w:val="Stopka"/>
              <w:tabs>
                <w:tab w:val="clear" w:pos="4703"/>
                <w:tab w:val="clear" w:pos="9406"/>
              </w:tabs>
              <w:rPr>
                <w:caps/>
              </w:rPr>
            </w:pPr>
          </w:p>
          <w:p w14:paraId="67BC3A91" w14:textId="18DA194A" w:rsidR="00E169A1" w:rsidRPr="00435CF9" w:rsidRDefault="00014FF5" w:rsidP="00014FF5">
            <w:pPr>
              <w:pStyle w:val="Stopka"/>
              <w:tabs>
                <w:tab w:val="clear" w:pos="4703"/>
                <w:tab w:val="clear" w:pos="9406"/>
              </w:tabs>
              <w:rPr>
                <w:caps/>
              </w:rPr>
            </w:pPr>
            <w:r w:rsidRPr="00435CF9">
              <w:t>1. Literature over</w:t>
            </w:r>
            <w:r w:rsidR="003D3577" w:rsidRPr="00435CF9">
              <w:t>v</w:t>
            </w:r>
            <w:r w:rsidRPr="00435CF9">
              <w:t>ie</w:t>
            </w:r>
            <w:r w:rsidR="003D3577" w:rsidRPr="00435CF9">
              <w:t>w</w:t>
            </w:r>
            <w:r w:rsidRPr="00435CF9">
              <w:t>……………………………………………………………………...</w:t>
            </w:r>
          </w:p>
        </w:tc>
        <w:tc>
          <w:tcPr>
            <w:tcW w:w="473" w:type="dxa"/>
          </w:tcPr>
          <w:p w14:paraId="3B1FC04A" w14:textId="77777777" w:rsidR="00E169A1" w:rsidRPr="00435CF9" w:rsidRDefault="00E169A1">
            <w:pPr>
              <w:jc w:val="right"/>
              <w:rPr>
                <w:caps/>
              </w:rPr>
            </w:pPr>
          </w:p>
          <w:p w14:paraId="4C20BB23" w14:textId="77777777" w:rsidR="00E169A1" w:rsidRPr="00435CF9" w:rsidRDefault="00E169A1">
            <w:pPr>
              <w:jc w:val="right"/>
              <w:rPr>
                <w:caps/>
              </w:rPr>
            </w:pPr>
            <w:r w:rsidRPr="00435CF9">
              <w:rPr>
                <w:caps/>
              </w:rPr>
              <w:t>7</w:t>
            </w:r>
          </w:p>
        </w:tc>
      </w:tr>
      <w:tr w:rsidR="00E169A1" w:rsidRPr="00435CF9" w14:paraId="3B01AF86" w14:textId="77777777" w:rsidTr="00014FF5">
        <w:trPr>
          <w:jc w:val="center"/>
        </w:trPr>
        <w:tc>
          <w:tcPr>
            <w:tcW w:w="8738" w:type="dxa"/>
          </w:tcPr>
          <w:p w14:paraId="153A61EF" w14:textId="77777777" w:rsidR="00E169A1" w:rsidRPr="00435CF9" w:rsidRDefault="00E169A1">
            <w:pPr>
              <w:rPr>
                <w:caps/>
              </w:rPr>
            </w:pPr>
          </w:p>
          <w:p w14:paraId="7BCBC365" w14:textId="37634272" w:rsidR="00E169A1" w:rsidRPr="00435CF9" w:rsidRDefault="00014FF5" w:rsidP="00014FF5">
            <w:pPr>
              <w:rPr>
                <w:caps/>
              </w:rPr>
            </w:pPr>
            <w:r w:rsidRPr="00435CF9">
              <w:t xml:space="preserve">    Origins of multifactor models...</w:t>
            </w:r>
            <w:r w:rsidR="00E169A1" w:rsidRPr="00435CF9">
              <w:rPr>
                <w:caps/>
              </w:rPr>
              <w:t xml:space="preserve">........................................................................................ </w:t>
            </w:r>
          </w:p>
        </w:tc>
        <w:tc>
          <w:tcPr>
            <w:tcW w:w="473" w:type="dxa"/>
          </w:tcPr>
          <w:p w14:paraId="5313F506" w14:textId="77777777" w:rsidR="00E169A1" w:rsidRPr="00435CF9" w:rsidRDefault="00E169A1">
            <w:pPr>
              <w:jc w:val="right"/>
              <w:rPr>
                <w:caps/>
              </w:rPr>
            </w:pPr>
          </w:p>
          <w:p w14:paraId="3FABC06B" w14:textId="77777777" w:rsidR="00E169A1" w:rsidRPr="00435CF9" w:rsidRDefault="00E169A1">
            <w:pPr>
              <w:jc w:val="right"/>
              <w:rPr>
                <w:caps/>
              </w:rPr>
            </w:pPr>
            <w:r w:rsidRPr="00435CF9">
              <w:rPr>
                <w:caps/>
              </w:rPr>
              <w:t>7</w:t>
            </w:r>
          </w:p>
        </w:tc>
      </w:tr>
      <w:tr w:rsidR="00E169A1" w:rsidRPr="00435CF9" w14:paraId="1C4F2BD5" w14:textId="77777777" w:rsidTr="00014FF5">
        <w:trPr>
          <w:jc w:val="center"/>
        </w:trPr>
        <w:tc>
          <w:tcPr>
            <w:tcW w:w="8738" w:type="dxa"/>
          </w:tcPr>
          <w:p w14:paraId="4AB77BAD" w14:textId="2CB54CB7" w:rsidR="00E169A1" w:rsidRPr="00435CF9" w:rsidRDefault="00014FF5" w:rsidP="00014FF5">
            <w:pPr>
              <w:tabs>
                <w:tab w:val="left" w:pos="840"/>
              </w:tabs>
              <w:ind w:left="240"/>
              <w:rPr>
                <w:caps/>
              </w:rPr>
            </w:pPr>
            <w:r w:rsidRPr="00435CF9">
              <w:t>Fama and French three-factor model…….</w:t>
            </w:r>
            <w:r w:rsidR="00E169A1" w:rsidRPr="00435CF9">
              <w:rPr>
                <w:caps/>
              </w:rPr>
              <w:t>.......................................................................</w:t>
            </w:r>
          </w:p>
        </w:tc>
        <w:tc>
          <w:tcPr>
            <w:tcW w:w="473" w:type="dxa"/>
          </w:tcPr>
          <w:p w14:paraId="7C106713" w14:textId="77777777" w:rsidR="00E169A1" w:rsidRPr="00435CF9" w:rsidRDefault="00E169A1">
            <w:pPr>
              <w:jc w:val="right"/>
              <w:rPr>
                <w:caps/>
              </w:rPr>
            </w:pPr>
            <w:r w:rsidRPr="00435CF9">
              <w:rPr>
                <w:caps/>
              </w:rPr>
              <w:t>7</w:t>
            </w:r>
          </w:p>
        </w:tc>
      </w:tr>
      <w:tr w:rsidR="00E169A1" w:rsidRPr="00435CF9" w14:paraId="78E09052" w14:textId="77777777" w:rsidTr="00014FF5">
        <w:trPr>
          <w:jc w:val="center"/>
        </w:trPr>
        <w:tc>
          <w:tcPr>
            <w:tcW w:w="8738" w:type="dxa"/>
          </w:tcPr>
          <w:p w14:paraId="24513B75" w14:textId="0FB415D8" w:rsidR="00E169A1" w:rsidRPr="00435CF9" w:rsidRDefault="00014FF5" w:rsidP="00014FF5">
            <w:pPr>
              <w:tabs>
                <w:tab w:val="left" w:pos="840"/>
              </w:tabs>
              <w:ind w:left="240"/>
              <w:rPr>
                <w:caps/>
              </w:rPr>
            </w:pPr>
            <w:r w:rsidRPr="00435CF9">
              <w:t>Nonlinearities in multifactor APT models.</w:t>
            </w:r>
            <w:r w:rsidR="00E169A1" w:rsidRPr="00435CF9">
              <w:rPr>
                <w:caps/>
              </w:rPr>
              <w:t>.......................................................................</w:t>
            </w:r>
          </w:p>
        </w:tc>
        <w:tc>
          <w:tcPr>
            <w:tcW w:w="473" w:type="dxa"/>
          </w:tcPr>
          <w:p w14:paraId="5B62D05E" w14:textId="77777777" w:rsidR="00E169A1" w:rsidRPr="00435CF9" w:rsidRDefault="00E169A1">
            <w:pPr>
              <w:jc w:val="right"/>
              <w:rPr>
                <w:caps/>
              </w:rPr>
            </w:pPr>
            <w:r w:rsidRPr="00435CF9">
              <w:rPr>
                <w:caps/>
              </w:rPr>
              <w:t>9</w:t>
            </w:r>
          </w:p>
        </w:tc>
      </w:tr>
      <w:tr w:rsidR="00E169A1" w:rsidRPr="00435CF9" w14:paraId="40496A77" w14:textId="77777777" w:rsidTr="00014FF5">
        <w:trPr>
          <w:jc w:val="center"/>
        </w:trPr>
        <w:tc>
          <w:tcPr>
            <w:tcW w:w="8738" w:type="dxa"/>
          </w:tcPr>
          <w:p w14:paraId="7E32FDB0" w14:textId="77777777" w:rsidR="00E169A1" w:rsidRPr="00435CF9" w:rsidRDefault="00E169A1">
            <w:pPr>
              <w:rPr>
                <w:caps/>
              </w:rPr>
            </w:pPr>
          </w:p>
          <w:p w14:paraId="053B37D6" w14:textId="74B020DC" w:rsidR="00E169A1" w:rsidRPr="00435CF9" w:rsidRDefault="00014FF5" w:rsidP="006753C9">
            <w:pPr>
              <w:rPr>
                <w:caps/>
              </w:rPr>
            </w:pPr>
            <w:r w:rsidRPr="00435CF9">
              <w:t xml:space="preserve">2.  </w:t>
            </w:r>
            <w:r w:rsidR="006753C9" w:rsidRPr="00435CF9">
              <w:t>Data and Methodology.</w:t>
            </w:r>
            <w:r w:rsidR="00E169A1" w:rsidRPr="00435CF9">
              <w:rPr>
                <w:caps/>
              </w:rPr>
              <w:t xml:space="preserve">.................................................................................................... </w:t>
            </w:r>
          </w:p>
        </w:tc>
        <w:tc>
          <w:tcPr>
            <w:tcW w:w="473" w:type="dxa"/>
          </w:tcPr>
          <w:p w14:paraId="4BD9B9A0" w14:textId="77777777" w:rsidR="00E169A1" w:rsidRPr="00435CF9" w:rsidRDefault="00E169A1">
            <w:pPr>
              <w:jc w:val="right"/>
              <w:rPr>
                <w:caps/>
              </w:rPr>
            </w:pPr>
          </w:p>
          <w:p w14:paraId="7AB30165" w14:textId="77777777" w:rsidR="00E169A1" w:rsidRPr="00435CF9" w:rsidRDefault="00E169A1">
            <w:pPr>
              <w:jc w:val="right"/>
              <w:rPr>
                <w:caps/>
              </w:rPr>
            </w:pPr>
            <w:r w:rsidRPr="00435CF9">
              <w:rPr>
                <w:caps/>
              </w:rPr>
              <w:t>16</w:t>
            </w:r>
          </w:p>
        </w:tc>
      </w:tr>
      <w:tr w:rsidR="00E169A1" w:rsidRPr="00435CF9" w14:paraId="1D5F3E93" w14:textId="77777777" w:rsidTr="00014FF5">
        <w:trPr>
          <w:jc w:val="center"/>
        </w:trPr>
        <w:tc>
          <w:tcPr>
            <w:tcW w:w="8738" w:type="dxa"/>
          </w:tcPr>
          <w:p w14:paraId="23E98E03" w14:textId="77777777" w:rsidR="006753C9" w:rsidRPr="00435CF9" w:rsidRDefault="006753C9">
            <w:pPr>
              <w:pStyle w:val="Stopka"/>
              <w:tabs>
                <w:tab w:val="clear" w:pos="4703"/>
                <w:tab w:val="clear" w:pos="9406"/>
              </w:tabs>
              <w:rPr>
                <w:caps/>
              </w:rPr>
            </w:pPr>
          </w:p>
          <w:p w14:paraId="397EFEB7" w14:textId="2F169F73" w:rsidR="00E169A1" w:rsidRPr="00435CF9" w:rsidRDefault="006753C9" w:rsidP="006753C9">
            <w:pPr>
              <w:pStyle w:val="Stopka"/>
              <w:tabs>
                <w:tab w:val="clear" w:pos="4703"/>
                <w:tab w:val="clear" w:pos="9406"/>
              </w:tabs>
              <w:rPr>
                <w:caps/>
              </w:rPr>
            </w:pPr>
            <w:r w:rsidRPr="00435CF9">
              <w:rPr>
                <w:caps/>
              </w:rPr>
              <w:t xml:space="preserve">3. </w:t>
            </w:r>
            <w:r w:rsidRPr="00435CF9">
              <w:t>Results and Interpretations……</w:t>
            </w:r>
            <w:r w:rsidR="00E169A1" w:rsidRPr="00435CF9">
              <w:t>........................................................................................</w:t>
            </w:r>
          </w:p>
        </w:tc>
        <w:tc>
          <w:tcPr>
            <w:tcW w:w="473" w:type="dxa"/>
          </w:tcPr>
          <w:p w14:paraId="57FE9503" w14:textId="77777777" w:rsidR="00E169A1" w:rsidRPr="00435CF9" w:rsidRDefault="00E169A1">
            <w:pPr>
              <w:jc w:val="right"/>
              <w:rPr>
                <w:caps/>
              </w:rPr>
            </w:pPr>
          </w:p>
          <w:p w14:paraId="5CA76875" w14:textId="77777777" w:rsidR="00E169A1" w:rsidRPr="00435CF9" w:rsidRDefault="00E169A1">
            <w:pPr>
              <w:jc w:val="right"/>
              <w:rPr>
                <w:caps/>
              </w:rPr>
            </w:pPr>
            <w:r w:rsidRPr="00435CF9">
              <w:rPr>
                <w:caps/>
              </w:rPr>
              <w:t>35</w:t>
            </w:r>
          </w:p>
        </w:tc>
      </w:tr>
      <w:tr w:rsidR="00E169A1" w:rsidRPr="00435CF9" w14:paraId="2049BCBB" w14:textId="77777777" w:rsidTr="00014FF5">
        <w:trPr>
          <w:jc w:val="center"/>
        </w:trPr>
        <w:tc>
          <w:tcPr>
            <w:tcW w:w="8738" w:type="dxa"/>
          </w:tcPr>
          <w:p w14:paraId="32D50FD1" w14:textId="77777777" w:rsidR="00E169A1" w:rsidRPr="00435CF9" w:rsidRDefault="00E169A1">
            <w:pPr>
              <w:rPr>
                <w:caps/>
              </w:rPr>
            </w:pPr>
          </w:p>
          <w:p w14:paraId="32CC89C9" w14:textId="7651C3EC" w:rsidR="00E169A1" w:rsidRPr="00435CF9" w:rsidRDefault="006753C9">
            <w:pPr>
              <w:rPr>
                <w:caps/>
              </w:rPr>
            </w:pPr>
            <w:r w:rsidRPr="00435CF9">
              <w:rPr>
                <w:caps/>
              </w:rPr>
              <w:t>CONCLUSIONS…………………………………………………………………………...</w:t>
            </w:r>
          </w:p>
        </w:tc>
        <w:tc>
          <w:tcPr>
            <w:tcW w:w="473" w:type="dxa"/>
          </w:tcPr>
          <w:p w14:paraId="6BCEBB15" w14:textId="77777777" w:rsidR="00E169A1" w:rsidRPr="00435CF9" w:rsidRDefault="00E169A1">
            <w:pPr>
              <w:jc w:val="right"/>
              <w:rPr>
                <w:caps/>
              </w:rPr>
            </w:pPr>
          </w:p>
          <w:p w14:paraId="74EC1760" w14:textId="77777777" w:rsidR="00E169A1" w:rsidRPr="00435CF9" w:rsidRDefault="00E169A1">
            <w:pPr>
              <w:jc w:val="right"/>
              <w:rPr>
                <w:caps/>
              </w:rPr>
            </w:pPr>
            <w:r w:rsidRPr="00435CF9">
              <w:rPr>
                <w:caps/>
              </w:rPr>
              <w:t>70</w:t>
            </w:r>
          </w:p>
        </w:tc>
      </w:tr>
      <w:tr w:rsidR="00E169A1" w:rsidRPr="00435CF9" w14:paraId="1E3FC093" w14:textId="77777777" w:rsidTr="00014FF5">
        <w:trPr>
          <w:jc w:val="center"/>
        </w:trPr>
        <w:tc>
          <w:tcPr>
            <w:tcW w:w="8738" w:type="dxa"/>
          </w:tcPr>
          <w:p w14:paraId="47DA1957" w14:textId="77777777" w:rsidR="00E169A1" w:rsidRPr="00435CF9" w:rsidRDefault="00E169A1">
            <w:pPr>
              <w:rPr>
                <w:caps/>
              </w:rPr>
            </w:pPr>
          </w:p>
          <w:p w14:paraId="150AFC6B" w14:textId="2A7A28F2" w:rsidR="00E169A1" w:rsidRPr="00435CF9" w:rsidRDefault="006753C9">
            <w:pPr>
              <w:rPr>
                <w:caps/>
              </w:rPr>
            </w:pPr>
            <w:r w:rsidRPr="00435CF9">
              <w:rPr>
                <w:caps/>
              </w:rPr>
              <w:t>REFRENCES</w:t>
            </w:r>
            <w:r w:rsidR="00E169A1" w:rsidRPr="00435CF9">
              <w:rPr>
                <w:caps/>
              </w:rPr>
              <w:t>......................</w:t>
            </w:r>
            <w:r w:rsidRPr="00435CF9">
              <w:rPr>
                <w:caps/>
              </w:rPr>
              <w:t>......</w:t>
            </w:r>
            <w:r w:rsidR="00E169A1" w:rsidRPr="00435CF9">
              <w:rPr>
                <w:caps/>
              </w:rPr>
              <w:t>............................................................................................</w:t>
            </w:r>
          </w:p>
        </w:tc>
        <w:tc>
          <w:tcPr>
            <w:tcW w:w="473" w:type="dxa"/>
          </w:tcPr>
          <w:p w14:paraId="6182583B" w14:textId="77777777" w:rsidR="00E169A1" w:rsidRPr="00435CF9" w:rsidRDefault="00E169A1">
            <w:pPr>
              <w:jc w:val="right"/>
              <w:rPr>
                <w:caps/>
              </w:rPr>
            </w:pPr>
          </w:p>
          <w:p w14:paraId="607FB496" w14:textId="77777777" w:rsidR="00E169A1" w:rsidRPr="00435CF9" w:rsidRDefault="00E169A1">
            <w:pPr>
              <w:jc w:val="right"/>
              <w:rPr>
                <w:caps/>
              </w:rPr>
            </w:pPr>
            <w:r w:rsidRPr="00435CF9">
              <w:rPr>
                <w:caps/>
              </w:rPr>
              <w:t>72</w:t>
            </w:r>
          </w:p>
        </w:tc>
      </w:tr>
      <w:tr w:rsidR="00CA09B4" w:rsidRPr="00435CF9" w14:paraId="246EC768" w14:textId="77777777" w:rsidTr="00014FF5">
        <w:trPr>
          <w:jc w:val="center"/>
        </w:trPr>
        <w:tc>
          <w:tcPr>
            <w:tcW w:w="8738" w:type="dxa"/>
          </w:tcPr>
          <w:p w14:paraId="0ECB9854" w14:textId="77777777" w:rsidR="00CA09B4" w:rsidRPr="00435CF9" w:rsidRDefault="00CA09B4" w:rsidP="00CA09B4">
            <w:pPr>
              <w:rPr>
                <w:caps/>
              </w:rPr>
            </w:pPr>
          </w:p>
          <w:p w14:paraId="339F8896" w14:textId="0B89C91B" w:rsidR="00CA09B4" w:rsidRPr="00435CF9" w:rsidRDefault="00CA09B4" w:rsidP="00CA09B4">
            <w:pPr>
              <w:rPr>
                <w:caps/>
              </w:rPr>
            </w:pPr>
            <w:r w:rsidRPr="00435CF9">
              <w:rPr>
                <w:caps/>
              </w:rPr>
              <w:t>SUPPLEMENT…………………………..</w:t>
            </w:r>
            <w:r w:rsidRPr="00435CF9">
              <w:rPr>
                <w:i/>
              </w:rPr>
              <w:t>.</w:t>
            </w:r>
            <w:r w:rsidRPr="00435CF9">
              <w:rPr>
                <w:caps/>
              </w:rPr>
              <w:t>..........................................................................</w:t>
            </w:r>
          </w:p>
        </w:tc>
        <w:tc>
          <w:tcPr>
            <w:tcW w:w="473" w:type="dxa"/>
          </w:tcPr>
          <w:p w14:paraId="0A47B391" w14:textId="77777777" w:rsidR="00CA09B4" w:rsidRPr="00435CF9" w:rsidRDefault="00CA09B4" w:rsidP="00CA09B4">
            <w:pPr>
              <w:jc w:val="right"/>
              <w:rPr>
                <w:caps/>
              </w:rPr>
            </w:pPr>
          </w:p>
          <w:p w14:paraId="7BC089AE" w14:textId="77777777" w:rsidR="00CA09B4" w:rsidRPr="00435CF9" w:rsidRDefault="00CA09B4" w:rsidP="00CA09B4">
            <w:pPr>
              <w:jc w:val="right"/>
              <w:rPr>
                <w:caps/>
              </w:rPr>
            </w:pPr>
            <w:r w:rsidRPr="00435CF9">
              <w:rPr>
                <w:caps/>
              </w:rPr>
              <w:t>75</w:t>
            </w:r>
          </w:p>
        </w:tc>
      </w:tr>
    </w:tbl>
    <w:p w14:paraId="0E27E78A" w14:textId="77777777" w:rsidR="00E169A1" w:rsidRPr="00435CF9" w:rsidRDefault="00E169A1">
      <w:pPr>
        <w:suppressAutoHyphens/>
        <w:ind w:left="709" w:hanging="709"/>
      </w:pPr>
    </w:p>
    <w:p w14:paraId="2BEA4E8F" w14:textId="77777777" w:rsidR="00FD1E3D" w:rsidRPr="00435CF9" w:rsidRDefault="00E169A1">
      <w:pPr>
        <w:ind w:left="360" w:hanging="360"/>
        <w:jc w:val="both"/>
        <w:rPr>
          <w:spacing w:val="-3"/>
        </w:rPr>
      </w:pPr>
      <w:r w:rsidRPr="00435CF9">
        <w:rPr>
          <w:spacing w:val="-3"/>
        </w:rPr>
        <w:br w:type="page"/>
      </w:r>
    </w:p>
    <w:p w14:paraId="711AC77E" w14:textId="0EDE1090" w:rsidR="00B667CA" w:rsidRPr="00435CF9" w:rsidRDefault="00B667CA" w:rsidP="00B667CA">
      <w:pPr>
        <w:ind w:left="360"/>
        <w:jc w:val="center"/>
        <w:rPr>
          <w:b/>
          <w:caps/>
        </w:rPr>
      </w:pPr>
      <w:r w:rsidRPr="00435CF9">
        <w:rPr>
          <w:b/>
          <w:caps/>
        </w:rPr>
        <w:lastRenderedPageBreak/>
        <w:t>I. article</w:t>
      </w:r>
    </w:p>
    <w:p w14:paraId="0C65E7CE" w14:textId="77777777" w:rsidR="008551AC" w:rsidRPr="00435CF9" w:rsidRDefault="008551AC" w:rsidP="00B667CA">
      <w:pPr>
        <w:ind w:left="360"/>
        <w:jc w:val="center"/>
        <w:rPr>
          <w:b/>
          <w:caps/>
        </w:rPr>
      </w:pPr>
    </w:p>
    <w:p w14:paraId="2B642A34" w14:textId="77777777" w:rsidR="00E169A1" w:rsidRPr="00435CF9" w:rsidRDefault="00B667CA">
      <w:pPr>
        <w:ind w:left="360" w:hanging="360"/>
        <w:jc w:val="both"/>
        <w:rPr>
          <w:b/>
          <w:caps/>
        </w:rPr>
      </w:pPr>
      <w:r w:rsidRPr="00435CF9">
        <w:rPr>
          <w:b/>
          <w:caps/>
        </w:rPr>
        <w:t>Introduction</w:t>
      </w:r>
    </w:p>
    <w:p w14:paraId="3CB3E96D" w14:textId="77777777" w:rsidR="00E169A1" w:rsidRPr="00435CF9" w:rsidRDefault="00E169A1">
      <w:pPr>
        <w:tabs>
          <w:tab w:val="left" w:pos="8738"/>
        </w:tabs>
        <w:spacing w:line="360" w:lineRule="auto"/>
        <w:ind w:firstLine="600"/>
        <w:jc w:val="both"/>
      </w:pPr>
    </w:p>
    <w:p w14:paraId="072619CF" w14:textId="299A9C8E" w:rsidR="006E09F7" w:rsidRPr="00435CF9" w:rsidRDefault="00B667CA" w:rsidP="0009287B">
      <w:pPr>
        <w:tabs>
          <w:tab w:val="left" w:pos="8738"/>
        </w:tabs>
        <w:spacing w:line="360" w:lineRule="auto"/>
        <w:ind w:firstLine="600"/>
        <w:jc w:val="both"/>
      </w:pPr>
      <w:r w:rsidRPr="00435CF9">
        <w:t xml:space="preserve">Since the creation of </w:t>
      </w:r>
      <w:r w:rsidR="00F743E5" w:rsidRPr="00435CF9">
        <w:t>capita</w:t>
      </w:r>
      <w:r w:rsidRPr="00435CF9">
        <w:t>l markets investors</w:t>
      </w:r>
      <w:r w:rsidR="00801946" w:rsidRPr="00435CF9">
        <w:t xml:space="preserve"> have been analyzing</w:t>
      </w:r>
      <w:r w:rsidRPr="00435CF9">
        <w:t xml:space="preserve"> factors </w:t>
      </w:r>
      <w:r w:rsidR="00801946" w:rsidRPr="00435CF9">
        <w:t xml:space="preserve">which </w:t>
      </w:r>
      <w:r w:rsidR="00F743E5" w:rsidRPr="00435CF9">
        <w:t xml:space="preserve">influence returns on their investments. </w:t>
      </w:r>
      <w:r w:rsidR="00801946" w:rsidRPr="00435CF9">
        <w:t xml:space="preserve">Therefore </w:t>
      </w:r>
      <w:r w:rsidR="0009287B" w:rsidRPr="00435CF9">
        <w:t xml:space="preserve">asset pricing theories are not only pure academic </w:t>
      </w:r>
      <w:r w:rsidR="00801946" w:rsidRPr="00435CF9">
        <w:t>deliberations</w:t>
      </w:r>
      <w:r w:rsidR="0043132F" w:rsidRPr="00435CF9">
        <w:t xml:space="preserve"> but </w:t>
      </w:r>
      <w:r w:rsidR="002C7850" w:rsidRPr="00435CF9">
        <w:t>rather useful</w:t>
      </w:r>
      <w:r w:rsidR="0043132F" w:rsidRPr="00435CF9">
        <w:t xml:space="preserve"> optimization too</w:t>
      </w:r>
      <w:r w:rsidR="0009287B" w:rsidRPr="00435CF9">
        <w:t>l</w:t>
      </w:r>
      <w:r w:rsidR="002C7850" w:rsidRPr="00435CF9">
        <w:t>s</w:t>
      </w:r>
      <w:r w:rsidR="0009287B" w:rsidRPr="00435CF9">
        <w:t xml:space="preserve"> for capital market investors.</w:t>
      </w:r>
      <w:r w:rsidR="00F743E5" w:rsidRPr="00435CF9">
        <w:t xml:space="preserve"> </w:t>
      </w:r>
      <w:r w:rsidR="004007C2" w:rsidRPr="00435CF9">
        <w:t>Significant emphasis</w:t>
      </w:r>
      <w:r w:rsidR="002C7850" w:rsidRPr="00435CF9">
        <w:t xml:space="preserve"> in the literature</w:t>
      </w:r>
      <w:r w:rsidR="004007C2" w:rsidRPr="00435CF9">
        <w:t xml:space="preserve"> has been p</w:t>
      </w:r>
      <w:r w:rsidR="002C7850" w:rsidRPr="00435CF9">
        <w:t>ut</w:t>
      </w:r>
      <w:r w:rsidR="004007C2" w:rsidRPr="00435CF9">
        <w:t xml:space="preserve"> on the stock market analysis</w:t>
      </w:r>
      <w:r w:rsidR="002C7850" w:rsidRPr="00435CF9">
        <w:t xml:space="preserve">, probably due </w:t>
      </w:r>
      <w:r w:rsidR="00D61432" w:rsidRPr="00435CF9">
        <w:t xml:space="preserve">to both </w:t>
      </w:r>
      <w:r w:rsidR="004007C2" w:rsidRPr="00435CF9">
        <w:t xml:space="preserve">relatively easy access </w:t>
      </w:r>
      <w:r w:rsidR="002C7850" w:rsidRPr="00435CF9">
        <w:t xml:space="preserve">to data </w:t>
      </w:r>
      <w:r w:rsidR="004007C2" w:rsidRPr="00435CF9">
        <w:t>and notable intere</w:t>
      </w:r>
      <w:r w:rsidR="0009287B" w:rsidRPr="00435CF9">
        <w:t xml:space="preserve">st of the practitioners. </w:t>
      </w:r>
      <w:r w:rsidR="002C7850" w:rsidRPr="00435CF9">
        <w:t>The</w:t>
      </w:r>
      <w:r w:rsidR="00897842" w:rsidRPr="00435CF9">
        <w:t xml:space="preserve"> </w:t>
      </w:r>
      <w:r w:rsidR="0009287B" w:rsidRPr="00435CF9">
        <w:t xml:space="preserve">essential </w:t>
      </w:r>
      <w:r w:rsidR="00944FFD" w:rsidRPr="00435CF9">
        <w:t>building block of</w:t>
      </w:r>
      <w:r w:rsidR="0009287B" w:rsidRPr="00435CF9">
        <w:t xml:space="preserve"> any asset pricing theory is the </w:t>
      </w:r>
      <w:r w:rsidR="00B6487E" w:rsidRPr="00435CF9">
        <w:t xml:space="preserve">generating process underlying </w:t>
      </w:r>
      <w:r w:rsidR="00944FFD" w:rsidRPr="00435CF9">
        <w:t xml:space="preserve">returns on </w:t>
      </w:r>
      <w:r w:rsidR="00B6487E" w:rsidRPr="00435CF9">
        <w:t>all assets</w:t>
      </w:r>
      <w:r w:rsidR="00944FFD" w:rsidRPr="00435CF9">
        <w:t>, since it</w:t>
      </w:r>
      <w:r w:rsidR="00B6487E" w:rsidRPr="00435CF9">
        <w:t xml:space="preserve"> allows for </w:t>
      </w:r>
      <w:r w:rsidR="0009287B" w:rsidRPr="00435CF9">
        <w:t>estimation of the expected return on a given portfolio.</w:t>
      </w:r>
    </w:p>
    <w:p w14:paraId="7FBC59CF" w14:textId="04802302" w:rsidR="00147003" w:rsidRPr="00435CF9" w:rsidRDefault="00897842" w:rsidP="0009287B">
      <w:pPr>
        <w:tabs>
          <w:tab w:val="left" w:pos="8738"/>
        </w:tabs>
        <w:spacing w:line="360" w:lineRule="auto"/>
        <w:ind w:firstLine="600"/>
        <w:jc w:val="both"/>
      </w:pPr>
      <w:r w:rsidRPr="00435CF9">
        <w:t xml:space="preserve">One of the first models describing </w:t>
      </w:r>
      <w:r w:rsidR="006E09F7" w:rsidRPr="00435CF9">
        <w:t xml:space="preserve">the </w:t>
      </w:r>
      <w:r w:rsidRPr="00435CF9">
        <w:t>ex</w:t>
      </w:r>
      <w:r w:rsidR="00405506" w:rsidRPr="00435CF9">
        <w:t>pected</w:t>
      </w:r>
      <w:r w:rsidRPr="00435CF9">
        <w:t xml:space="preserve"> return</w:t>
      </w:r>
      <w:r w:rsidR="006E09F7" w:rsidRPr="00435CF9">
        <w:t>s</w:t>
      </w:r>
      <w:r w:rsidRPr="00435CF9">
        <w:t xml:space="preserve"> </w:t>
      </w:r>
      <w:r w:rsidR="00405506" w:rsidRPr="00435CF9">
        <w:t xml:space="preserve">– </w:t>
      </w:r>
      <w:r w:rsidR="00F500BF" w:rsidRPr="00435CF9">
        <w:t xml:space="preserve">the </w:t>
      </w:r>
      <w:r w:rsidR="00405506" w:rsidRPr="00435CF9">
        <w:t>Capital Asset Pricing Model (CAPM) introduced by Sharpe (1964) and Lintner (1965)</w:t>
      </w:r>
      <w:r w:rsidR="00F500BF" w:rsidRPr="00435CF9">
        <w:t xml:space="preserve"> –</w:t>
      </w:r>
      <w:r w:rsidR="00405506" w:rsidRPr="00435CF9">
        <w:t xml:space="preserve"> </w:t>
      </w:r>
      <w:r w:rsidR="00F500BF" w:rsidRPr="00435CF9">
        <w:t xml:space="preserve">establishes </w:t>
      </w:r>
      <w:r w:rsidR="00405506" w:rsidRPr="00435CF9">
        <w:t xml:space="preserve">a linear relationship between </w:t>
      </w:r>
      <w:r w:rsidR="00F500BF" w:rsidRPr="00435CF9">
        <w:t xml:space="preserve">the </w:t>
      </w:r>
      <w:r w:rsidR="00405506" w:rsidRPr="00435CF9">
        <w:t xml:space="preserve">expected return and the portfolio’s sensitivity to systematic risk denoted by β. </w:t>
      </w:r>
      <w:r w:rsidR="00F500BF" w:rsidRPr="00435CF9">
        <w:t>Later</w:t>
      </w:r>
      <w:r w:rsidR="00405506" w:rsidRPr="00435CF9">
        <w:t xml:space="preserve"> generalization of </w:t>
      </w:r>
      <w:r w:rsidR="00F500BF" w:rsidRPr="00435CF9">
        <w:t xml:space="preserve">the model </w:t>
      </w:r>
      <w:r w:rsidR="00405506" w:rsidRPr="00435CF9">
        <w:t>by Black (1972)</w:t>
      </w:r>
      <w:r w:rsidR="003E60FB" w:rsidRPr="00435CF9">
        <w:t xml:space="preserve"> and </w:t>
      </w:r>
      <w:r w:rsidR="00F500BF" w:rsidRPr="00435CF9">
        <w:t xml:space="preserve">the </w:t>
      </w:r>
      <w:r w:rsidR="003E60FB" w:rsidRPr="00435CF9">
        <w:t xml:space="preserve">popularity of the β measure </w:t>
      </w:r>
      <w:r w:rsidR="00F500BF" w:rsidRPr="00435CF9">
        <w:t>have made the CAPM</w:t>
      </w:r>
      <w:r w:rsidR="003E60FB" w:rsidRPr="00435CF9">
        <w:t xml:space="preserve"> widely used by the investors on the stock markets. </w:t>
      </w:r>
      <w:r w:rsidR="0046398E" w:rsidRPr="00435CF9">
        <w:t xml:space="preserve">Further theoretical discussions resulted in creating </w:t>
      </w:r>
      <w:bookmarkStart w:id="0" w:name="_Hlk100576359"/>
      <w:r w:rsidR="006E09F7" w:rsidRPr="00435CF9">
        <w:t xml:space="preserve">the </w:t>
      </w:r>
      <w:r w:rsidR="0046398E" w:rsidRPr="00435CF9">
        <w:t>Arbitrage Pricing Theory</w:t>
      </w:r>
      <w:r w:rsidR="000F000E" w:rsidRPr="00435CF9">
        <w:t xml:space="preserve"> </w:t>
      </w:r>
      <w:bookmarkEnd w:id="0"/>
      <w:r w:rsidR="000F000E" w:rsidRPr="00435CF9">
        <w:t>(APT)</w:t>
      </w:r>
      <w:r w:rsidR="0046398E" w:rsidRPr="00435CF9">
        <w:t xml:space="preserve">, which is based on </w:t>
      </w:r>
      <w:r w:rsidR="000F000E" w:rsidRPr="00435CF9">
        <w:t>no-</w:t>
      </w:r>
      <w:r w:rsidR="0046398E" w:rsidRPr="00435CF9">
        <w:t>arbitrage</w:t>
      </w:r>
      <w:r w:rsidR="000F000E" w:rsidRPr="00435CF9">
        <w:t xml:space="preserve"> </w:t>
      </w:r>
      <w:r w:rsidR="0043132F" w:rsidRPr="00435CF9">
        <w:t>condi</w:t>
      </w:r>
      <w:r w:rsidR="000F000E" w:rsidRPr="00435CF9">
        <w:t xml:space="preserve">tion. </w:t>
      </w:r>
      <w:r w:rsidR="00147003" w:rsidRPr="00435CF9">
        <w:t xml:space="preserve">The </w:t>
      </w:r>
      <w:r w:rsidR="000F000E" w:rsidRPr="00435CF9">
        <w:t xml:space="preserve">APT can be traced back to the </w:t>
      </w:r>
      <w:r w:rsidR="00147003" w:rsidRPr="00435CF9">
        <w:t xml:space="preserve">paper by </w:t>
      </w:r>
      <w:r w:rsidR="000F000E" w:rsidRPr="00435CF9">
        <w:t xml:space="preserve">Ross (1976) where </w:t>
      </w:r>
      <w:r w:rsidR="000404AC" w:rsidRPr="00435CF9">
        <w:t xml:space="preserve">multifactor </w:t>
      </w:r>
      <w:r w:rsidR="000F000E" w:rsidRPr="00435CF9">
        <w:t xml:space="preserve">model </w:t>
      </w:r>
      <w:r w:rsidR="00147003" w:rsidRPr="00435CF9">
        <w:t xml:space="preserve">is presented </w:t>
      </w:r>
      <w:r w:rsidR="000F000E" w:rsidRPr="00435CF9">
        <w:t xml:space="preserve">as an alternative to the </w:t>
      </w:r>
      <w:r w:rsidR="00697F71" w:rsidRPr="00435CF9">
        <w:t>afore</w:t>
      </w:r>
      <w:r w:rsidR="000F000E" w:rsidRPr="00435CF9">
        <w:t xml:space="preserve">mentioned </w:t>
      </w:r>
      <w:r w:rsidR="00147003" w:rsidRPr="00435CF9">
        <w:t>CAPM</w:t>
      </w:r>
      <w:r w:rsidR="000F000E" w:rsidRPr="00435CF9">
        <w:t xml:space="preserve">. </w:t>
      </w:r>
      <w:r w:rsidR="001269AB" w:rsidRPr="00435CF9">
        <w:t xml:space="preserve">This approach proved to be a productive field of study for plenty of scientists on both </w:t>
      </w:r>
      <w:r w:rsidR="000404AC" w:rsidRPr="00435CF9">
        <w:t>theoretical and empirical levels.</w:t>
      </w:r>
    </w:p>
    <w:p w14:paraId="5D0EE0F3" w14:textId="5042BF4A" w:rsidR="00BE4890" w:rsidRPr="00435CF9" w:rsidRDefault="00147003" w:rsidP="0009287B">
      <w:pPr>
        <w:tabs>
          <w:tab w:val="left" w:pos="8738"/>
        </w:tabs>
        <w:spacing w:line="360" w:lineRule="auto"/>
        <w:ind w:firstLine="600"/>
        <w:jc w:val="both"/>
      </w:pPr>
      <w:r w:rsidRPr="00435CF9">
        <w:t>The three-factor model by Fama and French (1993) is o</w:t>
      </w:r>
      <w:r w:rsidR="000404AC" w:rsidRPr="00435CF9">
        <w:t xml:space="preserve">ne of the </w:t>
      </w:r>
      <w:r w:rsidRPr="00435CF9">
        <w:t xml:space="preserve">best known and </w:t>
      </w:r>
      <w:r w:rsidR="000404AC" w:rsidRPr="00435CF9">
        <w:t xml:space="preserve">most cited </w:t>
      </w:r>
      <w:r w:rsidRPr="00435CF9">
        <w:t>multifactor models in the literature</w:t>
      </w:r>
      <w:r w:rsidR="006D29F7" w:rsidRPr="00435CF9">
        <w:t xml:space="preserve">. The three-factor became the flagship model of the APT in particular </w:t>
      </w:r>
      <w:r w:rsidR="00944FFD" w:rsidRPr="00435CF9">
        <w:t xml:space="preserve">due to </w:t>
      </w:r>
      <w:r w:rsidR="006D29F7" w:rsidRPr="00435CF9">
        <w:t xml:space="preserve">the </w:t>
      </w:r>
      <w:r w:rsidR="00944FFD" w:rsidRPr="00435CF9">
        <w:t xml:space="preserve">novel </w:t>
      </w:r>
      <w:r w:rsidR="006D29F7" w:rsidRPr="00435CF9">
        <w:t>approach to determining the factor</w:t>
      </w:r>
      <w:r w:rsidR="006950D8" w:rsidRPr="00435CF9">
        <w:t xml:space="preserve">s </w:t>
      </w:r>
      <w:r w:rsidR="00944FFD" w:rsidRPr="00435CF9">
        <w:t>on the basis of</w:t>
      </w:r>
      <w:r w:rsidR="006950D8" w:rsidRPr="00435CF9">
        <w:t xml:space="preserve"> returns on specified portfolios</w:t>
      </w:r>
      <w:r w:rsidR="006D29F7" w:rsidRPr="00435CF9">
        <w:t xml:space="preserve">. Work of Fama and French inspired many </w:t>
      </w:r>
      <w:r w:rsidR="00944FFD" w:rsidRPr="00435CF9">
        <w:t xml:space="preserve">researchers </w:t>
      </w:r>
      <w:r w:rsidR="006D29F7" w:rsidRPr="00435CF9">
        <w:t>to enhance the</w:t>
      </w:r>
      <w:r w:rsidR="00944FFD" w:rsidRPr="00435CF9">
        <w:t xml:space="preserve"> proposed</w:t>
      </w:r>
      <w:r w:rsidR="006D29F7" w:rsidRPr="00435CF9">
        <w:t xml:space="preserve"> model</w:t>
      </w:r>
      <w:r w:rsidR="009349CB" w:rsidRPr="00435CF9">
        <w:t xml:space="preserve"> mainly by adding more factors </w:t>
      </w:r>
      <w:r w:rsidR="00944FFD" w:rsidRPr="00435CF9">
        <w:t>as</w:t>
      </w:r>
      <w:r w:rsidR="009349CB" w:rsidRPr="00435CF9">
        <w:t xml:space="preserve"> to </w:t>
      </w:r>
      <w:r w:rsidR="00944FFD" w:rsidRPr="00435CF9">
        <w:t>boost its</w:t>
      </w:r>
      <w:r w:rsidR="009349CB" w:rsidRPr="00435CF9">
        <w:t xml:space="preserve"> explanatory power. </w:t>
      </w:r>
      <w:r w:rsidR="00944FFD" w:rsidRPr="00435CF9">
        <w:t>Among many</w:t>
      </w:r>
      <w:r w:rsidR="000040BE" w:rsidRPr="00435CF9">
        <w:t xml:space="preserve"> attempts t</w:t>
      </w:r>
      <w:r w:rsidR="009349CB" w:rsidRPr="00435CF9">
        <w:t xml:space="preserve">he most acknowledged </w:t>
      </w:r>
      <w:r w:rsidR="004A55FF" w:rsidRPr="00435CF9">
        <w:t>are</w:t>
      </w:r>
      <w:r w:rsidR="0098102A" w:rsidRPr="00435CF9">
        <w:t>:</w:t>
      </w:r>
      <w:r w:rsidR="004A55FF" w:rsidRPr="00435CF9">
        <w:t xml:space="preserve"> four-factor </w:t>
      </w:r>
      <w:r w:rsidR="0098102A" w:rsidRPr="00435CF9">
        <w:t xml:space="preserve">model </w:t>
      </w:r>
      <w:r w:rsidR="004A55FF" w:rsidRPr="00435CF9">
        <w:t>by Carhart (1997) and five-factor model by Fama and French (201</w:t>
      </w:r>
      <w:ins w:id="1" w:author="Konto Microsoft" w:date="2022-05-08T13:56:00Z">
        <w:r w:rsidR="00A90652">
          <w:t>5</w:t>
        </w:r>
      </w:ins>
      <w:del w:id="2" w:author="Konto Microsoft" w:date="2022-05-08T13:56:00Z">
        <w:r w:rsidR="004A55FF" w:rsidRPr="00435CF9" w:rsidDel="00A90652">
          <w:delText>4</w:delText>
        </w:r>
      </w:del>
      <w:r w:rsidR="004A55FF" w:rsidRPr="00435CF9">
        <w:t>).</w:t>
      </w:r>
      <w:r w:rsidR="009349CB" w:rsidRPr="00435CF9">
        <w:t xml:space="preserve"> </w:t>
      </w:r>
      <w:r w:rsidR="0098102A" w:rsidRPr="00435CF9">
        <w:t>The b</w:t>
      </w:r>
      <w:r w:rsidR="001140DB" w:rsidRPr="00435CF9">
        <w:t>ase</w:t>
      </w:r>
      <w:r w:rsidR="0098102A" w:rsidRPr="00435CF9">
        <w:t>line three-factor</w:t>
      </w:r>
      <w:r w:rsidR="001140DB" w:rsidRPr="00435CF9">
        <w:t xml:space="preserve"> model as well as </w:t>
      </w:r>
      <w:r w:rsidR="0098102A" w:rsidRPr="00435CF9">
        <w:t xml:space="preserve">its </w:t>
      </w:r>
      <w:r w:rsidR="001140DB" w:rsidRPr="00435CF9">
        <w:t>expanded versions were heavily tested among different markets</w:t>
      </w:r>
      <w:r w:rsidR="0098102A" w:rsidRPr="00435CF9">
        <w:t xml:space="preserve"> and timespans</w:t>
      </w:r>
      <w:r w:rsidR="001140DB" w:rsidRPr="00435CF9">
        <w:t xml:space="preserve">. Griffin (2002) shows that </w:t>
      </w:r>
      <w:r w:rsidR="00B60B66" w:rsidRPr="00435CF9">
        <w:t xml:space="preserve">the three-factor </w:t>
      </w:r>
      <w:r w:rsidR="00FA2658" w:rsidRPr="00435CF9">
        <w:t xml:space="preserve">model </w:t>
      </w:r>
      <w:r w:rsidR="00BE4890" w:rsidRPr="00435CF9">
        <w:t xml:space="preserve">is </w:t>
      </w:r>
      <w:r w:rsidR="0098102A" w:rsidRPr="00435CF9">
        <w:t xml:space="preserve">market </w:t>
      </w:r>
      <w:r w:rsidR="00BE4890" w:rsidRPr="00435CF9">
        <w:t xml:space="preserve">specific </w:t>
      </w:r>
      <w:r w:rsidR="0049083B" w:rsidRPr="00435CF9">
        <w:t>and there</w:t>
      </w:r>
      <w:r w:rsidR="0098102A" w:rsidRPr="00435CF9">
        <w:t>fore it should be both estimated and analy</w:t>
      </w:r>
      <w:ins w:id="3" w:author="Konto Microsoft" w:date="2022-05-08T15:14:00Z">
        <w:r w:rsidR="004902FE">
          <w:t>s</w:t>
        </w:r>
      </w:ins>
      <w:del w:id="4" w:author="Konto Microsoft" w:date="2022-05-08T15:14:00Z">
        <w:r w:rsidR="0098102A" w:rsidRPr="00435CF9" w:rsidDel="004902FE">
          <w:delText>zed</w:delText>
        </w:r>
      </w:del>
      <w:ins w:id="5" w:author="Konto Microsoft" w:date="2022-05-08T15:14:00Z">
        <w:r w:rsidR="004902FE">
          <w:t>ed</w:t>
        </w:r>
      </w:ins>
      <w:r w:rsidR="0098102A" w:rsidRPr="00435CF9">
        <w:t xml:space="preserve"> locally rather than globally</w:t>
      </w:r>
      <w:r w:rsidR="00B60B66" w:rsidRPr="00435CF9">
        <w:t xml:space="preserve">. </w:t>
      </w:r>
      <w:r w:rsidR="001140DB" w:rsidRPr="00435CF9">
        <w:t xml:space="preserve">Another stream in the literature seeks for nonlinearities in </w:t>
      </w:r>
      <w:r w:rsidR="0098102A" w:rsidRPr="00435CF9">
        <w:t>multifactor</w:t>
      </w:r>
      <w:r w:rsidR="001140DB" w:rsidRPr="00435CF9">
        <w:t xml:space="preserve"> models</w:t>
      </w:r>
      <w:r w:rsidR="0098102A" w:rsidRPr="00435CF9">
        <w:t xml:space="preserve"> (e.g. </w:t>
      </w:r>
      <w:r w:rsidR="00786D38" w:rsidRPr="00435CF9">
        <w:t>Burmeister and McErloy 1988</w:t>
      </w:r>
      <w:r w:rsidR="0098102A" w:rsidRPr="00435CF9">
        <w:t>;</w:t>
      </w:r>
      <w:r w:rsidR="00786D38" w:rsidRPr="00435CF9">
        <w:t xml:space="preserve"> Dubé</w:t>
      </w:r>
      <w:r w:rsidR="00EC3245" w:rsidRPr="00435CF9">
        <w:t xml:space="preserve"> </w:t>
      </w:r>
      <w:r w:rsidR="00786D38" w:rsidRPr="00435CF9">
        <w:rPr>
          <w:i/>
        </w:rPr>
        <w:t>et al.</w:t>
      </w:r>
      <w:r w:rsidR="00786D38" w:rsidRPr="00435CF9">
        <w:t xml:space="preserve"> 2006</w:t>
      </w:r>
      <w:r w:rsidR="0098102A" w:rsidRPr="00435CF9">
        <w:t>;</w:t>
      </w:r>
      <w:r w:rsidR="00EA6769" w:rsidRPr="00435CF9">
        <w:t xml:space="preserve"> Wang 2018)</w:t>
      </w:r>
      <w:r w:rsidR="00786D38" w:rsidRPr="00435CF9">
        <w:t>.</w:t>
      </w:r>
      <w:r w:rsidR="00335E2F" w:rsidRPr="00435CF9">
        <w:t xml:space="preserve"> </w:t>
      </w:r>
      <w:r w:rsidR="0098102A" w:rsidRPr="00435CF9">
        <w:t>T</w:t>
      </w:r>
      <w:r w:rsidR="00335E2F" w:rsidRPr="00435CF9">
        <w:t xml:space="preserve">his article </w:t>
      </w:r>
      <w:r w:rsidR="0098102A" w:rsidRPr="00435CF9">
        <w:t>fits into this strand of literature and investigate</w:t>
      </w:r>
      <w:r w:rsidR="00335E2F" w:rsidRPr="00435CF9">
        <w:t xml:space="preserve"> nonlinear dependencies in the Fama and French three-factor model.  </w:t>
      </w:r>
    </w:p>
    <w:p w14:paraId="6169002A" w14:textId="19ED5604" w:rsidR="00CA0220" w:rsidRPr="00435CF9" w:rsidRDefault="00B60B66" w:rsidP="004937AD">
      <w:pPr>
        <w:tabs>
          <w:tab w:val="left" w:pos="8738"/>
        </w:tabs>
        <w:spacing w:line="360" w:lineRule="auto"/>
        <w:ind w:firstLine="600"/>
        <w:jc w:val="both"/>
      </w:pPr>
      <w:r w:rsidRPr="00435CF9">
        <w:t xml:space="preserve">The </w:t>
      </w:r>
      <w:r w:rsidR="00BE4890" w:rsidRPr="00435CF9">
        <w:t xml:space="preserve">main </w:t>
      </w:r>
      <w:r w:rsidR="00AC5A49" w:rsidRPr="00435CF9">
        <w:t>aim</w:t>
      </w:r>
      <w:r w:rsidR="007D5DB6" w:rsidRPr="00435CF9">
        <w:t xml:space="preserve"> </w:t>
      </w:r>
      <w:r w:rsidR="00BE4890" w:rsidRPr="00435CF9">
        <w:t>of th</w:t>
      </w:r>
      <w:r w:rsidR="00AC5A49" w:rsidRPr="00435CF9">
        <w:t>e</w:t>
      </w:r>
      <w:r w:rsidR="00BE4890" w:rsidRPr="00435CF9">
        <w:t xml:space="preserve"> </w:t>
      </w:r>
      <w:r w:rsidR="007D5DB6" w:rsidRPr="00435CF9">
        <w:t xml:space="preserve">study </w:t>
      </w:r>
      <w:r w:rsidR="00BE4890" w:rsidRPr="00435CF9">
        <w:t xml:space="preserve">is </w:t>
      </w:r>
      <w:r w:rsidRPr="00435CF9">
        <w:t xml:space="preserve">to </w:t>
      </w:r>
      <w:r w:rsidR="00AC5A49" w:rsidRPr="00435CF9">
        <w:t xml:space="preserve">verify </w:t>
      </w:r>
      <w:r w:rsidR="007D5DB6" w:rsidRPr="00435CF9">
        <w:t>t</w:t>
      </w:r>
      <w:r w:rsidR="00AC5A49" w:rsidRPr="00435CF9">
        <w:t xml:space="preserve">he existence and statistical significance of </w:t>
      </w:r>
      <w:r w:rsidRPr="00435CF9">
        <w:t xml:space="preserve">nonlinear dependencies </w:t>
      </w:r>
      <w:r w:rsidR="00BE4890" w:rsidRPr="00435CF9">
        <w:t>in the</w:t>
      </w:r>
      <w:r w:rsidRPr="00435CF9">
        <w:t xml:space="preserve"> </w:t>
      </w:r>
      <w:r w:rsidR="00BE4890" w:rsidRPr="00435CF9">
        <w:t xml:space="preserve">Fama and French </w:t>
      </w:r>
      <w:r w:rsidRPr="00435CF9">
        <w:t>three-factor</w:t>
      </w:r>
      <w:r w:rsidR="00AC5A49" w:rsidRPr="00435CF9">
        <w:t xml:space="preserve"> model.</w:t>
      </w:r>
      <w:r w:rsidR="00864824" w:rsidRPr="00435CF9">
        <w:t xml:space="preserve"> </w:t>
      </w:r>
      <w:r w:rsidR="00AC5A49" w:rsidRPr="00435CF9">
        <w:t xml:space="preserve">It is </w:t>
      </w:r>
      <w:r w:rsidR="007D5DB6" w:rsidRPr="00435CF9">
        <w:t>expect</w:t>
      </w:r>
      <w:r w:rsidR="00AC5A49" w:rsidRPr="00435CF9">
        <w:t xml:space="preserve">ed that the </w:t>
      </w:r>
      <w:r w:rsidR="00AC5A49" w:rsidRPr="00435CF9">
        <w:lastRenderedPageBreak/>
        <w:t xml:space="preserve">proposed nonlinear version of </w:t>
      </w:r>
      <w:r w:rsidR="009E1AEB" w:rsidRPr="00435CF9">
        <w:t>the model should statistically outperform its linear counterpart, which is the primary hypothesis of this article.</w:t>
      </w:r>
      <w:r w:rsidR="00AC5A49" w:rsidRPr="00435CF9">
        <w:t xml:space="preserve"> </w:t>
      </w:r>
      <w:r w:rsidR="007D5DB6" w:rsidRPr="00435CF9">
        <w:t xml:space="preserve">Moreover, the article verifies the usefulness of the proposed nonlinear extensions with respect to practical applications. Bearing in mind the relatively high goodness-of-fit of the linear version of the </w:t>
      </w:r>
      <w:r w:rsidR="0055443C" w:rsidRPr="00435CF9">
        <w:t>three-factor</w:t>
      </w:r>
      <w:r w:rsidR="007D5DB6" w:rsidRPr="00435CF9">
        <w:t xml:space="preserve"> model, it is expected that usefulness of its nonlinear versions may be limited to some particular cases only, which is the secondary hypothesis of this article.</w:t>
      </w:r>
      <w:r w:rsidR="00CA0220" w:rsidRPr="00435CF9" w:rsidDel="00CA0220">
        <w:t xml:space="preserve"> </w:t>
      </w:r>
    </w:p>
    <w:p w14:paraId="1ED8A8C4" w14:textId="28578339" w:rsidR="004937AD" w:rsidRPr="00435CF9" w:rsidRDefault="00CA0220" w:rsidP="004937AD">
      <w:pPr>
        <w:tabs>
          <w:tab w:val="left" w:pos="8738"/>
        </w:tabs>
        <w:spacing w:line="360" w:lineRule="auto"/>
        <w:ind w:firstLine="600"/>
        <w:jc w:val="both"/>
      </w:pPr>
      <w:r w:rsidRPr="00435CF9">
        <w:t>T</w:t>
      </w:r>
      <w:r w:rsidR="00BE4890" w:rsidRPr="00435CF9">
        <w:t xml:space="preserve">he analysis </w:t>
      </w:r>
      <w:r w:rsidRPr="00435CF9">
        <w:t xml:space="preserve">is based on </w:t>
      </w:r>
      <w:r w:rsidR="00BE4890" w:rsidRPr="00435CF9">
        <w:t xml:space="preserve">time series regressions for several portfolios in both US and European stock markets. The </w:t>
      </w:r>
      <w:del w:id="6" w:author="Konto Microsoft" w:date="2022-05-08T15:14:00Z">
        <w:r w:rsidR="007D5DB6" w:rsidRPr="00435CF9" w:rsidDel="004902FE">
          <w:delText>analyze</w:delText>
        </w:r>
      </w:del>
      <w:ins w:id="7" w:author="Konto Microsoft" w:date="2022-05-08T15:14:00Z">
        <w:r w:rsidR="004902FE">
          <w:t>analyse</w:t>
        </w:r>
      </w:ins>
      <w:r w:rsidR="007D5DB6" w:rsidRPr="00435CF9">
        <w:t xml:space="preserve">d </w:t>
      </w:r>
      <w:r w:rsidR="00BE4890" w:rsidRPr="00435CF9">
        <w:t>timespan</w:t>
      </w:r>
      <w:r w:rsidR="007D5DB6" w:rsidRPr="00435CF9">
        <w:t xml:space="preserve"> </w:t>
      </w:r>
      <w:r w:rsidR="00BE4890" w:rsidRPr="00435CF9">
        <w:t>stretches from July of 1926 to January of 2022</w:t>
      </w:r>
      <w:r w:rsidR="0043132F" w:rsidRPr="00435CF9">
        <w:t xml:space="preserve"> for </w:t>
      </w:r>
      <w:r w:rsidR="007D5DB6" w:rsidRPr="00435CF9">
        <w:t xml:space="preserve">the </w:t>
      </w:r>
      <w:r w:rsidR="0043132F" w:rsidRPr="00435CF9">
        <w:t>US and from July of 1990 to January of 2022 for Europe</w:t>
      </w:r>
      <w:r w:rsidR="00895B7F" w:rsidRPr="00435CF9">
        <w:t xml:space="preserve"> which corresponds to the data available </w:t>
      </w:r>
      <w:r w:rsidR="007D5DB6" w:rsidRPr="00435CF9">
        <w:t>on the</w:t>
      </w:r>
      <w:r w:rsidR="00BD1609" w:rsidRPr="00435CF9">
        <w:t xml:space="preserve"> Kenneth</w:t>
      </w:r>
      <w:r w:rsidR="00895B7F" w:rsidRPr="00435CF9">
        <w:t xml:space="preserve"> </w:t>
      </w:r>
      <w:r w:rsidR="007D5DB6" w:rsidRPr="00435CF9">
        <w:t xml:space="preserve">R. </w:t>
      </w:r>
      <w:r w:rsidR="00895B7F" w:rsidRPr="00435CF9">
        <w:t xml:space="preserve">French </w:t>
      </w:r>
      <w:r w:rsidR="007D5DB6" w:rsidRPr="00435CF9">
        <w:t>home page</w:t>
      </w:r>
      <w:r w:rsidR="00895B7F" w:rsidRPr="00435CF9">
        <w:t xml:space="preserve">. </w:t>
      </w:r>
      <w:r w:rsidR="004937AD" w:rsidRPr="00435CF9">
        <w:t xml:space="preserve">The </w:t>
      </w:r>
      <w:r w:rsidR="007D5DB6" w:rsidRPr="00435CF9">
        <w:t xml:space="preserve">inference is based on </w:t>
      </w:r>
      <w:r w:rsidR="002155A1" w:rsidRPr="00435CF9">
        <w:t>information criteri</w:t>
      </w:r>
      <w:r w:rsidR="007D5DB6" w:rsidRPr="00435CF9">
        <w:t>a</w:t>
      </w:r>
      <w:r w:rsidR="002155A1" w:rsidRPr="00435CF9">
        <w:t xml:space="preserve"> and statistical significance of </w:t>
      </w:r>
      <w:r w:rsidR="007D5DB6" w:rsidRPr="00435CF9">
        <w:t>the estimates.</w:t>
      </w:r>
      <w:r w:rsidR="002155A1" w:rsidRPr="00435CF9">
        <w:t xml:space="preserve"> </w:t>
      </w:r>
    </w:p>
    <w:p w14:paraId="78CF1C8D" w14:textId="379A7B32" w:rsidR="0009287B" w:rsidRPr="00435CF9" w:rsidRDefault="004937AD" w:rsidP="0009287B">
      <w:pPr>
        <w:tabs>
          <w:tab w:val="left" w:pos="8738"/>
        </w:tabs>
        <w:spacing w:line="360" w:lineRule="auto"/>
        <w:ind w:firstLine="600"/>
        <w:jc w:val="both"/>
      </w:pPr>
      <w:commentRangeStart w:id="8"/>
      <w:r w:rsidRPr="00435CF9">
        <w:t>The structure</w:t>
      </w:r>
      <w:r w:rsidR="00A9539C" w:rsidRPr="00435CF9">
        <w:t xml:space="preserve"> of this article is as follows. </w:t>
      </w:r>
      <w:r w:rsidRPr="00435CF9">
        <w:t xml:space="preserve">Section I </w:t>
      </w:r>
      <w:r w:rsidR="00A9539C" w:rsidRPr="00435CF9">
        <w:t xml:space="preserve">covers the literature </w:t>
      </w:r>
      <w:r w:rsidR="00BB4C54" w:rsidRPr="00435CF9">
        <w:t xml:space="preserve">overview </w:t>
      </w:r>
      <w:r w:rsidR="00A9539C" w:rsidRPr="00435CF9">
        <w:t xml:space="preserve">regarding </w:t>
      </w:r>
      <w:r w:rsidR="00BB4C54" w:rsidRPr="00435CF9">
        <w:t xml:space="preserve">the </w:t>
      </w:r>
      <w:r w:rsidR="00A9539C" w:rsidRPr="00435CF9">
        <w:t>Fama and French th</w:t>
      </w:r>
      <w:r w:rsidR="0043132F" w:rsidRPr="00435CF9">
        <w:t>ree-factor model as well as its</w:t>
      </w:r>
      <w:r w:rsidR="00A9539C" w:rsidRPr="00435CF9">
        <w:t xml:space="preserve"> formal definition. In Section II data and methodology of the analysis are presented. Finally, Section III compares results of estimations and </w:t>
      </w:r>
      <w:r w:rsidR="000153C8" w:rsidRPr="00435CF9">
        <w:t xml:space="preserve">creates basis </w:t>
      </w:r>
      <w:r w:rsidR="00A9539C" w:rsidRPr="00435CF9">
        <w:t>for further conclusions.</w:t>
      </w:r>
      <w:commentRangeEnd w:id="8"/>
      <w:r w:rsidR="000F1D68" w:rsidRPr="00435CF9">
        <w:rPr>
          <w:rStyle w:val="Odwoaniedokomentarza"/>
        </w:rPr>
        <w:commentReference w:id="8"/>
      </w:r>
    </w:p>
    <w:p w14:paraId="3C8733A6" w14:textId="77777777" w:rsidR="00A9539C" w:rsidRPr="00435CF9" w:rsidRDefault="00A9539C" w:rsidP="00A9539C">
      <w:pPr>
        <w:tabs>
          <w:tab w:val="left" w:pos="8738"/>
        </w:tabs>
        <w:spacing w:line="360" w:lineRule="auto"/>
        <w:jc w:val="both"/>
      </w:pPr>
    </w:p>
    <w:p w14:paraId="29D54CD6" w14:textId="77777777" w:rsidR="00C434DA" w:rsidRPr="00435CF9" w:rsidRDefault="00A9539C" w:rsidP="004B2E55">
      <w:pPr>
        <w:pStyle w:val="Akapitzlist"/>
        <w:numPr>
          <w:ilvl w:val="0"/>
          <w:numId w:val="13"/>
        </w:numPr>
        <w:tabs>
          <w:tab w:val="left" w:pos="8738"/>
        </w:tabs>
        <w:spacing w:line="360" w:lineRule="auto"/>
        <w:ind w:left="426"/>
        <w:jc w:val="both"/>
        <w:rPr>
          <w:b/>
        </w:rPr>
      </w:pPr>
      <w:r w:rsidRPr="00435CF9">
        <w:rPr>
          <w:b/>
        </w:rPr>
        <w:t>Literature</w:t>
      </w:r>
      <w:r w:rsidR="0053700C" w:rsidRPr="00435CF9">
        <w:rPr>
          <w:b/>
        </w:rPr>
        <w:t xml:space="preserve"> overview</w:t>
      </w:r>
    </w:p>
    <w:p w14:paraId="76F165EF" w14:textId="4991CCEA" w:rsidR="00C434DA" w:rsidRPr="00435CF9" w:rsidRDefault="00961BEE" w:rsidP="00C434DA">
      <w:pPr>
        <w:tabs>
          <w:tab w:val="left" w:pos="8738"/>
        </w:tabs>
        <w:spacing w:line="360" w:lineRule="auto"/>
        <w:jc w:val="both"/>
        <w:rPr>
          <w:b/>
          <w:i/>
          <w:iCs/>
        </w:rPr>
      </w:pPr>
      <w:r w:rsidRPr="00435CF9">
        <w:rPr>
          <w:b/>
          <w:i/>
          <w:iCs/>
        </w:rPr>
        <w:t xml:space="preserve">Origins of </w:t>
      </w:r>
      <w:r w:rsidR="000F1D68" w:rsidRPr="00435CF9">
        <w:rPr>
          <w:b/>
          <w:i/>
          <w:iCs/>
        </w:rPr>
        <w:t xml:space="preserve">the </w:t>
      </w:r>
      <w:r w:rsidRPr="00435CF9">
        <w:rPr>
          <w:b/>
          <w:i/>
          <w:iCs/>
        </w:rPr>
        <w:t>multifactor models</w:t>
      </w:r>
      <w:r w:rsidR="00714973" w:rsidRPr="00435CF9">
        <w:rPr>
          <w:b/>
          <w:i/>
          <w:iCs/>
        </w:rPr>
        <w:t xml:space="preserve"> – the Arbitrage Pricing Theory (APT)</w:t>
      </w:r>
    </w:p>
    <w:p w14:paraId="25E08ADF" w14:textId="24E7D9F8" w:rsidR="001B588A" w:rsidRPr="00435CF9" w:rsidRDefault="00C434DA" w:rsidP="00263399">
      <w:pPr>
        <w:tabs>
          <w:tab w:val="left" w:pos="8738"/>
        </w:tabs>
        <w:spacing w:line="360" w:lineRule="auto"/>
        <w:ind w:firstLine="567"/>
        <w:jc w:val="both"/>
      </w:pPr>
      <w:r w:rsidRPr="00435CF9">
        <w:t xml:space="preserve">The </w:t>
      </w:r>
      <w:r w:rsidR="00714973" w:rsidRPr="00435CF9">
        <w:t>Arbitrage Pricing Theory (</w:t>
      </w:r>
      <w:r w:rsidRPr="00435CF9">
        <w:t>APT</w:t>
      </w:r>
      <w:r w:rsidR="00714973" w:rsidRPr="00435CF9">
        <w:t>)</w:t>
      </w:r>
      <w:r w:rsidRPr="00435CF9">
        <w:t xml:space="preserve"> </w:t>
      </w:r>
      <w:r w:rsidR="00EB4FAF" w:rsidRPr="00435CF9">
        <w:t xml:space="preserve">introduced </w:t>
      </w:r>
      <w:r w:rsidR="00573837" w:rsidRPr="00435CF9">
        <w:t>by</w:t>
      </w:r>
      <w:r w:rsidRPr="00435CF9">
        <w:t xml:space="preserve"> Ross (1976) </w:t>
      </w:r>
      <w:r w:rsidR="00263399" w:rsidRPr="00435CF9">
        <w:t xml:space="preserve">created a new </w:t>
      </w:r>
      <w:r w:rsidR="009F4FC7" w:rsidRPr="00435CF9">
        <w:t xml:space="preserve">type </w:t>
      </w:r>
      <w:r w:rsidR="00263399" w:rsidRPr="00435CF9">
        <w:t>of asset pricing theory which</w:t>
      </w:r>
      <w:r w:rsidR="00573837" w:rsidRPr="00435CF9">
        <w:t>, due to</w:t>
      </w:r>
      <w:r w:rsidR="00263399" w:rsidRPr="00435CF9">
        <w:t xml:space="preserve"> </w:t>
      </w:r>
      <w:r w:rsidR="009F4FC7" w:rsidRPr="00435CF9">
        <w:t xml:space="preserve">the </w:t>
      </w:r>
      <w:r w:rsidR="00573837" w:rsidRPr="00435CF9">
        <w:t xml:space="preserve">higher number of </w:t>
      </w:r>
      <w:r w:rsidR="00263399" w:rsidRPr="00435CF9">
        <w:t>degrees of freedom</w:t>
      </w:r>
      <w:r w:rsidR="00573837" w:rsidRPr="00435CF9">
        <w:t>,</w:t>
      </w:r>
      <w:r w:rsidR="00263399" w:rsidRPr="00435CF9">
        <w:t xml:space="preserve"> </w:t>
      </w:r>
      <w:r w:rsidR="00573837" w:rsidRPr="00435CF9">
        <w:t xml:space="preserve">is potent to </w:t>
      </w:r>
      <w:r w:rsidR="00263399" w:rsidRPr="00435CF9">
        <w:t xml:space="preserve">outperform the standard CAPM. </w:t>
      </w:r>
      <w:r w:rsidR="00605876" w:rsidRPr="00435CF9">
        <w:t>The line of reasoning</w:t>
      </w:r>
      <w:r w:rsidR="0043132F" w:rsidRPr="00435CF9">
        <w:t xml:space="preserve"> is base</w:t>
      </w:r>
      <w:r w:rsidR="00573837" w:rsidRPr="00435CF9">
        <w:t>d</w:t>
      </w:r>
      <w:r w:rsidR="0043132F" w:rsidRPr="00435CF9">
        <w:t xml:space="preserve"> on </w:t>
      </w:r>
      <w:r w:rsidR="00573837" w:rsidRPr="00435CF9">
        <w:t>no-</w:t>
      </w:r>
      <w:r w:rsidR="00605876" w:rsidRPr="00435CF9">
        <w:t xml:space="preserve">arbitrage arguments, hence the </w:t>
      </w:r>
      <w:r w:rsidR="00573837" w:rsidRPr="00435CF9">
        <w:t>theory has strong economic and financial foundations</w:t>
      </w:r>
      <w:r w:rsidR="00605876" w:rsidRPr="00435CF9">
        <w:t xml:space="preserve">. </w:t>
      </w:r>
      <w:r w:rsidR="00573837" w:rsidRPr="00435CF9">
        <w:t>Although t</w:t>
      </w:r>
      <w:r w:rsidR="00605876" w:rsidRPr="00435CF9">
        <w:t xml:space="preserve">he </w:t>
      </w:r>
      <w:r w:rsidR="005707A5" w:rsidRPr="00435CF9">
        <w:t xml:space="preserve">set of </w:t>
      </w:r>
      <w:r w:rsidR="00605876" w:rsidRPr="00435CF9">
        <w:t>assumption</w:t>
      </w:r>
      <w:r w:rsidR="005707A5" w:rsidRPr="00435CF9">
        <w:t>s</w:t>
      </w:r>
      <w:r w:rsidR="00573837" w:rsidRPr="00435CF9">
        <w:t xml:space="preserve"> </w:t>
      </w:r>
      <w:r w:rsidR="009F4FC7" w:rsidRPr="00435CF9">
        <w:t>behind the APT</w:t>
      </w:r>
      <w:r w:rsidR="00605876" w:rsidRPr="00435CF9">
        <w:t xml:space="preserve"> may seem </w:t>
      </w:r>
      <w:r w:rsidR="00573837" w:rsidRPr="00435CF9">
        <w:t>questionable i</w:t>
      </w:r>
      <w:r w:rsidR="005707A5" w:rsidRPr="00435CF9">
        <w:t>n</w:t>
      </w:r>
      <w:r w:rsidR="0043132F" w:rsidRPr="00435CF9">
        <w:t xml:space="preserve"> </w:t>
      </w:r>
      <w:r w:rsidR="00573837" w:rsidRPr="00435CF9">
        <w:t>some</w:t>
      </w:r>
      <w:r w:rsidR="0043132F" w:rsidRPr="00435CF9">
        <w:t xml:space="preserve"> real world </w:t>
      </w:r>
      <w:r w:rsidR="00573837" w:rsidRPr="00435CF9">
        <w:t xml:space="preserve">applications, the empirical success of the APT proves </w:t>
      </w:r>
      <w:r w:rsidR="005707A5" w:rsidRPr="00435CF9">
        <w:t>these</w:t>
      </w:r>
      <w:r w:rsidR="00E00BD8" w:rsidRPr="00435CF9">
        <w:t xml:space="preserve"> assumption</w:t>
      </w:r>
      <w:r w:rsidR="005707A5" w:rsidRPr="00435CF9">
        <w:t>s</w:t>
      </w:r>
      <w:r w:rsidR="00E00BD8" w:rsidRPr="00435CF9">
        <w:t xml:space="preserve"> to be useful in practice. </w:t>
      </w:r>
      <w:r w:rsidR="00605876" w:rsidRPr="00435CF9">
        <w:t xml:space="preserve">The </w:t>
      </w:r>
      <w:r w:rsidR="00E00BD8" w:rsidRPr="00435CF9">
        <w:t xml:space="preserve">proposed </w:t>
      </w:r>
      <w:r w:rsidR="00605876" w:rsidRPr="00435CF9">
        <w:t xml:space="preserve">return generating process </w:t>
      </w:r>
      <w:r w:rsidR="00004D32" w:rsidRPr="00435CF9">
        <w:t xml:space="preserve">for securities of assets </w:t>
      </w:r>
      <w:r w:rsidR="00605876" w:rsidRPr="00435CF9">
        <w:t>is as follows,</w:t>
      </w:r>
    </w:p>
    <w:p w14:paraId="501DBB8A" w14:textId="77777777" w:rsidR="005E0DF7" w:rsidRPr="00435CF9" w:rsidRDefault="005E0DF7" w:rsidP="00263399">
      <w:pPr>
        <w:tabs>
          <w:tab w:val="left" w:pos="8738"/>
        </w:tabs>
        <w:spacing w:line="360" w:lineRule="auto"/>
        <w:ind w:firstLine="567"/>
        <w:jc w:val="both"/>
      </w:pPr>
    </w:p>
    <w:p w14:paraId="323C4908" w14:textId="4557270C" w:rsidR="00605876" w:rsidRPr="00435CF9" w:rsidRDefault="006F7EBE" w:rsidP="005707A5">
      <w:pPr>
        <w:tabs>
          <w:tab w:val="left" w:pos="8738"/>
        </w:tabs>
        <w:spacing w:line="360" w:lineRule="auto"/>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sidR="00E00BD8" w:rsidRPr="00435CF9">
        <w:tab/>
        <w:t>(1)</w:t>
      </w:r>
    </w:p>
    <w:p w14:paraId="45D9D06D" w14:textId="65AC38A2" w:rsidR="005E0DF7" w:rsidRPr="00435CF9" w:rsidRDefault="005E0DF7" w:rsidP="00961BEE">
      <w:pPr>
        <w:tabs>
          <w:tab w:val="left" w:pos="8738"/>
        </w:tabs>
        <w:spacing w:line="360" w:lineRule="auto"/>
        <w:jc w:val="both"/>
      </w:pPr>
    </w:p>
    <w:p w14:paraId="657928CB" w14:textId="77777777" w:rsidR="00E00BD8" w:rsidRPr="00435CF9" w:rsidRDefault="00004D32" w:rsidP="005707A5">
      <w:pPr>
        <w:spacing w:line="360" w:lineRule="auto"/>
        <w:jc w:val="both"/>
      </w:pPr>
      <w:r w:rsidRPr="00435CF9">
        <w:t>where</w:t>
      </w:r>
      <w:r w:rsidR="00E00BD8" w:rsidRPr="00435CF9">
        <w:t>:</w:t>
      </w:r>
    </w:p>
    <w:p w14:paraId="3686E06A" w14:textId="66ADED03" w:rsidR="00E00BD8" w:rsidRPr="00435CF9" w:rsidRDefault="006F7EBE" w:rsidP="005707A5">
      <w:pPr>
        <w:spacing w:line="360" w:lineRule="auto"/>
        <w:jc w:val="both"/>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004D32" w:rsidRPr="00435CF9">
        <w:t xml:space="preserve"> </w:t>
      </w:r>
      <w:r w:rsidR="00E00BD8" w:rsidRPr="00435CF9">
        <w:tab/>
        <w:t xml:space="preserve">– </w:t>
      </w:r>
      <w:r w:rsidR="00004D32" w:rsidRPr="00435CF9">
        <w:t xml:space="preserve">return of the </w:t>
      </w:r>
      <m:oMath>
        <m:r>
          <w:rPr>
            <w:rFonts w:ascii="Cambria Math" w:hAnsi="Cambria Math"/>
          </w:rPr>
          <m:t>i</m:t>
        </m:r>
      </m:oMath>
      <w:r w:rsidR="00004D32" w:rsidRPr="00435CF9">
        <w:t>-th security,</w:t>
      </w:r>
    </w:p>
    <w:p w14:paraId="3C1A0F9B" w14:textId="1D2F4A3A" w:rsidR="00E00BD8" w:rsidRPr="00435CF9" w:rsidRDefault="006F7EBE" w:rsidP="005707A5">
      <w:pPr>
        <w:spacing w:line="360" w:lineRule="auto"/>
        <w:jc w:val="both"/>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004D32" w:rsidRPr="00435CF9">
        <w:t xml:space="preserve"> </w:t>
      </w:r>
      <w:r w:rsidR="00E00BD8" w:rsidRPr="00435CF9">
        <w:softHyphen/>
      </w:r>
      <w:r w:rsidR="00E00BD8" w:rsidRPr="00435CF9">
        <w:tab/>
        <w:t xml:space="preserve">– </w:t>
      </w:r>
      <m:oMath>
        <m:r>
          <w:rPr>
            <w:rFonts w:ascii="Cambria Math" w:hAnsi="Cambria Math"/>
          </w:rPr>
          <m:t>j</m:t>
        </m:r>
      </m:oMath>
      <w:r w:rsidR="00004D32" w:rsidRPr="00435CF9">
        <w:t xml:space="preserve">-th factor impacting return on </w:t>
      </w:r>
      <m:oMath>
        <m:r>
          <w:rPr>
            <w:rFonts w:ascii="Cambria Math" w:hAnsi="Cambria Math"/>
          </w:rPr>
          <m:t>i</m:t>
        </m:r>
      </m:oMath>
      <w:r w:rsidR="00004D32" w:rsidRPr="00435CF9">
        <w:t>-th security</w:t>
      </w:r>
      <w:r w:rsidR="005005F9" w:rsidRPr="00435CF9">
        <w:t>,</w:t>
      </w:r>
    </w:p>
    <w:p w14:paraId="729CF83B" w14:textId="4B091369" w:rsidR="00E00BD8" w:rsidRPr="00435CF9" w:rsidRDefault="006F7EBE" w:rsidP="005707A5">
      <w:pPr>
        <w:spacing w:line="360" w:lineRule="auto"/>
        <w:jc w:val="both"/>
      </w:pPr>
      <m:oMath>
        <m:sSub>
          <m:sSubPr>
            <m:ctrlPr>
              <w:rPr>
                <w:rFonts w:ascii="Cambria Math" w:hAnsi="Cambria Math"/>
                <w:i/>
              </w:rPr>
            </m:ctrlPr>
          </m:sSubPr>
          <m:e>
            <m:r>
              <w:rPr>
                <w:rFonts w:ascii="Cambria Math" w:hAnsi="Cambria Math"/>
              </w:rPr>
              <m:t>β</m:t>
            </m:r>
          </m:e>
          <m:sub>
            <m:r>
              <w:rPr>
                <w:rFonts w:ascii="Cambria Math" w:hAnsi="Cambria Math"/>
              </w:rPr>
              <m:t>i0</m:t>
            </m:r>
          </m:sub>
        </m:sSub>
      </m:oMath>
      <w:r w:rsidR="00004D32" w:rsidRPr="00435CF9">
        <w:t xml:space="preserve"> </w:t>
      </w:r>
      <w:r w:rsidR="00E00BD8" w:rsidRPr="00435CF9">
        <w:tab/>
        <w:t xml:space="preserve">– </w:t>
      </w:r>
      <w:r w:rsidR="00004D32" w:rsidRPr="00435CF9">
        <w:t>constant,</w:t>
      </w:r>
    </w:p>
    <w:p w14:paraId="1586724C" w14:textId="7EA86C65" w:rsidR="00E00BD8" w:rsidRPr="00435CF9" w:rsidRDefault="006F7EBE" w:rsidP="005707A5">
      <w:pPr>
        <w:spacing w:line="360" w:lineRule="auto"/>
        <w:jc w:val="both"/>
      </w:pPr>
      <m:oMath>
        <m:sSub>
          <m:sSubPr>
            <m:ctrlPr>
              <w:rPr>
                <w:rFonts w:ascii="Cambria Math" w:hAnsi="Cambria Math"/>
                <w:i/>
              </w:rPr>
            </m:ctrlPr>
          </m:sSubPr>
          <m:e>
            <m:r>
              <w:rPr>
                <w:rFonts w:ascii="Cambria Math" w:hAnsi="Cambria Math"/>
              </w:rPr>
              <m:t>β</m:t>
            </m:r>
          </m:e>
          <m:sub>
            <m:r>
              <w:rPr>
                <w:rFonts w:ascii="Cambria Math" w:hAnsi="Cambria Math"/>
              </w:rPr>
              <m:t>ij</m:t>
            </m:r>
          </m:sub>
        </m:sSub>
      </m:oMath>
      <w:r w:rsidR="00004D32" w:rsidRPr="00435CF9">
        <w:t xml:space="preserve"> </w:t>
      </w:r>
      <w:r w:rsidR="00E00BD8" w:rsidRPr="00435CF9">
        <w:tab/>
        <w:t xml:space="preserve">– </w:t>
      </w:r>
      <w:r w:rsidR="00004D32" w:rsidRPr="00435CF9">
        <w:t xml:space="preserve">sensitivity of </w:t>
      </w:r>
      <m:oMath>
        <m:r>
          <w:rPr>
            <w:rFonts w:ascii="Cambria Math" w:hAnsi="Cambria Math"/>
          </w:rPr>
          <m:t>i</m:t>
        </m:r>
      </m:oMath>
      <w:r w:rsidR="00004D32" w:rsidRPr="00435CF9">
        <w:t xml:space="preserve">-th security to the </w:t>
      </w:r>
      <m:oMath>
        <m:r>
          <w:rPr>
            <w:rFonts w:ascii="Cambria Math" w:hAnsi="Cambria Math"/>
          </w:rPr>
          <m:t>j</m:t>
        </m:r>
      </m:oMath>
      <w:r w:rsidR="00004D32" w:rsidRPr="00435CF9">
        <w:t>-th factor,</w:t>
      </w:r>
    </w:p>
    <w:p w14:paraId="3D1958FC" w14:textId="73D88855" w:rsidR="00E00BD8" w:rsidRPr="00435CF9" w:rsidRDefault="006F7EBE" w:rsidP="005707A5">
      <w:pPr>
        <w:spacing w:line="360" w:lineRule="auto"/>
        <w:jc w:val="both"/>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1B588A" w:rsidRPr="00435CF9">
        <w:t xml:space="preserve"> </w:t>
      </w:r>
      <w:r w:rsidR="00E00BD8" w:rsidRPr="00435CF9">
        <w:tab/>
        <w:t xml:space="preserve">– </w:t>
      </w:r>
      <w:r w:rsidR="001B588A" w:rsidRPr="00435CF9">
        <w:t xml:space="preserve">residual </w:t>
      </w:r>
      <w:r w:rsidR="00004D32" w:rsidRPr="00435CF9">
        <w:t xml:space="preserve">with </w:t>
      </w:r>
      <w:r w:rsidR="00E00BD8" w:rsidRPr="00435CF9">
        <w:t>the</w:t>
      </w:r>
      <w:r w:rsidR="00004D32" w:rsidRPr="00435CF9">
        <w:t xml:space="preserve"> expected value of zero</w:t>
      </w:r>
      <w:r w:rsidR="005005F9" w:rsidRPr="00435CF9">
        <w:t>,</w:t>
      </w:r>
    </w:p>
    <w:p w14:paraId="545203AA" w14:textId="76C5AA3E" w:rsidR="00E00BD8" w:rsidRPr="00435CF9" w:rsidRDefault="005005F9" w:rsidP="006A208A">
      <w:pPr>
        <w:spacing w:line="360" w:lineRule="auto"/>
        <w:jc w:val="both"/>
      </w:pPr>
      <m:oMath>
        <m:r>
          <w:rPr>
            <w:rFonts w:ascii="Cambria Math" w:hAnsi="Cambria Math"/>
          </w:rPr>
          <m:t>J</m:t>
        </m:r>
      </m:oMath>
      <w:r w:rsidRPr="00435CF9">
        <w:t xml:space="preserve"> </w:t>
      </w:r>
      <w:r w:rsidRPr="00435CF9">
        <w:tab/>
        <w:t>– number of factors.</w:t>
      </w:r>
    </w:p>
    <w:p w14:paraId="7F38AF6F" w14:textId="77777777" w:rsidR="00CE5059" w:rsidRPr="00435CF9" w:rsidRDefault="00CE5059" w:rsidP="006A208A">
      <w:pPr>
        <w:spacing w:line="360" w:lineRule="auto"/>
        <w:jc w:val="both"/>
      </w:pPr>
    </w:p>
    <w:p w14:paraId="4DCA7E57" w14:textId="54F3114D" w:rsidR="00D900C6" w:rsidRPr="00435CF9" w:rsidRDefault="00907CEF" w:rsidP="00961BEE">
      <w:pPr>
        <w:tabs>
          <w:tab w:val="left" w:pos="8738"/>
        </w:tabs>
        <w:spacing w:line="360" w:lineRule="auto"/>
        <w:jc w:val="both"/>
      </w:pPr>
      <w:r w:rsidRPr="00435CF9">
        <w:t xml:space="preserve">In </w:t>
      </w:r>
      <w:r w:rsidR="00E00BD8" w:rsidRPr="00435CF9">
        <w:t xml:space="preserve">the </w:t>
      </w:r>
      <w:r w:rsidRPr="00435CF9">
        <w:t>case of portfolios of securities the return is the value-weighted average of returns of individual securities.</w:t>
      </w:r>
      <w:r w:rsidR="001B588A" w:rsidRPr="00435CF9">
        <w:t xml:space="preserve"> </w:t>
      </w:r>
      <w:r w:rsidR="00E00BD8" w:rsidRPr="00435CF9">
        <w:t xml:space="preserve">The </w:t>
      </w:r>
      <w:r w:rsidR="001B588A" w:rsidRPr="00435CF9">
        <w:t xml:space="preserve">APT does not specify </w:t>
      </w:r>
      <w:r w:rsidR="0043132F" w:rsidRPr="00435CF9">
        <w:t xml:space="preserve">neither </w:t>
      </w:r>
      <w:r w:rsidR="00E00BD8" w:rsidRPr="00435CF9">
        <w:t xml:space="preserve">the </w:t>
      </w:r>
      <w:r w:rsidR="0043132F" w:rsidRPr="00435CF9">
        <w:t xml:space="preserve">number nor </w:t>
      </w:r>
      <w:r w:rsidR="00E00BD8" w:rsidRPr="00435CF9">
        <w:t xml:space="preserve">the </w:t>
      </w:r>
      <w:r w:rsidR="0043132F" w:rsidRPr="00435CF9">
        <w:t xml:space="preserve">characteristics of </w:t>
      </w:r>
      <w:r w:rsidR="001B588A" w:rsidRPr="00435CF9">
        <w:t>factor</w:t>
      </w:r>
      <w:r w:rsidR="0043132F" w:rsidRPr="00435CF9">
        <w:t>s, t</w:t>
      </w:r>
      <w:r w:rsidR="001B588A" w:rsidRPr="00435CF9">
        <w:t>h</w:t>
      </w:r>
      <w:r w:rsidR="00E00BD8" w:rsidRPr="00435CF9">
        <w:t>erefore</w:t>
      </w:r>
      <w:r w:rsidR="001B588A" w:rsidRPr="00435CF9">
        <w:t xml:space="preserve"> it </w:t>
      </w:r>
      <w:r w:rsidR="00E00BD8" w:rsidRPr="00435CF9">
        <w:t>may be treated as a</w:t>
      </w:r>
      <w:r w:rsidR="001B588A" w:rsidRPr="00435CF9">
        <w:t xml:space="preserve"> very general model</w:t>
      </w:r>
      <w:r w:rsidR="00E00BD8" w:rsidRPr="00435CF9">
        <w:t xml:space="preserve"> or theoretical framework for building specific models</w:t>
      </w:r>
      <w:r w:rsidR="001B588A" w:rsidRPr="00435CF9">
        <w:t xml:space="preserve">. </w:t>
      </w:r>
      <w:r w:rsidR="00E00BD8" w:rsidRPr="00435CF9">
        <w:t>Depending on the situation such g</w:t>
      </w:r>
      <w:r w:rsidR="001B588A" w:rsidRPr="00435CF9">
        <w:t xml:space="preserve">enerality </w:t>
      </w:r>
      <w:r w:rsidR="00E00BD8" w:rsidRPr="00435CF9">
        <w:t xml:space="preserve">may be perceived </w:t>
      </w:r>
      <w:r w:rsidR="005707A5" w:rsidRPr="00435CF9">
        <w:t xml:space="preserve">either </w:t>
      </w:r>
      <w:r w:rsidR="00E00BD8" w:rsidRPr="00435CF9">
        <w:t>as</w:t>
      </w:r>
      <w:r w:rsidR="001B588A" w:rsidRPr="00435CF9">
        <w:t xml:space="preserve"> </w:t>
      </w:r>
      <w:r w:rsidR="005707A5" w:rsidRPr="00435CF9">
        <w:t xml:space="preserve">an </w:t>
      </w:r>
      <w:r w:rsidR="001B588A" w:rsidRPr="00435CF9">
        <w:t xml:space="preserve">advantage </w:t>
      </w:r>
      <w:r w:rsidR="00E00BD8" w:rsidRPr="00435CF9">
        <w:t>(</w:t>
      </w:r>
      <w:r w:rsidR="000A613D" w:rsidRPr="00435CF9">
        <w:t>elasticity</w:t>
      </w:r>
      <w:r w:rsidR="00E00BD8" w:rsidRPr="00435CF9">
        <w:t>)</w:t>
      </w:r>
      <w:r w:rsidR="000D0F05" w:rsidRPr="00435CF9">
        <w:t xml:space="preserve"> </w:t>
      </w:r>
      <w:r w:rsidR="00E00BD8" w:rsidRPr="00435CF9">
        <w:t>or</w:t>
      </w:r>
      <w:r w:rsidR="000D0F05" w:rsidRPr="00435CF9">
        <w:t xml:space="preserve"> </w:t>
      </w:r>
      <w:r w:rsidR="005707A5" w:rsidRPr="00435CF9">
        <w:t xml:space="preserve">a </w:t>
      </w:r>
      <w:r w:rsidR="000D0F05" w:rsidRPr="00435CF9">
        <w:t xml:space="preserve">disadvantage </w:t>
      </w:r>
      <w:r w:rsidR="000A613D" w:rsidRPr="00435CF9">
        <w:t>(no clear baseline version of the model).</w:t>
      </w:r>
      <w:r w:rsidR="000D0F05" w:rsidRPr="00435CF9">
        <w:t xml:space="preserve"> It should be noted that although the return generating process is linear with respect to factors, the factors themselves can be nonlinear transformati</w:t>
      </w:r>
      <w:r w:rsidR="00D900C6" w:rsidRPr="00435CF9">
        <w:t xml:space="preserve">ons of </w:t>
      </w:r>
      <w:r w:rsidR="000A613D" w:rsidRPr="00435CF9">
        <w:t xml:space="preserve">some </w:t>
      </w:r>
      <w:r w:rsidR="00D900C6" w:rsidRPr="00435CF9">
        <w:t>variables.</w:t>
      </w:r>
    </w:p>
    <w:p w14:paraId="134683F4" w14:textId="206906DC" w:rsidR="000A0CC0" w:rsidRPr="00435CF9" w:rsidRDefault="000A613D" w:rsidP="004B2E55">
      <w:pPr>
        <w:tabs>
          <w:tab w:val="left" w:pos="8738"/>
        </w:tabs>
        <w:spacing w:line="360" w:lineRule="auto"/>
        <w:ind w:firstLine="600"/>
        <w:jc w:val="both"/>
      </w:pPr>
      <w:r w:rsidRPr="00435CF9">
        <w:t>In the literature there are t</w:t>
      </w:r>
      <w:r w:rsidR="00D900C6" w:rsidRPr="00435CF9">
        <w:t xml:space="preserve">hree main approaches to </w:t>
      </w:r>
      <w:r w:rsidR="00794271" w:rsidRPr="00435CF9">
        <w:t xml:space="preserve">the </w:t>
      </w:r>
      <w:r w:rsidR="00D900C6" w:rsidRPr="00435CF9">
        <w:t xml:space="preserve">choice of factors. </w:t>
      </w:r>
      <w:r w:rsidRPr="00435CF9">
        <w:t>The f</w:t>
      </w:r>
      <w:r w:rsidR="00D900C6" w:rsidRPr="00435CF9">
        <w:t>irst one is based on the factor analysis which differs from other methods by not choosing</w:t>
      </w:r>
      <w:r w:rsidR="00E13B4C" w:rsidRPr="00435CF9">
        <w:t xml:space="preserve"> factors </w:t>
      </w:r>
      <w:r w:rsidR="00E13B4C" w:rsidRPr="00435CF9">
        <w:rPr>
          <w:i/>
        </w:rPr>
        <w:t>a priori</w:t>
      </w:r>
      <w:r w:rsidR="007F5855" w:rsidRPr="00435CF9">
        <w:t>.</w:t>
      </w:r>
      <w:r w:rsidRPr="00435CF9">
        <w:t xml:space="preserve"> </w:t>
      </w:r>
      <w:r w:rsidR="007F5855" w:rsidRPr="00435CF9">
        <w:t xml:space="preserve">Roll and Ross (1980) show that under certain conditions </w:t>
      </w:r>
      <w:r w:rsidRPr="00435CF9">
        <w:t xml:space="preserve">the </w:t>
      </w:r>
      <w:r w:rsidR="007F5855" w:rsidRPr="00435CF9">
        <w:t xml:space="preserve">factor analysis yields positive results. </w:t>
      </w:r>
      <w:r w:rsidRPr="00435CF9">
        <w:t>The s</w:t>
      </w:r>
      <w:r w:rsidR="007F5855" w:rsidRPr="00435CF9">
        <w:t xml:space="preserve">econd one is following a natural intuition for </w:t>
      </w:r>
      <w:r w:rsidR="005707A5" w:rsidRPr="00435CF9">
        <w:t>selecting</w:t>
      </w:r>
      <w:r w:rsidR="007F5855" w:rsidRPr="00435CF9">
        <w:t xml:space="preserve"> macroeconomic variables </w:t>
      </w:r>
      <w:r w:rsidRPr="00435CF9">
        <w:t>which may have fundamental impact on the expected returns (e.g.</w:t>
      </w:r>
      <w:r w:rsidR="007F5855" w:rsidRPr="00435CF9">
        <w:t xml:space="preserve"> inflation, term structure, risk premium etc</w:t>
      </w:r>
      <w:r w:rsidRPr="00435CF9">
        <w:t>.)</w:t>
      </w:r>
      <w:r w:rsidR="007F5855" w:rsidRPr="00435CF9">
        <w:t xml:space="preserve">. It has been shown that </w:t>
      </w:r>
      <w:r w:rsidR="00FC68CE" w:rsidRPr="00435CF9">
        <w:t xml:space="preserve">different sets of </w:t>
      </w:r>
      <w:r w:rsidR="007F5855" w:rsidRPr="00435CF9">
        <w:t xml:space="preserve">macroeconomic variables </w:t>
      </w:r>
      <w:r w:rsidR="00FC68CE" w:rsidRPr="00435CF9">
        <w:t xml:space="preserve">do </w:t>
      </w:r>
      <w:r w:rsidR="007F5855" w:rsidRPr="00435CF9">
        <w:t xml:space="preserve">have a significant impact on </w:t>
      </w:r>
      <w:r w:rsidR="00FC68CE" w:rsidRPr="00435CF9">
        <w:t xml:space="preserve">the </w:t>
      </w:r>
      <w:r w:rsidR="007F5855" w:rsidRPr="00435CF9">
        <w:t>expected return on portfolios (</w:t>
      </w:r>
      <w:r w:rsidR="00FC68CE" w:rsidRPr="00435CF9">
        <w:t xml:space="preserve">e.g. </w:t>
      </w:r>
      <w:r w:rsidR="007F5855" w:rsidRPr="00435CF9">
        <w:t>Chen, Roll and Ross 1986</w:t>
      </w:r>
      <w:r w:rsidR="00FC68CE" w:rsidRPr="00435CF9">
        <w:t xml:space="preserve">; </w:t>
      </w:r>
      <w:r w:rsidR="007F5855" w:rsidRPr="00435CF9">
        <w:t>Burmeister and Wall 1986</w:t>
      </w:r>
      <w:r w:rsidR="00FC68CE" w:rsidRPr="00435CF9">
        <w:t>;</w:t>
      </w:r>
      <w:r w:rsidR="007F5855" w:rsidRPr="00435CF9">
        <w:t xml:space="preserve"> Clare and Thomas 1994).</w:t>
      </w:r>
      <w:r w:rsidR="0009503C" w:rsidRPr="00435CF9">
        <w:t xml:space="preserve"> Third approach</w:t>
      </w:r>
      <w:r w:rsidR="00FC68CE" w:rsidRPr="00435CF9">
        <w:t>, which</w:t>
      </w:r>
      <w:r w:rsidR="0009503C" w:rsidRPr="00435CF9">
        <w:t xml:space="preserve"> </w:t>
      </w:r>
      <w:r w:rsidR="00FC68CE" w:rsidRPr="00435CF9">
        <w:t xml:space="preserve">was </w:t>
      </w:r>
      <w:r w:rsidR="00D44C17" w:rsidRPr="00435CF9">
        <w:t xml:space="preserve">introduced </w:t>
      </w:r>
      <w:r w:rsidR="00FC68CE" w:rsidRPr="00435CF9">
        <w:t>by</w:t>
      </w:r>
      <w:r w:rsidR="00D44C17" w:rsidRPr="00435CF9">
        <w:t xml:space="preserve"> Fama and French (1993)</w:t>
      </w:r>
      <w:r w:rsidR="00FC68CE" w:rsidRPr="00435CF9">
        <w:t>,</w:t>
      </w:r>
      <w:r w:rsidR="006F311F" w:rsidRPr="00435CF9">
        <w:t xml:space="preserve"> </w:t>
      </w:r>
      <w:r w:rsidR="002C3790" w:rsidRPr="00435CF9">
        <w:t>specifies</w:t>
      </w:r>
      <w:r w:rsidR="006F311F" w:rsidRPr="00435CF9">
        <w:t xml:space="preserve"> </w:t>
      </w:r>
      <w:r w:rsidR="006F311F" w:rsidRPr="00435CF9">
        <w:rPr>
          <w:i/>
        </w:rPr>
        <w:t>a priori</w:t>
      </w:r>
      <w:r w:rsidR="006F311F" w:rsidRPr="00435CF9">
        <w:t xml:space="preserve"> a set of portfolios which are considered to </w:t>
      </w:r>
      <w:r w:rsidR="002C3790" w:rsidRPr="00435CF9">
        <w:t>capture underlying return generating process.</w:t>
      </w:r>
      <w:r w:rsidR="00D44C17" w:rsidRPr="00435CF9">
        <w:t xml:space="preserve"> This method </w:t>
      </w:r>
      <w:r w:rsidR="009F4FC7" w:rsidRPr="00435CF9">
        <w:t>is sensitive</w:t>
      </w:r>
      <w:r w:rsidR="001F6059" w:rsidRPr="00435CF9">
        <w:t xml:space="preserve"> for </w:t>
      </w:r>
      <w:r w:rsidR="00D74702" w:rsidRPr="00435CF9">
        <w:t>more specific</w:t>
      </w:r>
      <w:r w:rsidR="001F6059" w:rsidRPr="00435CF9">
        <w:t xml:space="preserve"> movements in the</w:t>
      </w:r>
      <w:r w:rsidR="009F4FC7" w:rsidRPr="00435CF9">
        <w:t xml:space="preserve"> </w:t>
      </w:r>
      <w:del w:id="9" w:author="Konto Microsoft" w:date="2022-05-08T15:14:00Z">
        <w:r w:rsidR="009F4FC7" w:rsidRPr="00435CF9" w:rsidDel="004902FE">
          <w:delText>analyze</w:delText>
        </w:r>
      </w:del>
      <w:ins w:id="10" w:author="Konto Microsoft" w:date="2022-05-08T15:14:00Z">
        <w:r w:rsidR="004902FE">
          <w:t>analyse</w:t>
        </w:r>
      </w:ins>
      <w:r w:rsidR="009F4FC7" w:rsidRPr="00435CF9">
        <w:t>d</w:t>
      </w:r>
      <w:r w:rsidR="001F6059" w:rsidRPr="00435CF9">
        <w:t xml:space="preserve"> stock</w:t>
      </w:r>
      <w:r w:rsidR="00D74702" w:rsidRPr="00435CF9">
        <w:t xml:space="preserve"> </w:t>
      </w:r>
      <w:r w:rsidR="001F6059" w:rsidRPr="00435CF9">
        <w:t xml:space="preserve">market. </w:t>
      </w:r>
      <w:r w:rsidR="00AD25F1" w:rsidRPr="00435CF9">
        <w:t>Furthermore</w:t>
      </w:r>
      <w:r w:rsidR="00864824" w:rsidRPr="00435CF9">
        <w:t>,</w:t>
      </w:r>
      <w:r w:rsidR="00AD25F1" w:rsidRPr="00435CF9">
        <w:t xml:space="preserve"> t</w:t>
      </w:r>
      <w:r w:rsidR="002C3790" w:rsidRPr="00435CF9">
        <w:t xml:space="preserve">he portfolio </w:t>
      </w:r>
      <w:r w:rsidR="00AD25F1" w:rsidRPr="00435CF9">
        <w:t>approach was well received by other scholars and practitioners and became the main trend in the literature regarding the APT.</w:t>
      </w:r>
      <w:r w:rsidR="00AD25F1" w:rsidRPr="00435CF9" w:rsidDel="00AD25F1">
        <w:t xml:space="preserve"> </w:t>
      </w:r>
    </w:p>
    <w:p w14:paraId="3FA493D5" w14:textId="77777777" w:rsidR="004B2E55" w:rsidRPr="00435CF9" w:rsidRDefault="004B2E55" w:rsidP="004B2E55">
      <w:pPr>
        <w:tabs>
          <w:tab w:val="left" w:pos="8738"/>
        </w:tabs>
        <w:spacing w:line="360" w:lineRule="auto"/>
        <w:ind w:firstLine="600"/>
        <w:jc w:val="both"/>
        <w:rPr>
          <w:b/>
        </w:rPr>
      </w:pPr>
    </w:p>
    <w:p w14:paraId="1340EA08" w14:textId="41504A44" w:rsidR="00A76408" w:rsidRPr="00435CF9" w:rsidRDefault="00A76408" w:rsidP="00DA7081">
      <w:pPr>
        <w:tabs>
          <w:tab w:val="left" w:pos="8738"/>
        </w:tabs>
        <w:spacing w:line="360" w:lineRule="auto"/>
        <w:rPr>
          <w:b/>
          <w:i/>
          <w:iCs/>
        </w:rPr>
      </w:pPr>
      <w:r w:rsidRPr="00435CF9">
        <w:rPr>
          <w:b/>
          <w:i/>
          <w:iCs/>
        </w:rPr>
        <w:t>Fama and French three-factor model</w:t>
      </w:r>
    </w:p>
    <w:p w14:paraId="3C5EE5D6" w14:textId="66B1BF2E" w:rsidR="005A598C" w:rsidRPr="00435CF9" w:rsidRDefault="009E7A04" w:rsidP="005A598C">
      <w:pPr>
        <w:tabs>
          <w:tab w:val="left" w:pos="8738"/>
        </w:tabs>
        <w:spacing w:line="360" w:lineRule="auto"/>
        <w:ind w:firstLine="600"/>
        <w:jc w:val="both"/>
      </w:pPr>
      <w:r w:rsidRPr="00435CF9">
        <w:t xml:space="preserve">The </w:t>
      </w:r>
      <w:r w:rsidR="000475DD" w:rsidRPr="00435CF9">
        <w:t xml:space="preserve">Fama and French (1993) </w:t>
      </w:r>
      <w:r w:rsidRPr="00435CF9">
        <w:t>three-factor model proposes the</w:t>
      </w:r>
      <w:r w:rsidR="005A598C" w:rsidRPr="00435CF9">
        <w:t xml:space="preserve"> expected return on portfolio</w:t>
      </w:r>
      <w:r w:rsidRPr="00435CF9">
        <w:t xml:space="preserve"> to be dependent on</w:t>
      </w:r>
      <w:r w:rsidR="005A598C" w:rsidRPr="00435CF9">
        <w:t xml:space="preserve"> market portfolio </w:t>
      </w:r>
      <w:r w:rsidR="00A92F17" w:rsidRPr="00435CF9">
        <w:t xml:space="preserve">excess </w:t>
      </w:r>
      <w:r w:rsidR="005A598C" w:rsidRPr="00435CF9">
        <w:t>return</w:t>
      </w:r>
      <w:r w:rsidRPr="00435CF9">
        <w:t>, size premium (</w:t>
      </w:r>
      <w:r w:rsidR="006A208A" w:rsidRPr="00435CF9">
        <w:t>historical tendency for stock</w:t>
      </w:r>
      <w:r w:rsidR="009F4FC7" w:rsidRPr="00435CF9">
        <w:t>s</w:t>
      </w:r>
      <w:r w:rsidR="006A208A" w:rsidRPr="00435CF9">
        <w:t xml:space="preserve"> with smaller market capitalization to generate higher return</w:t>
      </w:r>
      <w:r w:rsidR="00DC76A0" w:rsidRPr="00435CF9">
        <w:t xml:space="preserve"> than those with larger market</w:t>
      </w:r>
      <w:r w:rsidR="00864824" w:rsidRPr="00435CF9">
        <w:t xml:space="preserve"> capitalization</w:t>
      </w:r>
      <w:r w:rsidRPr="00435CF9">
        <w:t>) and value premium (</w:t>
      </w:r>
      <w:r w:rsidR="004F2530" w:rsidRPr="00435CF9">
        <w:t>spread between return</w:t>
      </w:r>
      <w:r w:rsidR="009F4FC7" w:rsidRPr="00435CF9">
        <w:t>s</w:t>
      </w:r>
      <w:r w:rsidR="004F2530" w:rsidRPr="00435CF9">
        <w:t xml:space="preserve"> of value stocks</w:t>
      </w:r>
      <w:r w:rsidR="009F4FC7" w:rsidRPr="00435CF9">
        <w:t xml:space="preserve"> with high book-to-market ratios</w:t>
      </w:r>
      <w:r w:rsidR="004F2530" w:rsidRPr="00435CF9">
        <w:t xml:space="preserve"> and growth stocks</w:t>
      </w:r>
      <w:r w:rsidR="009F4FC7" w:rsidRPr="00435CF9">
        <w:t xml:space="preserve"> with low book-to-market ratios</w:t>
      </w:r>
      <w:r w:rsidRPr="00435CF9">
        <w:t>). The return f</w:t>
      </w:r>
      <w:r w:rsidR="005A598C" w:rsidRPr="00435CF9">
        <w:t xml:space="preserve">or the </w:t>
      </w:r>
      <m:oMath>
        <m:r>
          <w:rPr>
            <w:rFonts w:ascii="Cambria Math" w:hAnsi="Cambria Math"/>
          </w:rPr>
          <m:t>i</m:t>
        </m:r>
      </m:oMath>
      <w:r w:rsidR="00114A16" w:rsidRPr="00435CF9">
        <w:t>-thportfolio at</w:t>
      </w:r>
      <w:r w:rsidR="005A598C" w:rsidRPr="00435CF9">
        <w:t xml:space="preserve"> time </w:t>
      </w:r>
      <m:oMath>
        <m:r>
          <w:rPr>
            <w:rFonts w:ascii="Cambria Math" w:hAnsi="Cambria Math"/>
          </w:rPr>
          <m:t>t</m:t>
        </m:r>
      </m:oMath>
      <w:r w:rsidR="005A598C" w:rsidRPr="00435CF9">
        <w:t xml:space="preserve"> </w:t>
      </w:r>
      <w:r w:rsidR="004B2E55" w:rsidRPr="00435CF9">
        <w:t xml:space="preserve">can be expressed with the </w:t>
      </w:r>
      <w:r w:rsidRPr="00435CF9">
        <w:t xml:space="preserve">following </w:t>
      </w:r>
      <w:r w:rsidR="005A598C" w:rsidRPr="00435CF9">
        <w:t>equation</w:t>
      </w:r>
      <w:r w:rsidRPr="00435CF9">
        <w:t>:</w:t>
      </w:r>
    </w:p>
    <w:p w14:paraId="1FA40DAC" w14:textId="77777777" w:rsidR="00114A16" w:rsidRPr="00435CF9" w:rsidRDefault="00114A16" w:rsidP="005A598C">
      <w:pPr>
        <w:tabs>
          <w:tab w:val="left" w:pos="8738"/>
        </w:tabs>
        <w:spacing w:line="360" w:lineRule="auto"/>
        <w:ind w:firstLine="600"/>
        <w:jc w:val="both"/>
      </w:pPr>
    </w:p>
    <w:p w14:paraId="73AD4B89" w14:textId="6B487651" w:rsidR="00004D32" w:rsidRPr="00435CF9" w:rsidRDefault="006F7EBE" w:rsidP="006A208A">
      <w:pPr>
        <w:tabs>
          <w:tab w:val="left" w:pos="8738"/>
        </w:tabs>
        <w:spacing w:line="360" w:lineRule="auto"/>
        <w:jc w:val="center"/>
      </w:pPr>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m:t>
            </m:r>
          </m:sub>
        </m:sSub>
        <m:sSub>
          <m:sSubPr>
            <m:ctrlPr>
              <w:rPr>
                <w:rFonts w:ascii="Cambria Math" w:hAnsi="Cambria Math"/>
                <w:i/>
              </w:rPr>
            </m:ctrlPr>
          </m:sSubPr>
          <m:e>
            <m:r>
              <w:rPr>
                <w:rFonts w:ascii="Cambria Math" w:hAnsi="Cambria Math"/>
              </w:rPr>
              <m:t>-R</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m:t>
            </m:r>
          </m:sub>
        </m:sSub>
        <m:r>
          <w:rPr>
            <w:rFonts w:ascii="Cambria Math" w:hAnsi="Cambria Math"/>
          </w:rPr>
          <m:t>SM</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i3</m:t>
            </m:r>
          </m:sub>
        </m:sSub>
        <m:r>
          <w:rPr>
            <w:rFonts w:ascii="Cambria Math" w:hAnsi="Cambria Math"/>
          </w:rPr>
          <m:t>HM</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sidR="009E7A04" w:rsidRPr="00435CF9">
        <w:tab/>
        <w:t>(2)</w:t>
      </w:r>
    </w:p>
    <w:p w14:paraId="5A37AE9E" w14:textId="77777777" w:rsidR="00114A16" w:rsidRPr="00435CF9" w:rsidRDefault="00114A16" w:rsidP="006D172F">
      <w:pPr>
        <w:tabs>
          <w:tab w:val="left" w:pos="8738"/>
        </w:tabs>
        <w:spacing w:line="360" w:lineRule="auto"/>
        <w:ind w:firstLine="600"/>
        <w:jc w:val="center"/>
      </w:pPr>
    </w:p>
    <w:p w14:paraId="396A7E5B" w14:textId="77777777" w:rsidR="00313EC7" w:rsidRPr="00435CF9" w:rsidRDefault="00114A16" w:rsidP="003157F8">
      <w:pPr>
        <w:tabs>
          <w:tab w:val="left" w:pos="8738"/>
        </w:tabs>
        <w:spacing w:line="360" w:lineRule="auto"/>
        <w:jc w:val="both"/>
      </w:pPr>
      <w:r w:rsidRPr="00435CF9">
        <w:t>where</w:t>
      </w:r>
      <w:r w:rsidR="009E7A04" w:rsidRPr="00435CF9">
        <w:t>:</w:t>
      </w:r>
    </w:p>
    <w:p w14:paraId="145EA02E" w14:textId="51D01026" w:rsidR="00313EC7" w:rsidRPr="00435CF9" w:rsidRDefault="006F7EBE" w:rsidP="003157F8">
      <w:pPr>
        <w:tabs>
          <w:tab w:val="left" w:pos="8738"/>
        </w:tabs>
        <w:spacing w:line="360" w:lineRule="auto"/>
        <w:jc w:val="both"/>
      </w:pPr>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it</m:t>
            </m:r>
          </m:sub>
        </m:sSub>
        <m:sSub>
          <m:sSubPr>
            <m:ctrlPr>
              <w:rPr>
                <w:rFonts w:ascii="Cambria Math" w:hAnsi="Cambria Math"/>
                <w:i/>
              </w:rPr>
            </m:ctrlPr>
          </m:sSubPr>
          <m:e>
            <m:r>
              <w:rPr>
                <w:rFonts w:ascii="Cambria Math" w:hAnsi="Cambria Math"/>
              </w:rPr>
              <m:t>-R</m:t>
            </m:r>
          </m:e>
          <m:sub>
            <m:r>
              <w:rPr>
                <w:rFonts w:ascii="Cambria Math" w:hAnsi="Cambria Math"/>
              </w:rPr>
              <m:t>Ft</m:t>
            </m:r>
          </m:sub>
        </m:sSub>
      </m:oMath>
      <w:r w:rsidR="00114A16" w:rsidRPr="00435CF9">
        <w:t xml:space="preserve"> </w:t>
      </w:r>
      <w:r w:rsidR="00313EC7" w:rsidRPr="00435CF9">
        <w:t xml:space="preserve">– </w:t>
      </w:r>
      <w:r w:rsidR="00114A16" w:rsidRPr="00435CF9">
        <w:t xml:space="preserve">excess return on </w:t>
      </w:r>
      <m:oMath>
        <m:r>
          <w:rPr>
            <w:rFonts w:ascii="Cambria Math" w:hAnsi="Cambria Math"/>
          </w:rPr>
          <m:t>i</m:t>
        </m:r>
      </m:oMath>
      <w:r w:rsidR="00114A16" w:rsidRPr="00435CF9">
        <w:t xml:space="preserve">-th portfolio at time </w:t>
      </w:r>
      <m:oMath>
        <m:r>
          <w:rPr>
            <w:rFonts w:ascii="Cambria Math" w:hAnsi="Cambria Math"/>
          </w:rPr>
          <m:t>t</m:t>
        </m:r>
      </m:oMath>
      <w:r w:rsidR="00114A16" w:rsidRPr="00435CF9">
        <w:t>,</w:t>
      </w:r>
    </w:p>
    <w:p w14:paraId="413C2F3C" w14:textId="36087319" w:rsidR="00313EC7" w:rsidRPr="00435CF9" w:rsidRDefault="006F7EBE" w:rsidP="006A208A">
      <w:pPr>
        <w:spacing w:line="360" w:lineRule="auto"/>
        <w:jc w:val="both"/>
      </w:pPr>
      <m:oMath>
        <m:sSub>
          <m:sSubPr>
            <m:ctrlPr>
              <w:rPr>
                <w:rFonts w:ascii="Cambria Math" w:hAnsi="Cambria Math"/>
                <w:i/>
              </w:rPr>
            </m:ctrlPr>
          </m:sSubPr>
          <m:e>
            <m:r>
              <w:rPr>
                <w:rFonts w:ascii="Cambria Math" w:hAnsi="Cambria Math"/>
              </w:rPr>
              <m:t>R</m:t>
            </m:r>
          </m:e>
          <m:sub>
            <m:r>
              <w:rPr>
                <w:rFonts w:ascii="Cambria Math" w:hAnsi="Cambria Math"/>
              </w:rPr>
              <m:t>it</m:t>
            </m:r>
          </m:sub>
        </m:sSub>
      </m:oMath>
      <w:r w:rsidR="00114A16" w:rsidRPr="00435CF9">
        <w:t xml:space="preserve"> </w:t>
      </w:r>
      <w:r w:rsidR="00CC74B4" w:rsidRPr="00435CF9">
        <w:tab/>
      </w:r>
      <w:r w:rsidR="00313EC7" w:rsidRPr="00435CF9">
        <w:t xml:space="preserve">– </w:t>
      </w:r>
      <w:r w:rsidR="00114A16" w:rsidRPr="00435CF9">
        <w:t xml:space="preserve">return on </w:t>
      </w:r>
      <m:oMath>
        <m:r>
          <w:rPr>
            <w:rFonts w:ascii="Cambria Math" w:hAnsi="Cambria Math"/>
          </w:rPr>
          <m:t>i</m:t>
        </m:r>
      </m:oMath>
      <w:r w:rsidR="00114A16" w:rsidRPr="00435CF9">
        <w:t xml:space="preserve">-th portfolio at time </w:t>
      </w:r>
      <m:oMath>
        <m:r>
          <w:rPr>
            <w:rFonts w:ascii="Cambria Math" w:hAnsi="Cambria Math"/>
          </w:rPr>
          <m:t>t</m:t>
        </m:r>
      </m:oMath>
      <w:r w:rsidR="00114A16" w:rsidRPr="00435CF9">
        <w:t xml:space="preserve">, </w:t>
      </w:r>
    </w:p>
    <w:p w14:paraId="3B5BCE25" w14:textId="5B3FCA33" w:rsidR="00313EC7" w:rsidRPr="00435CF9" w:rsidRDefault="006F7EBE" w:rsidP="006A208A">
      <w:pPr>
        <w:spacing w:line="360" w:lineRule="auto"/>
        <w:jc w:val="both"/>
      </w:pPr>
      <m:oMath>
        <m:sSub>
          <m:sSubPr>
            <m:ctrlPr>
              <w:rPr>
                <w:rFonts w:ascii="Cambria Math" w:hAnsi="Cambria Math"/>
                <w:i/>
              </w:rPr>
            </m:ctrlPr>
          </m:sSubPr>
          <m:e>
            <m:r>
              <w:rPr>
                <w:rFonts w:ascii="Cambria Math" w:hAnsi="Cambria Math"/>
              </w:rPr>
              <m:t>R</m:t>
            </m:r>
          </m:e>
          <m:sub>
            <m:r>
              <w:rPr>
                <w:rFonts w:ascii="Cambria Math" w:hAnsi="Cambria Math"/>
              </w:rPr>
              <m:t>Ft</m:t>
            </m:r>
          </m:sub>
        </m:sSub>
      </m:oMath>
      <w:r w:rsidR="00114A16" w:rsidRPr="00435CF9">
        <w:t xml:space="preserve"> </w:t>
      </w:r>
      <w:r w:rsidR="00CC74B4" w:rsidRPr="00435CF9">
        <w:tab/>
      </w:r>
      <w:r w:rsidR="00313EC7" w:rsidRPr="00435CF9">
        <w:t xml:space="preserve">– </w:t>
      </w:r>
      <w:r w:rsidR="00114A16" w:rsidRPr="00435CF9">
        <w:t xml:space="preserve">risk free rate at time </w:t>
      </w:r>
      <m:oMath>
        <m:r>
          <w:rPr>
            <w:rFonts w:ascii="Cambria Math" w:hAnsi="Cambria Math"/>
          </w:rPr>
          <m:t>t</m:t>
        </m:r>
      </m:oMath>
      <w:r w:rsidR="00114A16" w:rsidRPr="00435CF9">
        <w:t xml:space="preserve">,  </w:t>
      </w:r>
    </w:p>
    <w:p w14:paraId="6E7C0837" w14:textId="73D395A4" w:rsidR="00313EC7" w:rsidRPr="00435CF9" w:rsidRDefault="006F7EBE" w:rsidP="006A208A">
      <w:pPr>
        <w:spacing w:line="360" w:lineRule="auto"/>
        <w:jc w:val="both"/>
      </w:pPr>
      <m:oMath>
        <m:sSub>
          <m:sSubPr>
            <m:ctrlPr>
              <w:rPr>
                <w:rFonts w:ascii="Cambria Math" w:hAnsi="Cambria Math"/>
                <w:i/>
              </w:rPr>
            </m:ctrlPr>
          </m:sSubPr>
          <m:e>
            <m:r>
              <w:rPr>
                <w:rFonts w:ascii="Cambria Math" w:hAnsi="Cambria Math"/>
              </w:rPr>
              <m:t>R</m:t>
            </m:r>
          </m:e>
          <m:sub>
            <m:r>
              <w:rPr>
                <w:rFonts w:ascii="Cambria Math" w:hAnsi="Cambria Math"/>
              </w:rPr>
              <m:t>Mt</m:t>
            </m:r>
          </m:sub>
        </m:sSub>
      </m:oMath>
      <w:r w:rsidR="00114A16" w:rsidRPr="00435CF9">
        <w:t xml:space="preserve"> </w:t>
      </w:r>
      <w:r w:rsidR="00CC74B4" w:rsidRPr="00435CF9">
        <w:tab/>
      </w:r>
      <w:r w:rsidR="00313EC7" w:rsidRPr="00435CF9">
        <w:t xml:space="preserve">– </w:t>
      </w:r>
      <w:r w:rsidR="00114A16" w:rsidRPr="00435CF9">
        <w:t xml:space="preserve">return on value-weighted market portfolio of risky assets, </w:t>
      </w:r>
      <w:r w:rsidR="004D12C1" w:rsidRPr="00435CF9">
        <w:t xml:space="preserve"> </w:t>
      </w:r>
    </w:p>
    <w:p w14:paraId="7EBE2337" w14:textId="6FD6987A" w:rsidR="00313EC7" w:rsidRPr="00435CF9" w:rsidRDefault="00114A16" w:rsidP="006A208A">
      <w:pPr>
        <w:spacing w:line="360" w:lineRule="auto"/>
        <w:ind w:left="705" w:hanging="705"/>
        <w:jc w:val="both"/>
      </w:pPr>
      <m:oMath>
        <m:r>
          <w:rPr>
            <w:rFonts w:ascii="Cambria Math" w:hAnsi="Cambria Math"/>
          </w:rPr>
          <m:t>SM</m:t>
        </m:r>
        <m:sSub>
          <m:sSubPr>
            <m:ctrlPr>
              <w:rPr>
                <w:rFonts w:ascii="Cambria Math" w:hAnsi="Cambria Math"/>
                <w:i/>
              </w:rPr>
            </m:ctrlPr>
          </m:sSubPr>
          <m:e>
            <m:r>
              <w:rPr>
                <w:rFonts w:ascii="Cambria Math" w:hAnsi="Cambria Math"/>
              </w:rPr>
              <m:t>B</m:t>
            </m:r>
          </m:e>
          <m:sub>
            <m:r>
              <w:rPr>
                <w:rFonts w:ascii="Cambria Math" w:hAnsi="Cambria Math"/>
              </w:rPr>
              <m:t>t</m:t>
            </m:r>
          </m:sub>
        </m:sSub>
      </m:oMath>
      <w:r w:rsidR="00CC74B4" w:rsidRPr="00435CF9">
        <w:tab/>
      </w:r>
      <w:r w:rsidR="00313EC7" w:rsidRPr="00435CF9">
        <w:t xml:space="preserve">– </w:t>
      </w:r>
      <w:r w:rsidRPr="00435CF9">
        <w:t>return on diversified portfolio of stocks with small market capitalization</w:t>
      </w:r>
      <w:r w:rsidR="00562DE4" w:rsidRPr="00435CF9">
        <w:t xml:space="preserve"> minus the</w:t>
      </w:r>
      <w:r w:rsidRPr="00435CF9">
        <w:t xml:space="preserve"> return on</w:t>
      </w:r>
      <w:r w:rsidR="00562DE4" w:rsidRPr="00435CF9">
        <w:t xml:space="preserve"> diversified portfolio of stocks with big market capitalization at time </w:t>
      </w:r>
      <m:oMath>
        <m:r>
          <w:rPr>
            <w:rFonts w:ascii="Cambria Math" w:hAnsi="Cambria Math"/>
          </w:rPr>
          <m:t>t</m:t>
        </m:r>
      </m:oMath>
      <w:r w:rsidR="00562DE4" w:rsidRPr="00435CF9">
        <w:t xml:space="preserve">, </w:t>
      </w:r>
    </w:p>
    <w:p w14:paraId="5E530D49" w14:textId="5C916485" w:rsidR="00313EC7" w:rsidRPr="00435CF9" w:rsidRDefault="00114A16" w:rsidP="006A208A">
      <w:pPr>
        <w:spacing w:line="360" w:lineRule="auto"/>
        <w:ind w:left="705" w:hanging="705"/>
        <w:jc w:val="both"/>
      </w:pPr>
      <m:oMath>
        <m:r>
          <w:rPr>
            <w:rFonts w:ascii="Cambria Math" w:hAnsi="Cambria Math"/>
          </w:rPr>
          <m:t>HM</m:t>
        </m:r>
        <m:sSub>
          <m:sSubPr>
            <m:ctrlPr>
              <w:rPr>
                <w:rFonts w:ascii="Cambria Math" w:hAnsi="Cambria Math"/>
                <w:i/>
              </w:rPr>
            </m:ctrlPr>
          </m:sSubPr>
          <m:e>
            <m:r>
              <w:rPr>
                <w:rFonts w:ascii="Cambria Math" w:hAnsi="Cambria Math"/>
              </w:rPr>
              <m:t>L</m:t>
            </m:r>
          </m:e>
          <m:sub>
            <m:r>
              <w:rPr>
                <w:rFonts w:ascii="Cambria Math" w:hAnsi="Cambria Math"/>
              </w:rPr>
              <m:t>t</m:t>
            </m:r>
          </m:sub>
        </m:sSub>
      </m:oMath>
      <w:r w:rsidR="00562DE4" w:rsidRPr="00435CF9">
        <w:t xml:space="preserve"> </w:t>
      </w:r>
      <w:r w:rsidR="00CC74B4" w:rsidRPr="00435CF9">
        <w:tab/>
      </w:r>
      <w:r w:rsidR="00313EC7" w:rsidRPr="00435CF9">
        <w:t xml:space="preserve">– </w:t>
      </w:r>
      <w:r w:rsidR="00562DE4" w:rsidRPr="00435CF9">
        <w:t xml:space="preserve">return on diversified portfolio of stocks with high Book to Market ratio minus the return on diversified portfolio of stocks with low Book to Market ratio  at time </w:t>
      </w:r>
      <m:oMath>
        <m:r>
          <w:rPr>
            <w:rFonts w:ascii="Cambria Math" w:hAnsi="Cambria Math"/>
          </w:rPr>
          <m:t>t</m:t>
        </m:r>
      </m:oMath>
      <w:r w:rsidR="002D73B6" w:rsidRPr="00435CF9">
        <w:t>,</w:t>
      </w:r>
    </w:p>
    <w:p w14:paraId="3A610B62" w14:textId="44E7F611" w:rsidR="00313EC7" w:rsidRPr="00435CF9" w:rsidRDefault="006F7EBE" w:rsidP="006A208A">
      <w:pPr>
        <w:spacing w:line="360" w:lineRule="auto"/>
        <w:jc w:val="both"/>
      </w:pPr>
      <m:oMath>
        <m:sSub>
          <m:sSubPr>
            <m:ctrlPr>
              <w:rPr>
                <w:rFonts w:ascii="Cambria Math" w:hAnsi="Cambria Math"/>
                <w:i/>
              </w:rPr>
            </m:ctrlPr>
          </m:sSubPr>
          <m:e>
            <m:r>
              <w:rPr>
                <w:rFonts w:ascii="Cambria Math" w:hAnsi="Cambria Math"/>
              </w:rPr>
              <m:t>β</m:t>
            </m:r>
          </m:e>
          <m:sub>
            <m:r>
              <w:rPr>
                <w:rFonts w:ascii="Cambria Math" w:hAnsi="Cambria Math"/>
              </w:rPr>
              <m:t>i0</m:t>
            </m:r>
          </m:sub>
        </m:sSub>
      </m:oMath>
      <w:r w:rsidR="00004D32" w:rsidRPr="00435CF9">
        <w:t xml:space="preserve"> </w:t>
      </w:r>
      <w:r w:rsidR="00CC74B4" w:rsidRPr="00435CF9">
        <w:tab/>
      </w:r>
      <w:r w:rsidR="00313EC7" w:rsidRPr="00435CF9">
        <w:t xml:space="preserve">– </w:t>
      </w:r>
      <w:r w:rsidR="00004D32" w:rsidRPr="00435CF9">
        <w:t xml:space="preserve">constant, </w:t>
      </w:r>
      <w:r w:rsidR="002D73B6" w:rsidRPr="00435CF9">
        <w:t xml:space="preserve"> </w:t>
      </w:r>
    </w:p>
    <w:p w14:paraId="0767F397" w14:textId="1D59A132" w:rsidR="00313EC7" w:rsidRPr="00435CF9" w:rsidRDefault="006F7EBE" w:rsidP="006A208A">
      <w:pPr>
        <w:spacing w:line="360" w:lineRule="auto"/>
        <w:jc w:val="both"/>
      </w:pPr>
      <m:oMath>
        <m:sSub>
          <m:sSubPr>
            <m:ctrlPr>
              <w:rPr>
                <w:rFonts w:ascii="Cambria Math" w:hAnsi="Cambria Math"/>
                <w:i/>
              </w:rPr>
            </m:ctrlPr>
          </m:sSubPr>
          <m:e>
            <m:r>
              <w:rPr>
                <w:rFonts w:ascii="Cambria Math" w:hAnsi="Cambria Math"/>
              </w:rPr>
              <m:t>β</m:t>
            </m:r>
          </m:e>
          <m:sub>
            <m:r>
              <w:rPr>
                <w:rFonts w:ascii="Cambria Math" w:hAnsi="Cambria Math"/>
              </w:rPr>
              <m:t>ij</m:t>
            </m:r>
          </m:sub>
        </m:sSub>
      </m:oMath>
      <w:r w:rsidR="00D7049C" w:rsidRPr="00435CF9">
        <w:t xml:space="preserve"> </w:t>
      </w:r>
      <w:r w:rsidR="00CC74B4" w:rsidRPr="00435CF9">
        <w:tab/>
      </w:r>
      <w:r w:rsidR="00313EC7" w:rsidRPr="00435CF9">
        <w:t xml:space="preserve">– </w:t>
      </w:r>
      <w:r w:rsidR="00D7049C" w:rsidRPr="00435CF9">
        <w:t xml:space="preserve">sensitivity of </w:t>
      </w:r>
      <m:oMath>
        <m:r>
          <w:rPr>
            <w:rFonts w:ascii="Cambria Math" w:hAnsi="Cambria Math"/>
          </w:rPr>
          <m:t>i</m:t>
        </m:r>
      </m:oMath>
      <w:r w:rsidR="00D7049C" w:rsidRPr="00435CF9">
        <w:t xml:space="preserve">-th portfolio to the </w:t>
      </w:r>
      <m:oMath>
        <m:r>
          <w:rPr>
            <w:rFonts w:ascii="Cambria Math" w:hAnsi="Cambria Math"/>
          </w:rPr>
          <m:t>j</m:t>
        </m:r>
      </m:oMath>
      <w:r w:rsidR="00D7049C" w:rsidRPr="00435CF9">
        <w:t>-th factor</w:t>
      </w:r>
      <w:r w:rsidR="00004D32" w:rsidRPr="00435CF9">
        <w:t>,</w:t>
      </w:r>
    </w:p>
    <w:p w14:paraId="1CD0C3F2" w14:textId="79CB7C0E" w:rsidR="00CE5059" w:rsidRPr="00435CF9" w:rsidRDefault="006F7EBE" w:rsidP="006A208A">
      <w:pPr>
        <w:spacing w:line="360" w:lineRule="auto"/>
        <w:jc w:val="both"/>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004D32" w:rsidRPr="00435CF9">
        <w:t xml:space="preserve"> </w:t>
      </w:r>
      <w:r w:rsidR="00CC74B4" w:rsidRPr="00435CF9">
        <w:tab/>
      </w:r>
      <w:r w:rsidR="00313EC7" w:rsidRPr="00435CF9">
        <w:t xml:space="preserve">– </w:t>
      </w:r>
      <w:r w:rsidR="00004D32" w:rsidRPr="00435CF9">
        <w:t xml:space="preserve">residual with </w:t>
      </w:r>
      <w:r w:rsidR="00313EC7" w:rsidRPr="00435CF9">
        <w:t xml:space="preserve">the </w:t>
      </w:r>
      <w:r w:rsidR="00004D32" w:rsidRPr="00435CF9">
        <w:t>expected value of zero</w:t>
      </w:r>
      <w:r w:rsidR="00D7049C" w:rsidRPr="00435CF9">
        <w:t>.</w:t>
      </w:r>
    </w:p>
    <w:p w14:paraId="41022F68" w14:textId="0FF9DA4F" w:rsidR="009E7A04" w:rsidRPr="00435CF9" w:rsidRDefault="009E7A04" w:rsidP="003157F8">
      <w:pPr>
        <w:tabs>
          <w:tab w:val="left" w:pos="8738"/>
        </w:tabs>
        <w:spacing w:line="360" w:lineRule="auto"/>
        <w:jc w:val="both"/>
      </w:pPr>
    </w:p>
    <w:p w14:paraId="34598A11" w14:textId="3A074457" w:rsidR="009E7A04" w:rsidRPr="00435CF9" w:rsidRDefault="00576697" w:rsidP="003157F8">
      <w:pPr>
        <w:tabs>
          <w:tab w:val="left" w:pos="8738"/>
        </w:tabs>
        <w:spacing w:line="360" w:lineRule="auto"/>
        <w:jc w:val="both"/>
      </w:pPr>
      <w:r w:rsidRPr="00435CF9">
        <w:t xml:space="preserve">In the following sections market capitalization is referred to as </w:t>
      </w:r>
      <w:r w:rsidRPr="00435CF9">
        <w:rPr>
          <w:i/>
        </w:rPr>
        <w:t xml:space="preserve">Size </w:t>
      </w:r>
      <w:r w:rsidRPr="00435CF9">
        <w:t>whereas book</w:t>
      </w:r>
      <w:ins w:id="11" w:author="Konto Microsoft" w:date="2022-05-08T14:20:00Z">
        <w:r w:rsidR="00D37D05">
          <w:t xml:space="preserve"> equity</w:t>
        </w:r>
      </w:ins>
      <w:r w:rsidRPr="00435CF9">
        <w:t xml:space="preserve"> to market</w:t>
      </w:r>
      <w:del w:id="12" w:author="Konto Microsoft" w:date="2022-05-08T14:20:00Z">
        <w:r w:rsidRPr="00435CF9" w:rsidDel="00D37D05">
          <w:delText xml:space="preserve"> value</w:delText>
        </w:r>
      </w:del>
      <w:ins w:id="13" w:author="Konto Microsoft" w:date="2022-05-08T14:20:00Z">
        <w:r w:rsidR="00D37D05">
          <w:t xml:space="preserve"> equity</w:t>
        </w:r>
      </w:ins>
      <w:r w:rsidRPr="00435CF9">
        <w:t xml:space="preserve"> ratio as </w:t>
      </w:r>
      <w:r w:rsidRPr="00435CF9">
        <w:rPr>
          <w:i/>
        </w:rPr>
        <w:t xml:space="preserve">B/M. </w:t>
      </w:r>
      <w:r w:rsidR="008362AF" w:rsidRPr="00435CF9">
        <w:t xml:space="preserve">More specific definitions of </w:t>
      </w:r>
      <w:r w:rsidR="00004D32" w:rsidRPr="00435CF9">
        <w:t xml:space="preserve">the </w:t>
      </w:r>
      <w:r w:rsidR="008362AF" w:rsidRPr="00435CF9">
        <w:t>factors</w:t>
      </w:r>
      <w:r w:rsidR="00B1053B" w:rsidRPr="00435CF9">
        <w:t>, in particular precise meaning of “low” and “high”,</w:t>
      </w:r>
      <w:r w:rsidR="008362AF" w:rsidRPr="00435CF9">
        <w:t xml:space="preserve"> can be found in </w:t>
      </w:r>
      <w:r w:rsidR="008362AF" w:rsidRPr="004902FE">
        <w:rPr>
          <w:rPrChange w:id="14" w:author="Konto Microsoft" w:date="2022-05-08T15:14:00Z">
            <w:rPr/>
          </w:rPrChange>
        </w:rPr>
        <w:t xml:space="preserve">the </w:t>
      </w:r>
      <w:r w:rsidR="00D6649E" w:rsidRPr="004902FE">
        <w:rPr>
          <w:rPrChange w:id="15" w:author="Konto Microsoft" w:date="2022-05-08T15:14:00Z">
            <w:rPr>
              <w:color w:val="FF0000"/>
            </w:rPr>
          </w:rPrChange>
        </w:rPr>
        <w:t>Supplement</w:t>
      </w:r>
      <w:r w:rsidR="008362AF" w:rsidRPr="004902FE">
        <w:rPr>
          <w:rPrChange w:id="16" w:author="Konto Microsoft" w:date="2022-05-08T15:14:00Z">
            <w:rPr>
              <w:color w:val="FF0000"/>
            </w:rPr>
          </w:rPrChange>
        </w:rPr>
        <w:t>.</w:t>
      </w:r>
      <w:r w:rsidR="003157F8" w:rsidRPr="004902FE">
        <w:rPr>
          <w:rPrChange w:id="17" w:author="Konto Microsoft" w:date="2022-05-08T15:14:00Z">
            <w:rPr/>
          </w:rPrChange>
        </w:rPr>
        <w:t xml:space="preserve"> </w:t>
      </w:r>
    </w:p>
    <w:p w14:paraId="2ACD068D" w14:textId="0EDC931F" w:rsidR="00326353" w:rsidRPr="00435CF9" w:rsidRDefault="009E7A04" w:rsidP="009E7A04">
      <w:pPr>
        <w:spacing w:line="360" w:lineRule="auto"/>
        <w:jc w:val="both"/>
      </w:pPr>
      <w:r w:rsidRPr="00435CF9">
        <w:tab/>
      </w:r>
      <w:r w:rsidR="00D905C1" w:rsidRPr="00435CF9">
        <w:t xml:space="preserve">Fama and French (1993) argue that the proposed three-factor model exhibits significant explanatory power for the expected returns on the US market. </w:t>
      </w:r>
      <w:r w:rsidR="00D7049C" w:rsidRPr="00435CF9">
        <w:t xml:space="preserve">The empirical success of the model </w:t>
      </w:r>
      <w:r w:rsidR="003B270F" w:rsidRPr="00435CF9">
        <w:t xml:space="preserve">on the US market </w:t>
      </w:r>
      <w:r w:rsidR="00D7049C" w:rsidRPr="00435CF9">
        <w:t xml:space="preserve">resulted in intensified research </w:t>
      </w:r>
      <w:r w:rsidR="00326353" w:rsidRPr="00435CF9">
        <w:t>for other markets</w:t>
      </w:r>
      <w:r w:rsidR="008C3A73" w:rsidRPr="00435CF9">
        <w:t>.</w:t>
      </w:r>
      <w:r w:rsidR="00D905C1" w:rsidRPr="00435CF9">
        <w:t xml:space="preserve"> </w:t>
      </w:r>
      <w:r w:rsidR="00326353" w:rsidRPr="00435CF9">
        <w:t>For example t</w:t>
      </w:r>
      <w:r w:rsidR="00576697" w:rsidRPr="00435CF9">
        <w:t xml:space="preserve">he </w:t>
      </w:r>
      <w:r w:rsidR="00D905C1" w:rsidRPr="00435CF9">
        <w:t>work of Ajili (</w:t>
      </w:r>
      <w:r w:rsidR="00EC3245" w:rsidRPr="00435CF9">
        <w:t>2002</w:t>
      </w:r>
      <w:r w:rsidR="00D905C1" w:rsidRPr="00435CF9">
        <w:t>) show</w:t>
      </w:r>
      <w:r w:rsidR="00326353" w:rsidRPr="00435CF9">
        <w:t>s</w:t>
      </w:r>
      <w:r w:rsidR="00D905C1" w:rsidRPr="00435CF9">
        <w:t xml:space="preserve"> that, in</w:t>
      </w:r>
      <w:r w:rsidR="00326353" w:rsidRPr="00435CF9">
        <w:t xml:space="preserve"> the</w:t>
      </w:r>
      <w:r w:rsidR="00D905C1" w:rsidRPr="00435CF9">
        <w:t xml:space="preserve"> case of French stock market, value-weighted returns on portfolios constructed on </w:t>
      </w:r>
      <w:r w:rsidR="00326353" w:rsidRPr="00435CF9">
        <w:t xml:space="preserve">the basis of </w:t>
      </w:r>
      <w:r w:rsidR="00D905C1" w:rsidRPr="00435CF9">
        <w:rPr>
          <w:i/>
        </w:rPr>
        <w:t xml:space="preserve">Size </w:t>
      </w:r>
      <w:r w:rsidR="00D905C1" w:rsidRPr="00435CF9">
        <w:t xml:space="preserve">and </w:t>
      </w:r>
      <w:r w:rsidR="00D905C1" w:rsidRPr="00435CF9">
        <w:rPr>
          <w:i/>
        </w:rPr>
        <w:t xml:space="preserve">B/M </w:t>
      </w:r>
      <w:r w:rsidR="00326353" w:rsidRPr="00435CF9">
        <w:t xml:space="preserve">indeed </w:t>
      </w:r>
      <w:r w:rsidR="00D905C1" w:rsidRPr="00435CF9">
        <w:t xml:space="preserve">follow the three-factor model. </w:t>
      </w:r>
      <w:r w:rsidR="00326353" w:rsidRPr="00435CF9">
        <w:t>The estimates</w:t>
      </w:r>
      <w:r w:rsidR="00D905C1" w:rsidRPr="00435CF9">
        <w:t xml:space="preserve"> </w:t>
      </w:r>
      <w:r w:rsidR="00326353" w:rsidRPr="00435CF9">
        <w:t xml:space="preserve">for </w:t>
      </w:r>
      <w:r w:rsidR="00D905C1" w:rsidRPr="00435CF9">
        <w:t xml:space="preserve">Warsaw Stock Exchange reveal solid explanatory power of three-factor model for all test portfolios except </w:t>
      </w:r>
      <w:r w:rsidR="00326353" w:rsidRPr="00435CF9">
        <w:t xml:space="preserve">for </w:t>
      </w:r>
      <w:r w:rsidR="00D905C1" w:rsidRPr="00435CF9">
        <w:t xml:space="preserve">the abnormally high returns on portfolios of middle </w:t>
      </w:r>
      <w:r w:rsidR="00D905C1" w:rsidRPr="00435CF9">
        <w:rPr>
          <w:i/>
        </w:rPr>
        <w:t>Size</w:t>
      </w:r>
      <w:r w:rsidR="00D905C1" w:rsidRPr="00435CF9">
        <w:t xml:space="preserve"> (Redlicki and Borowski 2017).</w:t>
      </w:r>
      <w:r w:rsidR="00326353" w:rsidRPr="00435CF9">
        <w:t xml:space="preserve"> </w:t>
      </w:r>
      <w:r w:rsidR="00326353" w:rsidRPr="00435CF9">
        <w:rPr>
          <w:rStyle w:val="Odwoaniedokomentarza"/>
        </w:rPr>
        <w:commentReference w:id="18"/>
      </w:r>
      <w:r w:rsidR="001276BB" w:rsidRPr="00435CF9">
        <w:rPr>
          <w:rStyle w:val="Odwoaniedokomentarza"/>
        </w:rPr>
        <w:commentReference w:id="19"/>
      </w:r>
      <w:r w:rsidR="00C64DF6" w:rsidRPr="00435CF9">
        <w:t>Moreover, regressions on plenty of portfolios of German stocks proved the Fama and French three factor model right (Philipp and Franziska 2018). In the case of Japanese stock markets the all three factors were deemed signific</w:t>
      </w:r>
      <w:r w:rsidR="003B7EF9" w:rsidRPr="00435CF9">
        <w:t xml:space="preserve">ant in explain returns by Jagannathan </w:t>
      </w:r>
      <w:r w:rsidR="003B7EF9" w:rsidRPr="00435CF9">
        <w:rPr>
          <w:i/>
        </w:rPr>
        <w:t>et al. (</w:t>
      </w:r>
      <w:r w:rsidR="003B7EF9" w:rsidRPr="00435CF9">
        <w:t xml:space="preserve">1998) and later by Kubota and Takehara (2010). All above mentioned countries are developed, however the Fama and French three-factor model has significant explanatory power even for the case of </w:t>
      </w:r>
      <w:r w:rsidR="006F7BCA" w:rsidRPr="00435CF9">
        <w:t xml:space="preserve">the </w:t>
      </w:r>
      <w:r w:rsidR="003B7EF9" w:rsidRPr="00435CF9">
        <w:t xml:space="preserve">emerging markets such as </w:t>
      </w:r>
      <w:r w:rsidR="006F7BCA" w:rsidRPr="00435CF9">
        <w:t>Kenya or RPA (Achola and Muri 2016, Karp and van Vuuren 2017).</w:t>
      </w:r>
    </w:p>
    <w:p w14:paraId="71BE1741" w14:textId="1DA61C53" w:rsidR="00326353" w:rsidRPr="00435CF9" w:rsidRDefault="008E1546">
      <w:pPr>
        <w:spacing w:line="360" w:lineRule="auto"/>
        <w:ind w:firstLine="709"/>
        <w:jc w:val="both"/>
      </w:pPr>
      <w:r w:rsidRPr="00435CF9">
        <w:t>It is noteworthy to mention</w:t>
      </w:r>
      <w:r w:rsidR="00326353" w:rsidRPr="00435CF9">
        <w:t xml:space="preserve"> that the three-factor model is country specific </w:t>
      </w:r>
      <w:r w:rsidR="0035484A" w:rsidRPr="00435CF9">
        <w:t>and</w:t>
      </w:r>
      <w:r w:rsidR="00326353" w:rsidRPr="00435CF9">
        <w:t xml:space="preserve"> </w:t>
      </w:r>
      <w:r w:rsidR="003B7EF9" w:rsidRPr="00435CF9">
        <w:t>the estimations</w:t>
      </w:r>
      <w:r w:rsidR="00326353" w:rsidRPr="00435CF9">
        <w:t xml:space="preserve"> should be performed locally or for </w:t>
      </w:r>
      <w:r w:rsidR="0035484A" w:rsidRPr="00435CF9">
        <w:t xml:space="preserve">closely </w:t>
      </w:r>
      <w:r w:rsidR="00326353" w:rsidRPr="00435CF9">
        <w:t xml:space="preserve">interconnected </w:t>
      </w:r>
      <w:r w:rsidR="0035484A" w:rsidRPr="00435CF9">
        <w:t xml:space="preserve">markets (Griffin 2002). Moreover, although </w:t>
      </w:r>
      <w:r w:rsidRPr="00435CF9">
        <w:t xml:space="preserve">adding foreign factors to the domestic model </w:t>
      </w:r>
      <w:r w:rsidR="0035484A" w:rsidRPr="00435CF9">
        <w:t xml:space="preserve">may </w:t>
      </w:r>
      <w:r w:rsidRPr="00435CF9">
        <w:t>improve</w:t>
      </w:r>
      <w:r w:rsidR="0035484A" w:rsidRPr="00435CF9">
        <w:t xml:space="preserve"> its</w:t>
      </w:r>
      <w:r w:rsidRPr="00435CF9">
        <w:t xml:space="preserve"> performance in terms of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435CF9">
        <w:t xml:space="preserve"> the economic importance </w:t>
      </w:r>
      <w:r w:rsidR="0035484A" w:rsidRPr="00435CF9">
        <w:t xml:space="preserve">of such an amendment </w:t>
      </w:r>
      <w:r w:rsidRPr="00435CF9">
        <w:t xml:space="preserve">is </w:t>
      </w:r>
      <w:r w:rsidR="0035484A" w:rsidRPr="00435CF9">
        <w:t>rather low</w:t>
      </w:r>
      <w:r w:rsidRPr="00435CF9">
        <w:t>.</w:t>
      </w:r>
    </w:p>
    <w:p w14:paraId="445576F6" w14:textId="6251763B" w:rsidR="000411AD" w:rsidRPr="00435CF9" w:rsidRDefault="00576697" w:rsidP="00326353">
      <w:pPr>
        <w:spacing w:line="360" w:lineRule="auto"/>
        <w:ind w:firstLine="709"/>
        <w:jc w:val="both"/>
      </w:pPr>
      <w:r w:rsidRPr="00435CF9">
        <w:lastRenderedPageBreak/>
        <w:t xml:space="preserve">Although </w:t>
      </w:r>
      <w:r w:rsidR="00873A5B" w:rsidRPr="00435CF9">
        <w:t xml:space="preserve">the </w:t>
      </w:r>
      <w:r w:rsidR="0035484A" w:rsidRPr="00435CF9">
        <w:t>three-factor model by</w:t>
      </w:r>
      <w:r w:rsidR="00873A5B" w:rsidRPr="00435CF9">
        <w:t xml:space="preserve"> Fama and French (1993) </w:t>
      </w:r>
      <w:r w:rsidR="00270589" w:rsidRPr="00435CF9">
        <w:t>w</w:t>
      </w:r>
      <w:r w:rsidR="0035484A" w:rsidRPr="00435CF9">
        <w:t>as positively</w:t>
      </w:r>
      <w:r w:rsidR="00873A5B" w:rsidRPr="00435CF9">
        <w:t xml:space="preserve"> verified by a number of scholars, </w:t>
      </w:r>
      <w:r w:rsidR="00270589" w:rsidRPr="00435CF9">
        <w:t>criti</w:t>
      </w:r>
      <w:r w:rsidR="0064124C" w:rsidRPr="00435CF9">
        <w:t>cal voices were present as well</w:t>
      </w:r>
      <w:r w:rsidR="00270589" w:rsidRPr="00435CF9">
        <w:t xml:space="preserve">. For instance Daniel and Titman (1997) argue that in </w:t>
      </w:r>
      <w:r w:rsidR="0064124C" w:rsidRPr="00435CF9">
        <w:t xml:space="preserve">the </w:t>
      </w:r>
      <w:r w:rsidR="00270589" w:rsidRPr="00435CF9">
        <w:t>case of stock</w:t>
      </w:r>
      <w:r w:rsidR="0064124C" w:rsidRPr="00435CF9">
        <w:t>s</w:t>
      </w:r>
      <w:r w:rsidR="00270589" w:rsidRPr="00435CF9">
        <w:t xml:space="preserve"> with small </w:t>
      </w:r>
      <w:r w:rsidR="00270589" w:rsidRPr="00435CF9">
        <w:rPr>
          <w:i/>
        </w:rPr>
        <w:t>Size</w:t>
      </w:r>
      <w:r w:rsidR="00270589" w:rsidRPr="00435CF9">
        <w:t xml:space="preserve"> and high </w:t>
      </w:r>
      <w:r w:rsidR="00270589" w:rsidRPr="00435CF9">
        <w:rPr>
          <w:i/>
        </w:rPr>
        <w:t xml:space="preserve">B/M </w:t>
      </w:r>
      <w:r w:rsidR="0064124C" w:rsidRPr="00435CF9">
        <w:t xml:space="preserve">the </w:t>
      </w:r>
      <w:r w:rsidR="00270589" w:rsidRPr="00435CF9">
        <w:t>standard three-factor model does not provide sufficient explanat</w:t>
      </w:r>
      <w:r w:rsidR="0064124C" w:rsidRPr="00435CF9">
        <w:t>ory power</w:t>
      </w:r>
      <w:r w:rsidR="00270589" w:rsidRPr="00435CF9">
        <w:t xml:space="preserve"> </w:t>
      </w:r>
      <w:r w:rsidR="0064124C" w:rsidRPr="00435CF9">
        <w:t>even o</w:t>
      </w:r>
      <w:r w:rsidR="00270589" w:rsidRPr="00435CF9">
        <w:t xml:space="preserve">n the US stock market. Michou, Mouselli and Stark (2012) find </w:t>
      </w:r>
      <w:r w:rsidR="0064124C" w:rsidRPr="00435CF9">
        <w:t xml:space="preserve">no </w:t>
      </w:r>
      <w:r w:rsidR="00270589" w:rsidRPr="00435CF9">
        <w:t xml:space="preserve">satisfactory explanatory power </w:t>
      </w:r>
      <w:r w:rsidR="0064124C" w:rsidRPr="00435CF9">
        <w:t xml:space="preserve">of the three-factor model for the UK stock market </w:t>
      </w:r>
      <w:r w:rsidR="00270589" w:rsidRPr="00435CF9">
        <w:t xml:space="preserve">despite testing </w:t>
      </w:r>
      <w:r w:rsidR="0064124C" w:rsidRPr="00435CF9">
        <w:t xml:space="preserve">many </w:t>
      </w:r>
      <w:r w:rsidR="00270589" w:rsidRPr="00435CF9">
        <w:t xml:space="preserve">alternative </w:t>
      </w:r>
      <w:r w:rsidR="0064124C" w:rsidRPr="00435CF9">
        <w:t xml:space="preserve">models and </w:t>
      </w:r>
      <w:r w:rsidR="00270589" w:rsidRPr="00435CF9">
        <w:t xml:space="preserve">definitions of </w:t>
      </w:r>
      <w:r w:rsidR="00270589" w:rsidRPr="00435CF9">
        <w:rPr>
          <w:i/>
        </w:rPr>
        <w:t xml:space="preserve">Size </w:t>
      </w:r>
      <w:r w:rsidR="00270589" w:rsidRPr="00435CF9">
        <w:t xml:space="preserve">and </w:t>
      </w:r>
      <w:r w:rsidR="00270589" w:rsidRPr="00435CF9">
        <w:rPr>
          <w:i/>
        </w:rPr>
        <w:t>B/M</w:t>
      </w:r>
      <w:r w:rsidR="00270589" w:rsidRPr="00435CF9">
        <w:t xml:space="preserve">. </w:t>
      </w:r>
      <w:r w:rsidR="0064124C" w:rsidRPr="00435CF9">
        <w:t>The c</w:t>
      </w:r>
      <w:r w:rsidR="00270589" w:rsidRPr="00435CF9">
        <w:t xml:space="preserve">ritique resulted in </w:t>
      </w:r>
      <w:r w:rsidR="00F21201" w:rsidRPr="00435CF9">
        <w:t xml:space="preserve">attempts to expand </w:t>
      </w:r>
      <w:r w:rsidR="0064124C" w:rsidRPr="00435CF9">
        <w:t>the three-factor model</w:t>
      </w:r>
      <w:r w:rsidR="00F21201" w:rsidRPr="00435CF9">
        <w:t xml:space="preserve"> with additional factors</w:t>
      </w:r>
      <w:r w:rsidR="0064124C" w:rsidRPr="00435CF9">
        <w:t xml:space="preserve"> as to boost the explanatory power</w:t>
      </w:r>
      <w:r w:rsidR="00F21201" w:rsidRPr="00435CF9">
        <w:t xml:space="preserve">. One of the </w:t>
      </w:r>
      <w:r w:rsidR="0064124C" w:rsidRPr="00435CF9">
        <w:t>most important</w:t>
      </w:r>
      <w:r w:rsidR="00F21201" w:rsidRPr="00435CF9">
        <w:t xml:space="preserve"> improvement</w:t>
      </w:r>
      <w:r w:rsidR="0064124C" w:rsidRPr="00435CF9">
        <w:t>s was</w:t>
      </w:r>
      <w:r w:rsidR="00F21201" w:rsidRPr="00435CF9">
        <w:t xml:space="preserve"> proposed by Carhart (1997)</w:t>
      </w:r>
      <w:r w:rsidR="0064124C" w:rsidRPr="00435CF9">
        <w:t>, who</w:t>
      </w:r>
      <w:r w:rsidR="00F21201" w:rsidRPr="00435CF9">
        <w:t xml:space="preserve"> introduce</w:t>
      </w:r>
      <w:r w:rsidR="0064124C" w:rsidRPr="00435CF9">
        <w:t>d the</w:t>
      </w:r>
      <w:r w:rsidR="00F21201" w:rsidRPr="00435CF9">
        <w:t xml:space="preserve"> </w:t>
      </w:r>
      <w:r w:rsidR="00F21201" w:rsidRPr="00435CF9">
        <w:rPr>
          <w:i/>
        </w:rPr>
        <w:t>Momentum</w:t>
      </w:r>
      <w:r w:rsidR="00F21201" w:rsidRPr="00435CF9">
        <w:t xml:space="preserve"> factor i.e. </w:t>
      </w:r>
      <w:r w:rsidR="007F0EFE" w:rsidRPr="00435CF9">
        <w:t>difference</w:t>
      </w:r>
      <w:r w:rsidR="008F04B6" w:rsidRPr="00435CF9">
        <w:t xml:space="preserve"> between</w:t>
      </w:r>
      <w:r w:rsidR="006B61F5" w:rsidRPr="00435CF9">
        <w:t xml:space="preserve"> </w:t>
      </w:r>
      <w:r w:rsidR="007F0EFE" w:rsidRPr="00435CF9">
        <w:t xml:space="preserve">return on </w:t>
      </w:r>
      <w:r w:rsidR="006B61F5" w:rsidRPr="00435CF9">
        <w:t xml:space="preserve">stocks </w:t>
      </w:r>
      <w:r w:rsidR="008F04B6" w:rsidRPr="00435CF9">
        <w:t>with highest and lowest returns in previous period</w:t>
      </w:r>
      <w:r w:rsidR="006B61F5" w:rsidRPr="00435CF9">
        <w:t>. The model assumes that short term behavior of a stock is stable</w:t>
      </w:r>
      <w:r w:rsidR="005D2495" w:rsidRPr="00435CF9">
        <w:t>, meaning that return</w:t>
      </w:r>
      <w:r w:rsidR="00300A21" w:rsidRPr="00435CF9">
        <w:t xml:space="preserve"> from previous period </w:t>
      </w:r>
      <w:r w:rsidR="008F04B6" w:rsidRPr="00435CF9">
        <w:t>may be informative about the present returns</w:t>
      </w:r>
      <w:r w:rsidR="00300A21" w:rsidRPr="00435CF9">
        <w:t xml:space="preserve">. </w:t>
      </w:r>
      <w:r w:rsidR="005D2495" w:rsidRPr="00435CF9">
        <w:t xml:space="preserve">The Carhart four-factor model </w:t>
      </w:r>
      <w:r w:rsidR="008F04B6" w:rsidRPr="00435CF9">
        <w:t>induced discussion</w:t>
      </w:r>
      <w:r w:rsidR="005D2495" w:rsidRPr="00435CF9">
        <w:t xml:space="preserve"> about </w:t>
      </w:r>
      <w:r w:rsidR="008F04B6" w:rsidRPr="00435CF9">
        <w:t xml:space="preserve">the </w:t>
      </w:r>
      <w:r w:rsidR="005D2495" w:rsidRPr="00435CF9">
        <w:t>theory behind</w:t>
      </w:r>
      <w:r w:rsidR="008F04B6" w:rsidRPr="00435CF9">
        <w:t xml:space="preserve"> the momentum effect</w:t>
      </w:r>
      <w:r w:rsidR="005D2495" w:rsidRPr="00435CF9">
        <w:t xml:space="preserve"> </w:t>
      </w:r>
      <w:r w:rsidR="00183F6E" w:rsidRPr="00435CF9">
        <w:t xml:space="preserve">and </w:t>
      </w:r>
      <w:r w:rsidR="005D2495" w:rsidRPr="00435CF9">
        <w:t>was well received</w:t>
      </w:r>
      <w:r w:rsidR="00300A21" w:rsidRPr="00435CF9">
        <w:t xml:space="preserve"> </w:t>
      </w:r>
      <w:r w:rsidR="005D2495" w:rsidRPr="00435CF9">
        <w:t>by practitioners.</w:t>
      </w:r>
      <w:r w:rsidR="008C3A73" w:rsidRPr="00435CF9">
        <w:t xml:space="preserve"> </w:t>
      </w:r>
      <w:r w:rsidR="008F04B6" w:rsidRPr="00435CF9">
        <w:t>However, l</w:t>
      </w:r>
      <w:r w:rsidR="008C3A73" w:rsidRPr="00435CF9">
        <w:t>ater results presented in</w:t>
      </w:r>
      <w:r w:rsidR="005D004B" w:rsidRPr="00435CF9">
        <w:t xml:space="preserve"> </w:t>
      </w:r>
      <w:r w:rsidR="008C3A73" w:rsidRPr="00435CF9">
        <w:t>Titman, Wei and Xie</w:t>
      </w:r>
      <w:r w:rsidR="002C2DBF" w:rsidRPr="00435CF9">
        <w:t> </w:t>
      </w:r>
      <w:r w:rsidR="008C3A73" w:rsidRPr="00435CF9">
        <w:t>(2004) and Novy-Marx (2012)</w:t>
      </w:r>
      <w:r w:rsidR="00A22872" w:rsidRPr="00435CF9">
        <w:t xml:space="preserve"> introduce two </w:t>
      </w:r>
      <w:r w:rsidR="008F04B6" w:rsidRPr="00435CF9">
        <w:t xml:space="preserve">different </w:t>
      </w:r>
      <w:r w:rsidR="00A22872" w:rsidRPr="00435CF9">
        <w:t>factors</w:t>
      </w:r>
      <w:r w:rsidR="008F04B6" w:rsidRPr="00435CF9">
        <w:t xml:space="preserve"> </w:t>
      </w:r>
      <w:r w:rsidR="008F04B6" w:rsidRPr="00435CF9">
        <w:softHyphen/>
        <w:t>–</w:t>
      </w:r>
      <w:r w:rsidR="00A22872" w:rsidRPr="00435CF9">
        <w:t xml:space="preserve"> </w:t>
      </w:r>
      <w:r w:rsidR="008362AF" w:rsidRPr="00435CF9">
        <w:t>difference in return on portfolios with high and low profitability and difference in return on portfolios with high and low need for investment</w:t>
      </w:r>
      <w:r w:rsidR="006955B2" w:rsidRPr="00435CF9">
        <w:t>.</w:t>
      </w:r>
      <w:r w:rsidR="008362AF" w:rsidRPr="00435CF9">
        <w:t xml:space="preserve"> </w:t>
      </w:r>
      <w:r w:rsidR="006955B2" w:rsidRPr="00435CF9">
        <w:t>T</w:t>
      </w:r>
      <w:r w:rsidR="008362AF" w:rsidRPr="00435CF9">
        <w:t>he newly create</w:t>
      </w:r>
      <w:r w:rsidR="006955B2" w:rsidRPr="00435CF9">
        <w:t>d</w:t>
      </w:r>
      <w:r w:rsidR="008362AF" w:rsidRPr="00435CF9">
        <w:t xml:space="preserve"> five-factor model</w:t>
      </w:r>
      <w:r w:rsidR="006955B2" w:rsidRPr="00435CF9">
        <w:t xml:space="preserve"> with two additional </w:t>
      </w:r>
      <w:r w:rsidR="00183F6E" w:rsidRPr="00435CF9">
        <w:t xml:space="preserve">factors </w:t>
      </w:r>
      <w:r w:rsidR="006955B2" w:rsidRPr="00435CF9">
        <w:t>(i.e. profitability and investment)</w:t>
      </w:r>
      <w:r w:rsidR="008362AF" w:rsidRPr="00435CF9">
        <w:t xml:space="preserve"> was </w:t>
      </w:r>
      <w:r w:rsidR="000411AD" w:rsidRPr="00435CF9">
        <w:t xml:space="preserve">later proposed </w:t>
      </w:r>
      <w:r w:rsidR="006955B2" w:rsidRPr="00435CF9">
        <w:t>by</w:t>
      </w:r>
      <w:r w:rsidR="008362AF" w:rsidRPr="00435CF9">
        <w:t xml:space="preserve"> Fama and French (201</w:t>
      </w:r>
      <w:ins w:id="20" w:author="Konto Microsoft" w:date="2022-05-08T13:57:00Z">
        <w:r w:rsidR="00A90652">
          <w:t>5</w:t>
        </w:r>
      </w:ins>
      <w:del w:id="21" w:author="Konto Microsoft" w:date="2022-05-08T13:57:00Z">
        <w:r w:rsidR="008362AF" w:rsidRPr="00435CF9" w:rsidDel="00A90652">
          <w:delText>4</w:delText>
        </w:r>
      </w:del>
      <w:r w:rsidR="008362AF" w:rsidRPr="00435CF9">
        <w:t xml:space="preserve">). </w:t>
      </w:r>
      <w:r w:rsidR="00183F6E" w:rsidRPr="00435CF9">
        <w:t xml:space="preserve">This extension of the three-factor model </w:t>
      </w:r>
      <w:r w:rsidR="000411AD" w:rsidRPr="00435CF9">
        <w:t xml:space="preserve">not only </w:t>
      </w:r>
      <w:r w:rsidR="00183F6E" w:rsidRPr="00435CF9">
        <w:t xml:space="preserve">substantially increased </w:t>
      </w:r>
      <w:r w:rsidR="000411AD" w:rsidRPr="00435CF9">
        <w:t xml:space="preserve">the </w:t>
      </w:r>
      <w:r w:rsidR="00183F6E" w:rsidRPr="00435CF9">
        <w:t xml:space="preserve">explanatory power, </w:t>
      </w:r>
      <w:r w:rsidR="000411AD" w:rsidRPr="00435CF9">
        <w:t xml:space="preserve">but was also found satisfactory </w:t>
      </w:r>
      <w:r w:rsidR="00183F6E" w:rsidRPr="00435CF9">
        <w:t xml:space="preserve">even for </w:t>
      </w:r>
      <w:r w:rsidR="000411AD" w:rsidRPr="00435CF9">
        <w:t xml:space="preserve">the </w:t>
      </w:r>
      <w:r w:rsidR="00183F6E" w:rsidRPr="00435CF9">
        <w:t>emerging markets (Foye 2018).</w:t>
      </w:r>
    </w:p>
    <w:p w14:paraId="2AEDECA8" w14:textId="5B18C928" w:rsidR="00D7049C" w:rsidRPr="00435CF9" w:rsidRDefault="00183F6E" w:rsidP="000C5B8A">
      <w:pPr>
        <w:spacing w:line="360" w:lineRule="auto"/>
        <w:ind w:firstLine="709"/>
        <w:jc w:val="both"/>
      </w:pPr>
      <w:r w:rsidRPr="00435CF9">
        <w:t>All aforementioned multifactor models have been</w:t>
      </w:r>
      <w:r w:rsidR="00F405F0" w:rsidRPr="00435CF9">
        <w:t xml:space="preserve"> widely </w:t>
      </w:r>
      <w:r w:rsidR="00306CD7" w:rsidRPr="00435CF9">
        <w:t>referr</w:t>
      </w:r>
      <w:r w:rsidR="00F405F0" w:rsidRPr="00435CF9">
        <w:t xml:space="preserve">ed </w:t>
      </w:r>
      <w:r w:rsidR="00306CD7" w:rsidRPr="00435CF9">
        <w:t xml:space="preserve">to </w:t>
      </w:r>
      <w:r w:rsidR="00F405F0" w:rsidRPr="00435CF9">
        <w:t xml:space="preserve">in the literature </w:t>
      </w:r>
      <w:r w:rsidR="00306CD7" w:rsidRPr="00435CF9">
        <w:t>and</w:t>
      </w:r>
      <w:r w:rsidRPr="00435CF9">
        <w:t xml:space="preserve"> adapted by investors</w:t>
      </w:r>
      <w:r w:rsidR="00306CD7" w:rsidRPr="00435CF9">
        <w:t>. To a great extent they</w:t>
      </w:r>
      <w:r w:rsidRPr="00435CF9">
        <w:t xml:space="preserve"> are used interchangeably. </w:t>
      </w:r>
      <w:r w:rsidR="008362AF" w:rsidRPr="00435CF9">
        <w:t xml:space="preserve">This article acknowledges </w:t>
      </w:r>
      <w:r w:rsidR="00B85D56" w:rsidRPr="00435CF9">
        <w:t xml:space="preserve">the </w:t>
      </w:r>
      <w:r w:rsidR="009C3398" w:rsidRPr="00435CF9">
        <w:t xml:space="preserve">existence of many extensions </w:t>
      </w:r>
      <w:r w:rsidR="00CE5059" w:rsidRPr="00435CF9">
        <w:t xml:space="preserve">of </w:t>
      </w:r>
      <w:r w:rsidR="009C3398" w:rsidRPr="00435CF9">
        <w:t xml:space="preserve">the Fama and French thee-factor model, including the two best known i.e. four-factor model by Carhart (1997) and </w:t>
      </w:r>
      <w:r w:rsidR="00B85D56" w:rsidRPr="00435CF9">
        <w:t>five-factor</w:t>
      </w:r>
      <w:r w:rsidR="009C3398" w:rsidRPr="00435CF9">
        <w:t xml:space="preserve"> model by Fama and French (201</w:t>
      </w:r>
      <w:ins w:id="22" w:author="Konto Microsoft" w:date="2022-05-08T13:57:00Z">
        <w:r w:rsidR="00A90652">
          <w:t>5</w:t>
        </w:r>
      </w:ins>
      <w:del w:id="23" w:author="Konto Microsoft" w:date="2022-05-08T13:57:00Z">
        <w:r w:rsidR="009C3398" w:rsidRPr="00435CF9" w:rsidDel="00A90652">
          <w:delText>4</w:delText>
        </w:r>
      </w:del>
      <w:r w:rsidR="009C3398" w:rsidRPr="00435CF9">
        <w:t xml:space="preserve">), </w:t>
      </w:r>
      <w:r w:rsidR="00B85D56" w:rsidRPr="00435CF9">
        <w:t xml:space="preserve">but focuses on the three-factor model </w:t>
      </w:r>
      <w:r w:rsidR="009C3398" w:rsidRPr="00435CF9">
        <w:t xml:space="preserve">as </w:t>
      </w:r>
      <w:r w:rsidR="00714973" w:rsidRPr="00435CF9">
        <w:t xml:space="preserve">a benchmark and </w:t>
      </w:r>
      <w:r w:rsidR="00306CD7" w:rsidRPr="00435CF9">
        <w:t xml:space="preserve">still </w:t>
      </w:r>
      <w:r w:rsidR="009C3398" w:rsidRPr="00435CF9">
        <w:t>most widely cited multifactor model in the literature.</w:t>
      </w:r>
    </w:p>
    <w:p w14:paraId="049CA85A" w14:textId="5D25B140" w:rsidR="00A76408" w:rsidRPr="00435CF9" w:rsidRDefault="00A76408" w:rsidP="0049083B">
      <w:pPr>
        <w:tabs>
          <w:tab w:val="left" w:pos="8738"/>
        </w:tabs>
        <w:spacing w:line="360" w:lineRule="auto"/>
        <w:ind w:firstLine="600"/>
        <w:jc w:val="both"/>
      </w:pPr>
    </w:p>
    <w:p w14:paraId="5A18638B" w14:textId="77777777" w:rsidR="00B601D4" w:rsidRPr="00435CF9" w:rsidRDefault="00B601D4" w:rsidP="009E6E72">
      <w:pPr>
        <w:tabs>
          <w:tab w:val="left" w:pos="8738"/>
        </w:tabs>
        <w:spacing w:line="360" w:lineRule="auto"/>
        <w:jc w:val="both"/>
      </w:pPr>
    </w:p>
    <w:p w14:paraId="66E35690" w14:textId="773C9EEE" w:rsidR="009E6E72" w:rsidRPr="00435CF9" w:rsidRDefault="009E6E72" w:rsidP="009E6E72">
      <w:pPr>
        <w:tabs>
          <w:tab w:val="left" w:pos="8738"/>
        </w:tabs>
        <w:spacing w:line="360" w:lineRule="auto"/>
        <w:rPr>
          <w:b/>
          <w:i/>
        </w:rPr>
      </w:pPr>
      <w:r w:rsidRPr="00435CF9">
        <w:rPr>
          <w:b/>
          <w:i/>
        </w:rPr>
        <w:t>Nonlinearities in multifactor APT models</w:t>
      </w:r>
    </w:p>
    <w:p w14:paraId="4CF8AAB2" w14:textId="22CC11D8" w:rsidR="00B779A8" w:rsidRPr="00435CF9" w:rsidRDefault="001847FF" w:rsidP="000D1484">
      <w:pPr>
        <w:tabs>
          <w:tab w:val="left" w:pos="5103"/>
          <w:tab w:val="left" w:pos="8738"/>
        </w:tabs>
        <w:spacing w:line="360" w:lineRule="auto"/>
        <w:ind w:firstLine="567"/>
        <w:jc w:val="both"/>
      </w:pPr>
      <w:r w:rsidRPr="00435CF9">
        <w:t xml:space="preserve">The APT, being a very general theory, does not </w:t>
      </w:r>
      <w:r w:rsidR="00306CD7" w:rsidRPr="00435CF9">
        <w:t>precise</w:t>
      </w:r>
      <w:r w:rsidRPr="00435CF9">
        <w:t xml:space="preserve"> any specific factors and leaves this task </w:t>
      </w:r>
      <w:r w:rsidR="00413D80" w:rsidRPr="00435CF9">
        <w:t xml:space="preserve">open </w:t>
      </w:r>
      <w:r w:rsidRPr="00435CF9">
        <w:t xml:space="preserve">for discussion. </w:t>
      </w:r>
      <w:r w:rsidR="000E1F42" w:rsidRPr="00435CF9">
        <w:t>The</w:t>
      </w:r>
      <w:r w:rsidRPr="00435CF9">
        <w:t xml:space="preserve"> aforementioned models and </w:t>
      </w:r>
      <w:r w:rsidR="00306CD7" w:rsidRPr="00435CF9">
        <w:t>their</w:t>
      </w:r>
      <w:r w:rsidRPr="00435CF9">
        <w:t xml:space="preserve"> applications assume a purely linear relationship in the equation for return generating process. </w:t>
      </w:r>
      <w:r w:rsidR="00306CD7" w:rsidRPr="00435CF9">
        <w:t xml:space="preserve">Although the assumption of linearity is very </w:t>
      </w:r>
      <w:r w:rsidR="001403CE" w:rsidRPr="00435CF9">
        <w:t>i</w:t>
      </w:r>
      <w:r w:rsidRPr="00435CF9">
        <w:t xml:space="preserve">ntuitive </w:t>
      </w:r>
      <w:r w:rsidR="00306CD7" w:rsidRPr="00435CF9">
        <w:t>and was shown to</w:t>
      </w:r>
      <w:r w:rsidR="0033189B" w:rsidRPr="00435CF9">
        <w:t xml:space="preserve"> provide satisfactory</w:t>
      </w:r>
      <w:r w:rsidR="00306CD7" w:rsidRPr="00435CF9">
        <w:t xml:space="preserve"> performance of multifactor models on many markets</w:t>
      </w:r>
      <w:r w:rsidR="00827300" w:rsidRPr="00435CF9">
        <w:t>, it may be questioned whether including</w:t>
      </w:r>
      <w:r w:rsidR="001403CE" w:rsidRPr="00435CF9">
        <w:t xml:space="preserve"> possible </w:t>
      </w:r>
      <w:r w:rsidR="008E14F2" w:rsidRPr="00435CF9">
        <w:t>nonlinearities</w:t>
      </w:r>
      <w:r w:rsidR="003E7120" w:rsidRPr="00435CF9">
        <w:t xml:space="preserve"> </w:t>
      </w:r>
      <w:r w:rsidR="002E4211" w:rsidRPr="00435CF9">
        <w:t xml:space="preserve"> </w:t>
      </w:r>
      <w:r w:rsidR="00047318" w:rsidRPr="00435CF9">
        <w:t xml:space="preserve">has the potential to </w:t>
      </w:r>
      <w:r w:rsidR="002E4211" w:rsidRPr="00435CF9">
        <w:t xml:space="preserve">refine </w:t>
      </w:r>
      <w:r w:rsidR="00827300" w:rsidRPr="00435CF9">
        <w:t xml:space="preserve">the </w:t>
      </w:r>
      <w:r w:rsidR="002E4211" w:rsidRPr="00435CF9">
        <w:t>results</w:t>
      </w:r>
      <w:r w:rsidR="003E7120" w:rsidRPr="00435CF9">
        <w:t xml:space="preserve">. </w:t>
      </w:r>
      <w:r w:rsidR="00F6253E" w:rsidRPr="00435CF9">
        <w:t xml:space="preserve">This </w:t>
      </w:r>
      <w:r w:rsidR="00827300" w:rsidRPr="00435CF9">
        <w:t>question</w:t>
      </w:r>
      <w:r w:rsidR="00F6253E" w:rsidRPr="00435CF9">
        <w:t xml:space="preserve"> catalyzed research </w:t>
      </w:r>
      <w:r w:rsidR="00827300" w:rsidRPr="00435CF9">
        <w:t>in</w:t>
      </w:r>
      <w:r w:rsidR="00F6253E" w:rsidRPr="00435CF9">
        <w:t xml:space="preserve"> two main streams.</w:t>
      </w:r>
    </w:p>
    <w:p w14:paraId="0AAA44A7" w14:textId="2DAE1159" w:rsidR="00646201" w:rsidRPr="00435CF9" w:rsidRDefault="00F6253E">
      <w:pPr>
        <w:tabs>
          <w:tab w:val="left" w:pos="5103"/>
          <w:tab w:val="left" w:pos="8738"/>
        </w:tabs>
        <w:spacing w:line="360" w:lineRule="auto"/>
        <w:ind w:firstLine="567"/>
        <w:jc w:val="both"/>
      </w:pPr>
      <w:r w:rsidRPr="00435CF9">
        <w:lastRenderedPageBreak/>
        <w:t>T</w:t>
      </w:r>
      <w:r w:rsidR="00543267" w:rsidRPr="00435CF9">
        <w:t>he first one represents return generating process as a</w:t>
      </w:r>
      <w:r w:rsidR="00827300" w:rsidRPr="00435CF9">
        <w:t xml:space="preserve"> </w:t>
      </w:r>
      <w:r w:rsidR="00543267" w:rsidRPr="00435CF9">
        <w:t>nonli</w:t>
      </w:r>
      <w:r w:rsidR="00B2597B" w:rsidRPr="00435CF9">
        <w:t>near function of factors and securities’</w:t>
      </w:r>
      <w:r w:rsidR="00543267" w:rsidRPr="00435CF9">
        <w:t xml:space="preserve"> sensitivities</w:t>
      </w:r>
      <w:r w:rsidRPr="00435CF9">
        <w:t xml:space="preserve"> </w:t>
      </w:r>
      <w:r w:rsidR="00646201" w:rsidRPr="00435CF9">
        <w:t>to these factors</w:t>
      </w:r>
      <w:r w:rsidR="00827300" w:rsidRPr="00435CF9">
        <w:t xml:space="preserve">, and therefore </w:t>
      </w:r>
      <w:r w:rsidR="000D1484" w:rsidRPr="00435CF9">
        <w:t xml:space="preserve">is usually referred to as the nonlinear APT. The return generating process in the nonlinear APT may </w:t>
      </w:r>
      <w:r w:rsidR="00646201" w:rsidRPr="00435CF9">
        <w:t>be represented with</w:t>
      </w:r>
      <w:r w:rsidRPr="00435CF9">
        <w:t xml:space="preserve"> </w:t>
      </w:r>
      <w:r w:rsidR="00646201" w:rsidRPr="00435CF9">
        <w:t>the following equation:</w:t>
      </w:r>
    </w:p>
    <w:p w14:paraId="6CC2D302" w14:textId="77777777" w:rsidR="00646201" w:rsidRPr="00435CF9" w:rsidRDefault="00646201" w:rsidP="003F6024">
      <w:pPr>
        <w:tabs>
          <w:tab w:val="left" w:pos="8738"/>
        </w:tabs>
        <w:spacing w:line="360" w:lineRule="auto"/>
        <w:ind w:firstLine="567"/>
        <w:jc w:val="both"/>
      </w:pPr>
    </w:p>
    <w:p w14:paraId="72A8BBA4" w14:textId="7FC2372E" w:rsidR="00646201" w:rsidRPr="00435CF9" w:rsidRDefault="006F7EBE" w:rsidP="00047318">
      <w:pPr>
        <w:tabs>
          <w:tab w:val="left" w:pos="8738"/>
        </w:tabs>
        <w:spacing w:line="360" w:lineRule="auto"/>
      </w:pP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=f(β</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i2</m:t>
            </m:r>
          </m:sub>
        </m:sSub>
        <m:r>
          <w:rPr>
            <w:rFonts w:ascii="Cambria Math" w:hAnsi="Cambria Math"/>
          </w:rPr>
          <m:t>, …,</m:t>
        </m:r>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sidR="00646201" w:rsidRPr="00435CF9">
        <w:tab/>
        <w:t>(</w:t>
      </w:r>
      <w:r w:rsidR="005005F9" w:rsidRPr="00435CF9">
        <w:t>3</w:t>
      </w:r>
      <w:r w:rsidR="00646201" w:rsidRPr="00435CF9">
        <w:t>)</w:t>
      </w:r>
    </w:p>
    <w:p w14:paraId="29355263" w14:textId="77777777" w:rsidR="00646201" w:rsidRPr="00435CF9" w:rsidRDefault="00646201" w:rsidP="00646201">
      <w:pPr>
        <w:tabs>
          <w:tab w:val="left" w:pos="8738"/>
        </w:tabs>
        <w:spacing w:line="360" w:lineRule="auto"/>
        <w:ind w:firstLine="567"/>
        <w:jc w:val="both"/>
      </w:pPr>
    </w:p>
    <w:p w14:paraId="14FFB164" w14:textId="2F265E63" w:rsidR="00646201" w:rsidRPr="00435CF9" w:rsidRDefault="00646201" w:rsidP="00047318">
      <w:pPr>
        <w:tabs>
          <w:tab w:val="left" w:pos="8738"/>
        </w:tabs>
        <w:spacing w:line="360" w:lineRule="auto"/>
        <w:jc w:val="both"/>
      </w:pPr>
      <w:r w:rsidRPr="00435CF9">
        <w:t>where:</w:t>
      </w:r>
    </w:p>
    <w:p w14:paraId="1212AC38" w14:textId="77777777" w:rsidR="00646201" w:rsidRPr="00435CF9" w:rsidRDefault="006F7EBE" w:rsidP="00646201">
      <w:pPr>
        <w:spacing w:line="360" w:lineRule="auto"/>
        <w:jc w:val="both"/>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646201" w:rsidRPr="00435CF9">
        <w:t xml:space="preserve"> </w:t>
      </w:r>
      <w:r w:rsidR="00646201" w:rsidRPr="00435CF9">
        <w:tab/>
        <w:t xml:space="preserve">– return of the </w:t>
      </w:r>
      <m:oMath>
        <m:r>
          <w:rPr>
            <w:rFonts w:ascii="Cambria Math" w:hAnsi="Cambria Math"/>
          </w:rPr>
          <m:t>i</m:t>
        </m:r>
      </m:oMath>
      <w:r w:rsidR="00646201" w:rsidRPr="00435CF9">
        <w:t>-th security,</w:t>
      </w:r>
    </w:p>
    <w:p w14:paraId="76280DD3" w14:textId="3AC4D2C7" w:rsidR="005005F9" w:rsidRPr="00435CF9" w:rsidRDefault="005005F9" w:rsidP="00646201">
      <w:pPr>
        <w:spacing w:line="360" w:lineRule="auto"/>
        <w:jc w:val="both"/>
      </w:pPr>
      <m:oMath>
        <m:r>
          <w:rPr>
            <w:rFonts w:ascii="Cambria Math" w:hAnsi="Cambria Math"/>
          </w:rPr>
          <m:t>f</m:t>
        </m:r>
      </m:oMath>
      <w:r w:rsidRPr="00435CF9">
        <w:t xml:space="preserve"> </w:t>
      </w:r>
      <w:r w:rsidRPr="00435CF9">
        <w:tab/>
        <w:t xml:space="preserve">– nonlinear </w:t>
      </w:r>
      <w:r w:rsidR="000E1F42" w:rsidRPr="00435CF9">
        <w:t xml:space="preserve">multivariable </w:t>
      </w:r>
      <w:r w:rsidRPr="00435CF9">
        <w:t>function,</w:t>
      </w:r>
    </w:p>
    <w:p w14:paraId="62B60009" w14:textId="24A1D6A7" w:rsidR="00646201" w:rsidRPr="00435CF9" w:rsidRDefault="006F7EBE">
      <w:pPr>
        <w:spacing w:line="360" w:lineRule="auto"/>
        <w:jc w:val="both"/>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46201" w:rsidRPr="00435CF9">
        <w:t xml:space="preserve"> </w:t>
      </w:r>
      <w:r w:rsidR="00646201" w:rsidRPr="00435CF9">
        <w:softHyphen/>
      </w:r>
      <w:r w:rsidR="00646201" w:rsidRPr="00435CF9">
        <w:tab/>
        <w:t xml:space="preserve">– </w:t>
      </w:r>
      <m:oMath>
        <m:r>
          <w:rPr>
            <w:rFonts w:ascii="Cambria Math" w:hAnsi="Cambria Math"/>
          </w:rPr>
          <m:t>j</m:t>
        </m:r>
      </m:oMath>
      <w:r w:rsidR="00646201" w:rsidRPr="00435CF9">
        <w:t xml:space="preserve">-th factor impacting return on </w:t>
      </w:r>
      <m:oMath>
        <m:r>
          <w:rPr>
            <w:rFonts w:ascii="Cambria Math" w:hAnsi="Cambria Math"/>
          </w:rPr>
          <m:t>i</m:t>
        </m:r>
      </m:oMath>
      <w:r w:rsidR="00646201" w:rsidRPr="00435CF9">
        <w:t>-th security</w:t>
      </w:r>
      <w:r w:rsidR="005005F9" w:rsidRPr="00435CF9">
        <w:t>,</w:t>
      </w:r>
    </w:p>
    <w:p w14:paraId="7B2C37E7" w14:textId="77777777" w:rsidR="00646201" w:rsidRPr="00435CF9" w:rsidRDefault="006F7EBE" w:rsidP="00646201">
      <w:pPr>
        <w:spacing w:line="360" w:lineRule="auto"/>
        <w:jc w:val="both"/>
      </w:pPr>
      <m:oMath>
        <m:sSub>
          <m:sSubPr>
            <m:ctrlPr>
              <w:rPr>
                <w:rFonts w:ascii="Cambria Math" w:hAnsi="Cambria Math"/>
                <w:i/>
              </w:rPr>
            </m:ctrlPr>
          </m:sSubPr>
          <m:e>
            <m:r>
              <w:rPr>
                <w:rFonts w:ascii="Cambria Math" w:hAnsi="Cambria Math"/>
              </w:rPr>
              <m:t>β</m:t>
            </m:r>
          </m:e>
          <m:sub>
            <m:r>
              <w:rPr>
                <w:rFonts w:ascii="Cambria Math" w:hAnsi="Cambria Math"/>
              </w:rPr>
              <m:t>ij</m:t>
            </m:r>
          </m:sub>
        </m:sSub>
      </m:oMath>
      <w:r w:rsidR="00646201" w:rsidRPr="00435CF9">
        <w:t xml:space="preserve"> </w:t>
      </w:r>
      <w:r w:rsidR="00646201" w:rsidRPr="00435CF9">
        <w:tab/>
        <w:t xml:space="preserve">– sensitivity of </w:t>
      </w:r>
      <m:oMath>
        <m:r>
          <w:rPr>
            <w:rFonts w:ascii="Cambria Math" w:hAnsi="Cambria Math"/>
          </w:rPr>
          <m:t>i</m:t>
        </m:r>
      </m:oMath>
      <w:r w:rsidR="00646201" w:rsidRPr="00435CF9">
        <w:t xml:space="preserve">-th security to the </w:t>
      </w:r>
      <m:oMath>
        <m:r>
          <w:rPr>
            <w:rFonts w:ascii="Cambria Math" w:hAnsi="Cambria Math"/>
          </w:rPr>
          <m:t>j</m:t>
        </m:r>
      </m:oMath>
      <w:r w:rsidR="00646201" w:rsidRPr="00435CF9">
        <w:t>-th factor,</w:t>
      </w:r>
    </w:p>
    <w:p w14:paraId="6A698291" w14:textId="4C334C01" w:rsidR="00646201" w:rsidRPr="00435CF9" w:rsidRDefault="006F7EBE" w:rsidP="00646201">
      <w:pPr>
        <w:spacing w:line="360" w:lineRule="auto"/>
        <w:jc w:val="both"/>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646201" w:rsidRPr="00435CF9">
        <w:t xml:space="preserve"> </w:t>
      </w:r>
      <w:r w:rsidR="00646201" w:rsidRPr="00435CF9">
        <w:tab/>
        <w:t>– residual with the</w:t>
      </w:r>
      <w:r w:rsidR="005005F9" w:rsidRPr="00435CF9">
        <w:t xml:space="preserve"> expected value of zero,</w:t>
      </w:r>
      <w:r w:rsidR="00646201" w:rsidRPr="00435CF9">
        <w:t xml:space="preserve"> </w:t>
      </w:r>
    </w:p>
    <w:p w14:paraId="3AB2AA76" w14:textId="15A8CAE5" w:rsidR="005005F9" w:rsidRPr="00435CF9" w:rsidRDefault="005005F9" w:rsidP="005005F9">
      <w:pPr>
        <w:spacing w:line="360" w:lineRule="auto"/>
        <w:jc w:val="both"/>
      </w:pPr>
      <m:oMath>
        <m:r>
          <w:rPr>
            <w:rFonts w:ascii="Cambria Math" w:hAnsi="Cambria Math"/>
          </w:rPr>
          <m:t>J</m:t>
        </m:r>
      </m:oMath>
      <w:r w:rsidRPr="00435CF9">
        <w:t xml:space="preserve"> </w:t>
      </w:r>
      <w:r w:rsidRPr="00435CF9">
        <w:tab/>
        <w:t xml:space="preserve">– number of factors. </w:t>
      </w:r>
    </w:p>
    <w:p w14:paraId="1D9E6445" w14:textId="77777777" w:rsidR="00646201" w:rsidRPr="00435CF9" w:rsidRDefault="00646201" w:rsidP="00047318">
      <w:pPr>
        <w:tabs>
          <w:tab w:val="left" w:pos="8738"/>
        </w:tabs>
        <w:spacing w:line="360" w:lineRule="auto"/>
        <w:jc w:val="both"/>
      </w:pPr>
    </w:p>
    <w:p w14:paraId="16257CF7" w14:textId="7E438800" w:rsidR="00E47B76" w:rsidRPr="00435CF9" w:rsidRDefault="0039095E" w:rsidP="00B779A8">
      <w:pPr>
        <w:tabs>
          <w:tab w:val="left" w:pos="8738"/>
        </w:tabs>
        <w:spacing w:line="360" w:lineRule="auto"/>
        <w:jc w:val="both"/>
      </w:pPr>
      <w:r w:rsidRPr="00435CF9">
        <w:t xml:space="preserve">One of the first attempts of detecting nonlinear relationships as in (3) was proposed by Burmeister and McErloy (1988) who </w:t>
      </w:r>
      <w:r w:rsidR="00BC6292" w:rsidRPr="00435CF9">
        <w:t xml:space="preserve">successfully </w:t>
      </w:r>
      <w:r w:rsidRPr="00435CF9">
        <w:t xml:space="preserve">used Iterated Nonlinear Seemingly Unrelated Regression. </w:t>
      </w:r>
      <w:r w:rsidR="000D1484" w:rsidRPr="00435CF9">
        <w:t>However</w:t>
      </w:r>
      <w:r w:rsidR="00047318" w:rsidRPr="00435CF9">
        <w:t>,</w:t>
      </w:r>
      <w:r w:rsidR="000D1484" w:rsidRPr="00435CF9">
        <w:t xml:space="preserve"> the theory of the nonlinear APT was established </w:t>
      </w:r>
      <w:r w:rsidR="007546A7" w:rsidRPr="00435CF9">
        <w:t xml:space="preserve">later </w:t>
      </w:r>
      <w:r w:rsidR="000D1484" w:rsidRPr="00435CF9">
        <w:t>i</w:t>
      </w:r>
      <w:r w:rsidR="0083363A" w:rsidRPr="00435CF9">
        <w:t xml:space="preserve">n </w:t>
      </w:r>
      <w:r w:rsidR="000D1484" w:rsidRPr="00435CF9">
        <w:t>the</w:t>
      </w:r>
      <w:r w:rsidR="0083363A" w:rsidRPr="00435CF9">
        <w:t xml:space="preserve"> papers</w:t>
      </w:r>
      <w:r w:rsidR="00B2597B" w:rsidRPr="00435CF9">
        <w:t xml:space="preserve"> by</w:t>
      </w:r>
      <w:r w:rsidR="0083363A" w:rsidRPr="00435CF9">
        <w:t xml:space="preserve"> Bansal and Viswanathan (1993) and Bansal, Hsieh and</w:t>
      </w:r>
      <w:r w:rsidR="00170F36" w:rsidRPr="00435CF9">
        <w:t xml:space="preserve"> Viswanathan (1993). Th</w:t>
      </w:r>
      <w:r w:rsidR="000D1484" w:rsidRPr="00435CF9">
        <w:t>eir</w:t>
      </w:r>
      <w:r w:rsidR="00170F36" w:rsidRPr="00435CF9">
        <w:t xml:space="preserve"> proposition </w:t>
      </w:r>
      <w:r w:rsidR="000D1484" w:rsidRPr="00435CF9">
        <w:t>of a nonnegative nonlinear pricing kernel underl</w:t>
      </w:r>
      <w:r w:rsidR="007546A7" w:rsidRPr="00435CF9">
        <w:t>ying</w:t>
      </w:r>
      <w:r w:rsidR="000D1484" w:rsidRPr="00435CF9">
        <w:t xml:space="preserve"> the return generating process </w:t>
      </w:r>
      <w:r w:rsidR="00170F36" w:rsidRPr="00435CF9">
        <w:t xml:space="preserve">was consistent with </w:t>
      </w:r>
      <w:r w:rsidR="000D1484" w:rsidRPr="00435CF9">
        <w:t xml:space="preserve">the </w:t>
      </w:r>
      <w:r w:rsidR="00170F36" w:rsidRPr="00435CF9">
        <w:t xml:space="preserve">previously proposed </w:t>
      </w:r>
      <w:r w:rsidR="000D1484" w:rsidRPr="00435CF9">
        <w:t xml:space="preserve">multifactor </w:t>
      </w:r>
      <w:r w:rsidR="00170F36" w:rsidRPr="00435CF9">
        <w:t xml:space="preserve">models and simultaneously </w:t>
      </w:r>
      <w:r w:rsidR="000E1F42" w:rsidRPr="00435CF9">
        <w:t>generalized them</w:t>
      </w:r>
      <w:r w:rsidR="00170F36" w:rsidRPr="00435CF9">
        <w:t xml:space="preserve">. </w:t>
      </w:r>
      <w:r w:rsidR="00CA4752" w:rsidRPr="00435CF9">
        <w:t>Additionally</w:t>
      </w:r>
      <w:r w:rsidR="00EA6769" w:rsidRPr="00435CF9">
        <w:t>,</w:t>
      </w:r>
      <w:r w:rsidR="00BC6EB9" w:rsidRPr="00435CF9">
        <w:t xml:space="preserve"> the</w:t>
      </w:r>
      <w:r w:rsidR="00CA4752" w:rsidRPr="00435CF9">
        <w:t xml:space="preserve"> nonlinear </w:t>
      </w:r>
      <w:r w:rsidR="009014FB" w:rsidRPr="00435CF9">
        <w:t xml:space="preserve">APT </w:t>
      </w:r>
      <w:r w:rsidR="00CA4752" w:rsidRPr="00435CF9">
        <w:t>mode</w:t>
      </w:r>
      <w:r w:rsidR="003176A2" w:rsidRPr="00435CF9">
        <w:t xml:space="preserve">ls </w:t>
      </w:r>
      <w:r w:rsidR="00BC6292" w:rsidRPr="00435CF9">
        <w:t xml:space="preserve">have great advantage over their linear counterparts, </w:t>
      </w:r>
      <w:r w:rsidR="00523B63" w:rsidRPr="00435CF9">
        <w:t>since</w:t>
      </w:r>
      <w:r w:rsidR="00BC6292" w:rsidRPr="00435CF9">
        <w:t xml:space="preserve"> they </w:t>
      </w:r>
      <w:r w:rsidR="003176A2" w:rsidRPr="00435CF9">
        <w:t xml:space="preserve">do not restrict </w:t>
      </w:r>
      <w:r w:rsidR="007546A7" w:rsidRPr="00435CF9">
        <w:t xml:space="preserve">the </w:t>
      </w:r>
      <w:r w:rsidR="003176A2" w:rsidRPr="00435CF9">
        <w:t>return space</w:t>
      </w:r>
      <w:r w:rsidR="007546A7" w:rsidRPr="00435CF9">
        <w:t xml:space="preserve"> and are potent</w:t>
      </w:r>
      <w:r w:rsidR="00BC6292" w:rsidRPr="00435CF9">
        <w:t xml:space="preserve"> to price</w:t>
      </w:r>
      <w:r w:rsidR="00CA4752" w:rsidRPr="00435CF9">
        <w:t xml:space="preserve"> derivatives</w:t>
      </w:r>
      <w:r w:rsidR="003176A2" w:rsidRPr="00435CF9">
        <w:t xml:space="preserve"> </w:t>
      </w:r>
      <w:r w:rsidR="00477C61" w:rsidRPr="00435CF9">
        <w:t xml:space="preserve">with nonlinear </w:t>
      </w:r>
      <w:r w:rsidR="003F6024" w:rsidRPr="00435CF9">
        <w:t>payoffs (</w:t>
      </w:r>
      <w:r w:rsidR="003176A2" w:rsidRPr="00435CF9">
        <w:t>Bansal and V</w:t>
      </w:r>
      <w:r w:rsidR="003F6024" w:rsidRPr="00435CF9">
        <w:t>iswanathan </w:t>
      </w:r>
      <w:r w:rsidR="00477C61" w:rsidRPr="00435CF9">
        <w:t>1993</w:t>
      </w:r>
      <w:r w:rsidR="003176A2" w:rsidRPr="00435CF9">
        <w:t>)</w:t>
      </w:r>
      <w:r w:rsidR="00CA4752" w:rsidRPr="00435CF9">
        <w:t>.</w:t>
      </w:r>
      <w:r w:rsidR="007546A7" w:rsidRPr="00435CF9">
        <w:t xml:space="preserve"> </w:t>
      </w:r>
      <w:r w:rsidR="00B779A8" w:rsidRPr="00435CF9">
        <w:t>On the one hand, the s</w:t>
      </w:r>
      <w:r w:rsidR="007546A7" w:rsidRPr="00435CF9">
        <w:t xml:space="preserve">uperiority of the nonlinear APT models over the linear ones </w:t>
      </w:r>
      <w:r w:rsidR="00B779A8" w:rsidRPr="00435CF9">
        <w:t xml:space="preserve">in terms of higher explanatory power </w:t>
      </w:r>
      <w:r w:rsidR="007546A7" w:rsidRPr="00435CF9">
        <w:t>has been confirmed by e.g. Dittmar (2002).</w:t>
      </w:r>
      <w:r w:rsidR="00B779A8" w:rsidRPr="00435CF9">
        <w:t xml:space="preserve"> On the other hand </w:t>
      </w:r>
      <w:r w:rsidR="00BC6EB9" w:rsidRPr="00435CF9">
        <w:t>Wang </w:t>
      </w:r>
      <w:r w:rsidR="0083363A" w:rsidRPr="00435CF9">
        <w:t>(2000)</w:t>
      </w:r>
      <w:r w:rsidR="009014FB" w:rsidRPr="00435CF9">
        <w:t xml:space="preserve"> </w:t>
      </w:r>
      <w:r w:rsidR="00B779A8" w:rsidRPr="00435CF9">
        <w:t xml:space="preserve">claims that the nonlinear APT models are no better </w:t>
      </w:r>
      <w:r w:rsidR="00F03514" w:rsidRPr="00435CF9">
        <w:t>in explaining the expected returns on stocks</w:t>
      </w:r>
      <w:r w:rsidR="00B779A8" w:rsidRPr="00435CF9">
        <w:t xml:space="preserve"> than conditional CAPM</w:t>
      </w:r>
      <w:r w:rsidR="00F03514" w:rsidRPr="00435CF9">
        <w:t>.</w:t>
      </w:r>
      <w:r w:rsidR="009014FB" w:rsidRPr="00435CF9">
        <w:t xml:space="preserve"> </w:t>
      </w:r>
    </w:p>
    <w:p w14:paraId="70F81D8B" w14:textId="77777777" w:rsidR="00E47B76" w:rsidRPr="00435CF9" w:rsidRDefault="00E47B76" w:rsidP="00DC2AAE">
      <w:pPr>
        <w:tabs>
          <w:tab w:val="left" w:pos="8738"/>
        </w:tabs>
        <w:spacing w:line="360" w:lineRule="auto"/>
        <w:jc w:val="both"/>
      </w:pPr>
    </w:p>
    <w:p w14:paraId="725759B2" w14:textId="616038BB" w:rsidR="008D5F5D" w:rsidRPr="00435CF9" w:rsidRDefault="00E47B76" w:rsidP="00DC2AAE">
      <w:pPr>
        <w:spacing w:line="360" w:lineRule="auto"/>
        <w:jc w:val="both"/>
      </w:pPr>
      <w:r w:rsidRPr="00435CF9">
        <w:tab/>
      </w:r>
      <w:r w:rsidR="00B779A8" w:rsidRPr="00435CF9">
        <w:t xml:space="preserve">The second approach is based on linear equation for return generating process as in (1) but allows some factors to be nonlinear transformation (e.g. higher power terms or interactions) of some other “basic” factors. Therefore in this approach nonlinearity is modelled within the linear framework of the standard APT by taking advantage of its elasticity with respect to defining factors. </w:t>
      </w:r>
      <w:r w:rsidR="00664960" w:rsidRPr="00435CF9">
        <w:t xml:space="preserve">The idea of considering higher moments </w:t>
      </w:r>
      <w:r w:rsidR="00A7341C" w:rsidRPr="00435CF9">
        <w:t>in modelling</w:t>
      </w:r>
      <w:r w:rsidR="00664960" w:rsidRPr="00435CF9">
        <w:t xml:space="preserve"> </w:t>
      </w:r>
      <w:r w:rsidR="005C4E15" w:rsidRPr="00435CF9">
        <w:t>portfolio return</w:t>
      </w:r>
      <w:r w:rsidR="00A7341C" w:rsidRPr="00435CF9">
        <w:t>s</w:t>
      </w:r>
      <w:r w:rsidR="005C4E15" w:rsidRPr="00435CF9">
        <w:t xml:space="preserve"> can be </w:t>
      </w:r>
      <w:r w:rsidR="005C4E15" w:rsidRPr="00435CF9">
        <w:lastRenderedPageBreak/>
        <w:t>traced back to the paper by Kraus and Litzenberger (1976)</w:t>
      </w:r>
      <w:r w:rsidR="00664960" w:rsidRPr="00435CF9">
        <w:t xml:space="preserve"> </w:t>
      </w:r>
      <w:r w:rsidR="005C4E15" w:rsidRPr="00435CF9">
        <w:t>where the Three Moment CAPM is derived and proposed a</w:t>
      </w:r>
      <w:r w:rsidR="00605782" w:rsidRPr="00435CF9">
        <w:t xml:space="preserve">s </w:t>
      </w:r>
      <w:r w:rsidR="00B779A8" w:rsidRPr="00435CF9">
        <w:t xml:space="preserve">a </w:t>
      </w:r>
      <w:r w:rsidR="00605782" w:rsidRPr="00435CF9">
        <w:t xml:space="preserve">solution to </w:t>
      </w:r>
      <w:r w:rsidR="00B779A8" w:rsidRPr="00435CF9">
        <w:t xml:space="preserve">weak performance of </w:t>
      </w:r>
      <w:r w:rsidR="00605782" w:rsidRPr="00435CF9">
        <w:t>the original CAPM</w:t>
      </w:r>
      <w:r w:rsidR="005C4E15" w:rsidRPr="00435CF9">
        <w:t xml:space="preserve">. Further </w:t>
      </w:r>
      <w:r w:rsidR="00EB72AF" w:rsidRPr="00435CF9">
        <w:t xml:space="preserve">work by Banz (1980) introduced second order term of market capitalization which explained larger returns on small firms than average and large ones. </w:t>
      </w:r>
      <w:r w:rsidR="00024702" w:rsidRPr="00435CF9">
        <w:t>Likewise</w:t>
      </w:r>
      <w:r w:rsidR="00EB72AF" w:rsidRPr="00435CF9">
        <w:t xml:space="preserve">, </w:t>
      </w:r>
      <w:r w:rsidR="000E6494" w:rsidRPr="00435CF9">
        <w:t>Hung (2007) presents Four Moment CAPM which</w:t>
      </w:r>
      <w:r w:rsidR="00B779A8" w:rsidRPr="00435CF9">
        <w:t>,</w:t>
      </w:r>
      <w:r w:rsidR="000E6494" w:rsidRPr="00435CF9">
        <w:t xml:space="preserve"> in </w:t>
      </w:r>
      <w:r w:rsidR="00B779A8" w:rsidRPr="00435CF9">
        <w:t>t</w:t>
      </w:r>
      <w:r w:rsidR="00A7341C" w:rsidRPr="00435CF9">
        <w:t>h</w:t>
      </w:r>
      <w:r w:rsidR="00B779A8" w:rsidRPr="00435CF9">
        <w:t xml:space="preserve">e </w:t>
      </w:r>
      <w:r w:rsidR="000E6494" w:rsidRPr="00435CF9">
        <w:t>case of US and UK data</w:t>
      </w:r>
      <w:r w:rsidR="00B779A8" w:rsidRPr="00435CF9">
        <w:t>,</w:t>
      </w:r>
      <w:r w:rsidR="000E6494" w:rsidRPr="00435CF9">
        <w:t xml:space="preserve"> has significant quadratic and cubic terms. </w:t>
      </w:r>
    </w:p>
    <w:p w14:paraId="05D3FA20" w14:textId="77777777" w:rsidR="008D5F5D" w:rsidRPr="00435CF9" w:rsidRDefault="008D5F5D" w:rsidP="00B779A8">
      <w:pPr>
        <w:tabs>
          <w:tab w:val="left" w:pos="8738"/>
        </w:tabs>
        <w:spacing w:line="360" w:lineRule="auto"/>
        <w:jc w:val="both"/>
      </w:pPr>
    </w:p>
    <w:p w14:paraId="4318335F" w14:textId="04D4CD39" w:rsidR="009B4ADB" w:rsidRPr="00435CF9" w:rsidRDefault="00A7341C" w:rsidP="00A7341C">
      <w:pPr>
        <w:spacing w:line="360" w:lineRule="auto"/>
        <w:jc w:val="both"/>
      </w:pPr>
      <w:r w:rsidRPr="00435CF9">
        <w:tab/>
        <w:t>T</w:t>
      </w:r>
      <w:r w:rsidR="00605782" w:rsidRPr="00435CF9">
        <w:t xml:space="preserve">he </w:t>
      </w:r>
      <w:r w:rsidR="007837FE" w:rsidRPr="00435CF9">
        <w:t xml:space="preserve">multifactor APT models were modified in </w:t>
      </w:r>
      <w:r w:rsidR="002724FA" w:rsidRPr="00435CF9">
        <w:t xml:space="preserve">a </w:t>
      </w:r>
      <w:r w:rsidR="007837FE" w:rsidRPr="00435CF9">
        <w:t>similar fashion</w:t>
      </w:r>
      <w:r w:rsidRPr="00435CF9">
        <w:t xml:space="preserve"> as CAPM</w:t>
      </w:r>
      <w:r w:rsidR="007837FE" w:rsidRPr="00435CF9">
        <w:t xml:space="preserve">. A study </w:t>
      </w:r>
      <w:r w:rsidRPr="00435CF9">
        <w:t xml:space="preserve">by Ang </w:t>
      </w:r>
      <w:r w:rsidRPr="00435CF9">
        <w:rPr>
          <w:i/>
        </w:rPr>
        <w:t xml:space="preserve">et al. </w:t>
      </w:r>
      <w:r w:rsidRPr="00435CF9">
        <w:t xml:space="preserve">(2014) </w:t>
      </w:r>
      <w:r w:rsidR="007837FE" w:rsidRPr="00435CF9">
        <w:t xml:space="preserve">uses </w:t>
      </w:r>
      <w:r w:rsidR="00D137F7" w:rsidRPr="00435CF9">
        <w:t>Carha</w:t>
      </w:r>
      <w:r w:rsidRPr="00435CF9">
        <w:t>r</w:t>
      </w:r>
      <w:r w:rsidR="00D137F7" w:rsidRPr="00435CF9">
        <w:t>t four-factor model with additional second and third power</w:t>
      </w:r>
      <w:r w:rsidRPr="00435CF9">
        <w:t>s</w:t>
      </w:r>
      <w:r w:rsidR="00D137F7" w:rsidRPr="00435CF9">
        <w:t xml:space="preserve"> of market portfolio excess return</w:t>
      </w:r>
      <w:r w:rsidRPr="00435CF9">
        <w:t xml:space="preserve"> and </w:t>
      </w:r>
      <w:r w:rsidR="00D137F7" w:rsidRPr="00435CF9">
        <w:t xml:space="preserve">all </w:t>
      </w:r>
      <w:r w:rsidRPr="00435CF9">
        <w:t xml:space="preserve">additional </w:t>
      </w:r>
      <w:r w:rsidR="00D137F7" w:rsidRPr="00435CF9">
        <w:t xml:space="preserve">factors </w:t>
      </w:r>
      <w:r w:rsidRPr="00435CF9">
        <w:t>are found</w:t>
      </w:r>
      <w:r w:rsidR="00923CCF" w:rsidRPr="00435CF9">
        <w:t xml:space="preserve"> to be significant</w:t>
      </w:r>
      <w:r w:rsidR="00F82202" w:rsidRPr="00435CF9">
        <w:t xml:space="preserve"> on both the North American and the European markets</w:t>
      </w:r>
      <w:r w:rsidR="00923CCF" w:rsidRPr="00435CF9">
        <w:t>.</w:t>
      </w:r>
      <w:r w:rsidR="007837FE" w:rsidRPr="00435CF9">
        <w:t xml:space="preserve"> </w:t>
      </w:r>
      <w:r w:rsidR="00EB6CFF" w:rsidRPr="00435CF9">
        <w:t xml:space="preserve">Racicot </w:t>
      </w:r>
      <w:r w:rsidR="00EB6CFF" w:rsidRPr="00435CF9">
        <w:rPr>
          <w:i/>
        </w:rPr>
        <w:t xml:space="preserve">et al. </w:t>
      </w:r>
      <w:r w:rsidR="00EB6CFF" w:rsidRPr="00435CF9">
        <w:t xml:space="preserve">(2014) and Rompotis (2016) </w:t>
      </w:r>
      <w:r w:rsidR="004023D7" w:rsidRPr="00435CF9">
        <w:t xml:space="preserve">show that </w:t>
      </w:r>
      <w:r w:rsidR="00EB6CFF" w:rsidRPr="00435CF9">
        <w:t>augment</w:t>
      </w:r>
      <w:r w:rsidR="004023D7" w:rsidRPr="00435CF9">
        <w:t>ed</w:t>
      </w:r>
      <w:r w:rsidRPr="00435CF9">
        <w:t xml:space="preserve"> </w:t>
      </w:r>
      <w:r w:rsidR="00044780" w:rsidRPr="00435CF9">
        <w:t>Fama and French three-factor model with</w:t>
      </w:r>
      <w:r w:rsidR="00837216" w:rsidRPr="00435CF9">
        <w:t xml:space="preserve"> </w:t>
      </w:r>
      <w:r w:rsidR="004023D7" w:rsidRPr="00435CF9">
        <w:t xml:space="preserve">additional </w:t>
      </w:r>
      <w:r w:rsidR="00837216" w:rsidRPr="00435CF9">
        <w:t xml:space="preserve">quadratic and cubic terms of </w:t>
      </w:r>
      <w:r w:rsidR="00044780" w:rsidRPr="00435CF9">
        <w:t xml:space="preserve">market </w:t>
      </w:r>
      <w:r w:rsidR="00837216" w:rsidRPr="00435CF9">
        <w:t xml:space="preserve">portfolio excess </w:t>
      </w:r>
      <w:r w:rsidR="00044780" w:rsidRPr="00435CF9">
        <w:t xml:space="preserve">return and </w:t>
      </w:r>
      <w:r w:rsidR="00044780" w:rsidRPr="00435CF9">
        <w:rPr>
          <w:i/>
        </w:rPr>
        <w:t xml:space="preserve">Size </w:t>
      </w:r>
      <w:r w:rsidR="00044780" w:rsidRPr="00435CF9">
        <w:t>premium</w:t>
      </w:r>
      <w:r w:rsidR="004023D7" w:rsidRPr="00435CF9">
        <w:t xml:space="preserve"> proves to have significant nonlinear factors in case of respectively global, Asian and American markets</w:t>
      </w:r>
      <w:r w:rsidR="00044780" w:rsidRPr="00435CF9">
        <w:t>. Dubé</w:t>
      </w:r>
      <w:r w:rsidR="00EA6769" w:rsidRPr="00435CF9">
        <w:t> </w:t>
      </w:r>
      <w:r w:rsidR="00044780" w:rsidRPr="00435CF9">
        <w:rPr>
          <w:i/>
        </w:rPr>
        <w:t>et al.</w:t>
      </w:r>
      <w:r w:rsidR="00044780" w:rsidRPr="00435CF9">
        <w:t xml:space="preserve"> (2006)</w:t>
      </w:r>
      <w:r w:rsidR="00B562F8" w:rsidRPr="00435CF9">
        <w:t xml:space="preserve"> </w:t>
      </w:r>
      <w:r w:rsidRPr="00435CF9">
        <w:t xml:space="preserve">modify the </w:t>
      </w:r>
      <w:r w:rsidR="00837216" w:rsidRPr="00435CF9">
        <w:t>Fama and French three-factor model with supplementary quadratic terms of all three factors as well as cubic term of market portfolio excess return</w:t>
      </w:r>
      <w:r w:rsidRPr="00435CF9">
        <w:t xml:space="preserve"> and</w:t>
      </w:r>
      <w:r w:rsidR="00837216" w:rsidRPr="00435CF9">
        <w:t xml:space="preserve"> find only some of the nonlinear factors to be significant. </w:t>
      </w:r>
      <w:r w:rsidRPr="00435CF9">
        <w:t>The</w:t>
      </w:r>
      <w:r w:rsidR="00837216" w:rsidRPr="00435CF9">
        <w:t xml:space="preserve"> study by Wang (2018) empirically test</w:t>
      </w:r>
      <w:r w:rsidR="00605782" w:rsidRPr="00435CF9">
        <w:t>s</w:t>
      </w:r>
      <w:r w:rsidR="00837216" w:rsidRPr="00435CF9">
        <w:t xml:space="preserve"> a modified version of </w:t>
      </w:r>
      <w:r w:rsidRPr="00435CF9">
        <w:t xml:space="preserve">the </w:t>
      </w:r>
      <w:r w:rsidR="00837216" w:rsidRPr="00435CF9">
        <w:t xml:space="preserve">Fama and French three-factor model </w:t>
      </w:r>
      <w:r w:rsidRPr="00435CF9">
        <w:t>on</w:t>
      </w:r>
      <w:r w:rsidR="00837216" w:rsidRPr="00435CF9">
        <w:t xml:space="preserve"> the Chinese Stock Market. The return generating process </w:t>
      </w:r>
      <w:r w:rsidRPr="00435CF9">
        <w:t>includes</w:t>
      </w:r>
      <w:r w:rsidR="00837216" w:rsidRPr="00435CF9">
        <w:t xml:space="preserve"> additional quadratic terms of </w:t>
      </w:r>
      <w:r w:rsidR="008E1F1B" w:rsidRPr="00435CF9">
        <w:t>size premium and value premium along with their interaction</w:t>
      </w:r>
      <w:r w:rsidRPr="00435CF9">
        <w:t xml:space="preserve"> and </w:t>
      </w:r>
      <w:r w:rsidR="008E1F1B" w:rsidRPr="00435CF9">
        <w:t xml:space="preserve">all factors are </w:t>
      </w:r>
      <w:r w:rsidRPr="00435CF9">
        <w:t xml:space="preserve">found statistically </w:t>
      </w:r>
      <w:r w:rsidR="008E1F1B" w:rsidRPr="00435CF9">
        <w:t>significant with p-values close to zero.</w:t>
      </w:r>
    </w:p>
    <w:p w14:paraId="1886D5A1" w14:textId="2BBAF0EB" w:rsidR="00287A1D" w:rsidRPr="00435CF9" w:rsidRDefault="003D3577" w:rsidP="003E13D0">
      <w:pPr>
        <w:spacing w:line="360" w:lineRule="auto"/>
        <w:ind w:firstLine="709"/>
        <w:jc w:val="both"/>
      </w:pPr>
      <w:r w:rsidRPr="00435CF9">
        <w:t xml:space="preserve">The preceding literature overview demonstrates that </w:t>
      </w:r>
      <w:r w:rsidR="005170EA" w:rsidRPr="00435CF9">
        <w:t>the nonlinear augmentation of the Fama and French three-factor model is a productive field of research. Results of the aforementioned papers lead us to expect</w:t>
      </w:r>
      <w:r w:rsidR="004021D1" w:rsidRPr="00435CF9">
        <w:t xml:space="preserve"> that some of the nonlinear transformations of the three factors should be statistically significant</w:t>
      </w:r>
      <w:r w:rsidR="005A4E10" w:rsidRPr="00435CF9">
        <w:t xml:space="preserve"> and provide more explanatory power</w:t>
      </w:r>
      <w:r w:rsidR="004021D1" w:rsidRPr="00435CF9">
        <w:t>. Furthermore, inclusion of said nonlinear factors should enlarge the explanatory power of the models.</w:t>
      </w:r>
      <w:r w:rsidR="005170EA" w:rsidRPr="00435CF9">
        <w:t xml:space="preserve"> </w:t>
      </w:r>
      <w:commentRangeStart w:id="24"/>
      <w:r w:rsidR="005170EA" w:rsidRPr="00435CF9">
        <w:t xml:space="preserve">However, </w:t>
      </w:r>
      <w:r w:rsidR="004021D1" w:rsidRPr="00435CF9">
        <w:t xml:space="preserve">due to possible differences in characteristics of separate markets </w:t>
      </w:r>
      <w:r w:rsidR="005170EA" w:rsidRPr="00435CF9">
        <w:t xml:space="preserve">the analysis </w:t>
      </w:r>
      <w:r w:rsidR="009636B4" w:rsidRPr="00435CF9">
        <w:t>may show that the Fama and French three-factor model does not hold for</w:t>
      </w:r>
      <w:r w:rsidR="005170EA" w:rsidRPr="00435CF9">
        <w:t xml:space="preserve"> aggregated European </w:t>
      </w:r>
      <w:r w:rsidR="009636B4" w:rsidRPr="00435CF9">
        <w:t xml:space="preserve">data. </w:t>
      </w:r>
      <w:r w:rsidR="005170EA" w:rsidRPr="00435CF9">
        <w:t xml:space="preserve"> </w:t>
      </w:r>
      <w:commentRangeEnd w:id="24"/>
      <w:r w:rsidR="009636B4" w:rsidRPr="00435CF9">
        <w:rPr>
          <w:rStyle w:val="Odwoaniedokomentarza"/>
        </w:rPr>
        <w:commentReference w:id="24"/>
      </w:r>
      <w:r w:rsidR="001276BB" w:rsidRPr="00435CF9">
        <w:t xml:space="preserve"> </w:t>
      </w:r>
    </w:p>
    <w:p w14:paraId="121B7434" w14:textId="77777777" w:rsidR="001276BB" w:rsidRPr="00435CF9" w:rsidRDefault="001276BB" w:rsidP="00A76408">
      <w:pPr>
        <w:tabs>
          <w:tab w:val="left" w:pos="8738"/>
        </w:tabs>
        <w:spacing w:line="360" w:lineRule="auto"/>
        <w:jc w:val="both"/>
      </w:pPr>
    </w:p>
    <w:p w14:paraId="5F8ADDB3" w14:textId="0980AD8B" w:rsidR="009E1AEB" w:rsidRPr="00435CF9" w:rsidRDefault="00CA09B4" w:rsidP="009E1AEB">
      <w:pPr>
        <w:tabs>
          <w:tab w:val="left" w:pos="8738"/>
        </w:tabs>
        <w:spacing w:line="360" w:lineRule="auto"/>
        <w:rPr>
          <w:b/>
        </w:rPr>
      </w:pPr>
      <w:r w:rsidRPr="00435CF9">
        <w:rPr>
          <w:b/>
        </w:rPr>
        <w:t xml:space="preserve">2. </w:t>
      </w:r>
      <w:r w:rsidR="009E1AEB" w:rsidRPr="00435CF9">
        <w:rPr>
          <w:b/>
        </w:rPr>
        <w:t>Data and Methodology</w:t>
      </w:r>
    </w:p>
    <w:p w14:paraId="3773B6A7" w14:textId="77777777" w:rsidR="00523B63" w:rsidRPr="00435CF9" w:rsidRDefault="00523B63" w:rsidP="00523B63">
      <w:pPr>
        <w:tabs>
          <w:tab w:val="left" w:pos="8738"/>
        </w:tabs>
        <w:spacing w:line="360" w:lineRule="auto"/>
        <w:ind w:firstLine="600"/>
        <w:jc w:val="both"/>
      </w:pPr>
    </w:p>
    <w:p w14:paraId="2A0BE385" w14:textId="225F98A2" w:rsidR="008E5778" w:rsidRPr="00435CF9" w:rsidRDefault="00523B63" w:rsidP="008E5778">
      <w:pPr>
        <w:tabs>
          <w:tab w:val="left" w:pos="8738"/>
        </w:tabs>
        <w:spacing w:line="360" w:lineRule="auto"/>
        <w:ind w:firstLine="600"/>
        <w:jc w:val="both"/>
      </w:pPr>
      <w:r w:rsidRPr="00435CF9">
        <w:t xml:space="preserve">The literature covers two mainstream approaches to testing return generating processes within the APT. The first one is based on cross-section regressions while the second one on time series regressions. The former approach is more accessible as it requires less data but it provides less insight into the overall return generating process than the latter. The original paper </w:t>
      </w:r>
      <w:r w:rsidRPr="00435CF9">
        <w:lastRenderedPageBreak/>
        <w:t xml:space="preserve">by Fama and French (1993) performed calculations on NYSE, NASDQ and Amex monthly data ranging from July 1963 to December 1991. Authors applied time series regression method which has been described in detail by Black, Jensen and Scholes (1972), who used it in order to test the CAPM. The procedure can be easily adjusted for the case of a multifactor model. Tests were conducted on portfolios of stocks rather than individual securities. Portfolios were constructed according to the bivariate sort of securities on </w:t>
      </w:r>
      <w:r w:rsidRPr="00435CF9">
        <w:rPr>
          <w:i/>
        </w:rPr>
        <w:t xml:space="preserve">Size </w:t>
      </w:r>
      <w:r w:rsidRPr="00435CF9">
        <w:t xml:space="preserve">and </w:t>
      </w:r>
      <w:r w:rsidRPr="00435CF9">
        <w:rPr>
          <w:i/>
        </w:rPr>
        <w:t xml:space="preserve">B/M </w:t>
      </w:r>
      <w:r w:rsidRPr="00435CF9">
        <w:t xml:space="preserve">values. Since the main aim of this article is to verify nonlinear dependencies in </w:t>
      </w:r>
      <w:r w:rsidR="009B4ADB" w:rsidRPr="00435CF9">
        <w:t xml:space="preserve">the </w:t>
      </w:r>
      <w:r w:rsidRPr="00435CF9">
        <w:t>Fama and French three-factor model it is suitable to use the same methods i.e. time series regression as in Black, Jensen and Scholes</w:t>
      </w:r>
      <w:r w:rsidR="00C12EC4" w:rsidRPr="00435CF9">
        <w:t> </w:t>
      </w:r>
      <w:r w:rsidRPr="00435CF9">
        <w:t>(1972).</w:t>
      </w:r>
      <w:r w:rsidR="00D768A8" w:rsidRPr="00435CF9">
        <w:t xml:space="preserve"> Analysis makes use of popular econometric method used in regression </w:t>
      </w:r>
      <w:r w:rsidR="00A66EDA" w:rsidRPr="00435CF9">
        <w:t xml:space="preserve">tasks – general to specific procedure (GETS), which allows for </w:t>
      </w:r>
      <w:r w:rsidR="009B4ADB" w:rsidRPr="00435CF9">
        <w:t xml:space="preserve">statistically valid </w:t>
      </w:r>
      <w:r w:rsidR="00A66EDA" w:rsidRPr="00435CF9">
        <w:t xml:space="preserve">elimination of </w:t>
      </w:r>
      <w:r w:rsidR="009B4ADB" w:rsidRPr="00435CF9">
        <w:t>jointly</w:t>
      </w:r>
      <w:r w:rsidR="00A66EDA" w:rsidRPr="00435CF9">
        <w:t xml:space="preserve"> insignificant variables.</w:t>
      </w:r>
      <w:r w:rsidR="00856C70" w:rsidRPr="00435CF9">
        <w:t xml:space="preserve"> In order to </w:t>
      </w:r>
      <w:r w:rsidR="009B4ADB" w:rsidRPr="00435CF9">
        <w:t>alleviate</w:t>
      </w:r>
      <w:r w:rsidR="00856C70" w:rsidRPr="00435CF9">
        <w:t xml:space="preserve"> the effects of </w:t>
      </w:r>
      <w:r w:rsidR="00A60663" w:rsidRPr="00435CF9">
        <w:t xml:space="preserve">potential </w:t>
      </w:r>
      <w:r w:rsidR="00856C70" w:rsidRPr="00435CF9">
        <w:t xml:space="preserve">heteroscedasticity and autocorrelation within time series </w:t>
      </w:r>
      <w:r w:rsidR="009B4ADB" w:rsidRPr="00435CF9">
        <w:t xml:space="preserve">models </w:t>
      </w:r>
      <w:r w:rsidR="00856C70" w:rsidRPr="00435CF9">
        <w:t>the Newey-West estimator</w:t>
      </w:r>
      <w:r w:rsidR="00D90D9F" w:rsidRPr="00435CF9">
        <w:t xml:space="preserve"> (HAC)</w:t>
      </w:r>
      <w:r w:rsidR="00856C70" w:rsidRPr="00435CF9">
        <w:t xml:space="preserve"> </w:t>
      </w:r>
      <w:r w:rsidR="009B4ADB" w:rsidRPr="00435CF9">
        <w:t xml:space="preserve">of variance-covariance matrix </w:t>
      </w:r>
      <w:r w:rsidR="00856C70" w:rsidRPr="00435CF9">
        <w:t>is used.</w:t>
      </w:r>
    </w:p>
    <w:p w14:paraId="1FC6EEB8" w14:textId="02E5F648" w:rsidR="00A60663" w:rsidRPr="00435CF9" w:rsidRDefault="007A747B" w:rsidP="00806C68">
      <w:pPr>
        <w:tabs>
          <w:tab w:val="left" w:pos="8738"/>
        </w:tabs>
        <w:spacing w:line="360" w:lineRule="auto"/>
        <w:ind w:firstLine="600"/>
        <w:jc w:val="both"/>
      </w:pPr>
      <w:r w:rsidRPr="00435CF9">
        <w:t xml:space="preserve">Data used for the purposes of this article </w:t>
      </w:r>
      <w:r w:rsidR="00E71FAE" w:rsidRPr="00435CF9">
        <w:t xml:space="preserve">consists of </w:t>
      </w:r>
      <w:r w:rsidR="00344DEB" w:rsidRPr="00435CF9">
        <w:t xml:space="preserve">monthly </w:t>
      </w:r>
      <w:r w:rsidR="00E71FAE" w:rsidRPr="00435CF9">
        <w:t xml:space="preserve">values of </w:t>
      </w:r>
      <w:r w:rsidR="009529E5" w:rsidRPr="00435CF9">
        <w:t xml:space="preserve">the </w:t>
      </w:r>
      <w:r w:rsidR="00E71FAE" w:rsidRPr="00435CF9">
        <w:t xml:space="preserve">Fama and French three-factor model factors as well as </w:t>
      </w:r>
      <w:r w:rsidR="00F3392C" w:rsidRPr="00435CF9">
        <w:t xml:space="preserve">excess returns on </w:t>
      </w:r>
      <w:del w:id="25" w:author="Konto Microsoft" w:date="2022-05-08T19:54:00Z">
        <w:r w:rsidR="00F3392C" w:rsidRPr="00435CF9" w:rsidDel="00F572B4">
          <w:delText>6</w:delText>
        </w:r>
      </w:del>
      <w:ins w:id="26" w:author="Konto Microsoft" w:date="2022-05-08T19:54:00Z">
        <w:r w:rsidR="00F572B4">
          <w:t>six</w:t>
        </w:r>
      </w:ins>
      <w:r w:rsidR="00F3392C" w:rsidRPr="00435CF9">
        <w:t xml:space="preserve"> portfolios formed on </w:t>
      </w:r>
      <w:r w:rsidR="00F3392C" w:rsidRPr="00435CF9">
        <w:rPr>
          <w:i/>
        </w:rPr>
        <w:t xml:space="preserve">Size </w:t>
      </w:r>
      <w:r w:rsidR="00F3392C" w:rsidRPr="00435CF9">
        <w:t xml:space="preserve">and </w:t>
      </w:r>
      <w:r w:rsidR="00F3392C" w:rsidRPr="00435CF9">
        <w:rPr>
          <w:i/>
        </w:rPr>
        <w:t>B/M</w:t>
      </w:r>
      <w:r w:rsidR="00F3392C" w:rsidRPr="00435CF9">
        <w:t>.</w:t>
      </w:r>
      <w:r w:rsidR="00A43CA8" w:rsidRPr="00435CF9">
        <w:t xml:space="preserve"> </w:t>
      </w:r>
      <w:r w:rsidR="00344DEB" w:rsidRPr="00435CF9">
        <w:t xml:space="preserve">Analysis is performed on </w:t>
      </w:r>
      <w:r w:rsidRPr="00435CF9">
        <w:t>two distinct datasets</w:t>
      </w:r>
      <w:r w:rsidR="00344DEB" w:rsidRPr="00435CF9">
        <w:t xml:space="preserve">: </w:t>
      </w:r>
      <w:r w:rsidRPr="00435CF9">
        <w:t>US stock market</w:t>
      </w:r>
      <w:r w:rsidR="009529E5" w:rsidRPr="00435CF9">
        <w:t xml:space="preserve"> and</w:t>
      </w:r>
      <w:r w:rsidRPr="00435CF9">
        <w:t xml:space="preserve"> European stock markets </w:t>
      </w:r>
      <w:r w:rsidR="00E71FAE" w:rsidRPr="00435CF9">
        <w:t xml:space="preserve">of </w:t>
      </w:r>
      <w:r w:rsidR="00D90D9F" w:rsidRPr="00435CF9">
        <w:t>sixteen</w:t>
      </w:r>
      <w:r w:rsidR="00E71FAE" w:rsidRPr="00435CF9">
        <w:t xml:space="preserve"> developed European countries. </w:t>
      </w:r>
      <w:r w:rsidR="00344DEB" w:rsidRPr="00435CF9">
        <w:t xml:space="preserve">In </w:t>
      </w:r>
      <w:r w:rsidR="009529E5" w:rsidRPr="00435CF9">
        <w:t xml:space="preserve">the </w:t>
      </w:r>
      <w:r w:rsidR="00344DEB" w:rsidRPr="00435CF9">
        <w:t xml:space="preserve">case of </w:t>
      </w:r>
      <w:r w:rsidR="009529E5" w:rsidRPr="00435CF9">
        <w:t xml:space="preserve">the </w:t>
      </w:r>
      <w:r w:rsidR="00344DEB" w:rsidRPr="00435CF9">
        <w:t>US data spans from July of 1926 to January of 2022 which translates to 1147 observations, whereas Europe</w:t>
      </w:r>
      <w:r w:rsidR="009529E5" w:rsidRPr="00435CF9">
        <w:t>an</w:t>
      </w:r>
      <w:r w:rsidR="00344DEB" w:rsidRPr="00435CF9">
        <w:t xml:space="preserve"> data spans from July of 1990 to January of 2022 which amounts to 379 observations. </w:t>
      </w:r>
      <w:r w:rsidR="009529E5" w:rsidRPr="00435CF9">
        <w:t>The</w:t>
      </w:r>
      <w:r w:rsidR="00344DEB" w:rsidRPr="00435CF9">
        <w:t xml:space="preserve"> data</w:t>
      </w:r>
      <w:r w:rsidR="00E71FAE" w:rsidRPr="00435CF9">
        <w:t xml:space="preserve"> has been downloaded from K</w:t>
      </w:r>
      <w:r w:rsidR="009529E5" w:rsidRPr="00435CF9">
        <w:t>enneth R</w:t>
      </w:r>
      <w:r w:rsidR="00E71FAE" w:rsidRPr="00435CF9">
        <w:t>.</w:t>
      </w:r>
      <w:r w:rsidR="007B3B03" w:rsidRPr="00435CF9">
        <w:t> </w:t>
      </w:r>
      <w:r w:rsidR="00E71FAE" w:rsidRPr="00435CF9">
        <w:t>French’s Data Library</w:t>
      </w:r>
      <w:r w:rsidR="00E71FAE" w:rsidRPr="00435CF9">
        <w:rPr>
          <w:rStyle w:val="Odwoanieprzypisudolnego"/>
        </w:rPr>
        <w:footnoteReference w:id="1"/>
      </w:r>
      <w:r w:rsidR="00344DEB" w:rsidRPr="00435CF9">
        <w:t xml:space="preserve"> where </w:t>
      </w:r>
      <w:r w:rsidR="009529E5" w:rsidRPr="00435CF9">
        <w:t xml:space="preserve">the </w:t>
      </w:r>
      <w:r w:rsidR="00344DEB" w:rsidRPr="00435CF9">
        <w:t xml:space="preserve">values of factors are </w:t>
      </w:r>
      <w:r w:rsidR="003A0A2A" w:rsidRPr="00435CF9">
        <w:t xml:space="preserve">calculated </w:t>
      </w:r>
      <w:r w:rsidR="00344DEB" w:rsidRPr="00435CF9">
        <w:t xml:space="preserve">monthly on </w:t>
      </w:r>
      <w:r w:rsidR="009529E5" w:rsidRPr="00435CF9">
        <w:t xml:space="preserve">the basis of </w:t>
      </w:r>
      <w:r w:rsidR="00344DEB" w:rsidRPr="00435CF9">
        <w:t>CRSP stock market database</w:t>
      </w:r>
      <w:r w:rsidR="00344DEB" w:rsidRPr="00435CF9">
        <w:rPr>
          <w:rStyle w:val="Odwoanieprzypisudolnego"/>
        </w:rPr>
        <w:footnoteReference w:id="2"/>
      </w:r>
      <w:r w:rsidR="00344DEB" w:rsidRPr="00435CF9">
        <w:t>.</w:t>
      </w:r>
      <w:r w:rsidR="009E1AEB" w:rsidRPr="00435CF9">
        <w:t xml:space="preserve"> </w:t>
      </w:r>
      <w:r w:rsidR="00F623AB" w:rsidRPr="00435CF9">
        <w:t xml:space="preserve">The </w:t>
      </w:r>
      <w:r w:rsidR="00F623AB" w:rsidRPr="00E62F75">
        <w:rPr>
          <w:color w:val="FF0000"/>
        </w:rPr>
        <w:t>Supplement</w:t>
      </w:r>
      <w:r w:rsidR="00F623AB" w:rsidRPr="00435CF9">
        <w:t xml:space="preserve"> covers detailed statistics of both datasets that are used in the analysis.</w:t>
      </w:r>
    </w:p>
    <w:p w14:paraId="4A7E04CC" w14:textId="47FEF8BD" w:rsidR="009E1AEB" w:rsidRPr="00435CF9" w:rsidRDefault="00A60663" w:rsidP="00A60663">
      <w:pPr>
        <w:tabs>
          <w:tab w:val="left" w:pos="8738"/>
        </w:tabs>
        <w:spacing w:line="360" w:lineRule="auto"/>
        <w:ind w:firstLine="567"/>
        <w:jc w:val="both"/>
      </w:pPr>
      <w:r w:rsidRPr="00435CF9">
        <w:t>Time series regression</w:t>
      </w:r>
      <w:r w:rsidR="009529E5" w:rsidRPr="00435CF9">
        <w:t>s are</w:t>
      </w:r>
      <w:r w:rsidRPr="00435CF9">
        <w:t xml:space="preserve"> performed </w:t>
      </w:r>
      <w:r w:rsidR="00DE2E16" w:rsidRPr="00435CF9">
        <w:t>for five</w:t>
      </w:r>
      <w:r w:rsidRPr="00435CF9">
        <w:t xml:space="preserve"> types of nonlinear models </w:t>
      </w:r>
      <w:r w:rsidR="009529E5" w:rsidRPr="00435CF9">
        <w:t xml:space="preserve">along </w:t>
      </w:r>
      <w:r w:rsidRPr="00435CF9">
        <w:t>with</w:t>
      </w:r>
      <w:r w:rsidR="009529E5" w:rsidRPr="00435CF9">
        <w:t xml:space="preserve"> the linear</w:t>
      </w:r>
      <w:r w:rsidRPr="00435CF9">
        <w:t xml:space="preserve"> </w:t>
      </w:r>
      <w:r w:rsidR="009529E5" w:rsidRPr="00435CF9">
        <w:t xml:space="preserve">Fama and French three-factor model as </w:t>
      </w:r>
      <w:r w:rsidRPr="00435CF9">
        <w:t xml:space="preserve">benchmark. </w:t>
      </w:r>
      <w:r w:rsidR="00A5631D" w:rsidRPr="00435CF9">
        <w:t>The</w:t>
      </w:r>
      <w:r w:rsidR="009529E5" w:rsidRPr="00435CF9">
        <w:t xml:space="preserve"> </w:t>
      </w:r>
      <w:del w:id="27" w:author="Konto Microsoft" w:date="2022-05-08T15:14:00Z">
        <w:r w:rsidR="009529E5" w:rsidRPr="00435CF9" w:rsidDel="004902FE">
          <w:delText>analyze</w:delText>
        </w:r>
      </w:del>
      <w:ins w:id="28" w:author="Konto Microsoft" w:date="2022-05-08T15:14:00Z">
        <w:r w:rsidR="004902FE">
          <w:t>analyse</w:t>
        </w:r>
      </w:ins>
      <w:r w:rsidR="009529E5" w:rsidRPr="00435CF9">
        <w:t>d types of models are</w:t>
      </w:r>
      <w:r w:rsidR="00DE2E16" w:rsidRPr="00435CF9">
        <w:t xml:space="preserve"> listed</w:t>
      </w:r>
      <w:r w:rsidR="00A5631D" w:rsidRPr="00435CF9">
        <w:t xml:space="preserve"> in order of complexity: linear with interactions, quadratic, quadratic with interactions, cubic and cubic with interactions. The last one can be repres</w:t>
      </w:r>
      <w:r w:rsidR="00D90D9F" w:rsidRPr="00435CF9">
        <w:t>ented by the following equation:</w:t>
      </w:r>
    </w:p>
    <w:p w14:paraId="5CBB6CC3" w14:textId="77777777" w:rsidR="00A5631D" w:rsidRPr="00435CF9" w:rsidRDefault="00A5631D" w:rsidP="00A60663">
      <w:pPr>
        <w:tabs>
          <w:tab w:val="left" w:pos="8738"/>
        </w:tabs>
        <w:spacing w:line="360" w:lineRule="auto"/>
        <w:ind w:firstLine="567"/>
        <w:jc w:val="both"/>
      </w:pPr>
    </w:p>
    <w:p w14:paraId="7FCB9EB5" w14:textId="02E7E73F" w:rsidR="00A5631D" w:rsidRPr="00435CF9" w:rsidRDefault="006F7EBE" w:rsidP="0000515E">
      <w:pPr>
        <w:tabs>
          <w:tab w:val="left" w:pos="8738"/>
        </w:tabs>
        <w:spacing w:line="360" w:lineRule="auto"/>
        <w:jc w:val="bot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sSub>
                <m:sSubPr>
                  <m:ctrlPr>
                    <w:rPr>
                      <w:rFonts w:ascii="Cambria Math" w:hAnsi="Cambria Math"/>
                      <w:i/>
                    </w:rPr>
                  </m:ctrlPr>
                </m:sSubPr>
                <m:e>
                  <m:r>
                    <w:rPr>
                      <w:rFonts w:ascii="Cambria Math" w:hAnsi="Cambria Math"/>
                    </w:rPr>
                    <m:t>-R</m:t>
                  </m:r>
                </m:e>
                <m:sub>
                  <m:r>
                    <w:rPr>
                      <w:rFonts w:ascii="Cambria Math" w:hAnsi="Cambria Math"/>
                    </w:rPr>
                    <m:t>Ft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sSub>
                    <m:sSubPr>
                      <m:ctrlPr>
                        <w:rPr>
                          <w:rFonts w:ascii="Cambria Math" w:hAnsi="Cambria Math"/>
                          <w:i/>
                        </w:rPr>
                      </m:ctrlPr>
                    </m:sSubPr>
                    <m:e>
                      <m:r>
                        <w:rPr>
                          <w:rFonts w:ascii="Cambria Math" w:hAnsi="Cambria Math"/>
                        </w:rPr>
                        <m:t>-R</m:t>
                      </m:r>
                    </m:e>
                    <m:sub>
                      <m:r>
                        <w:rPr>
                          <w:rFonts w:ascii="Cambria Math" w:hAnsi="Cambria Math"/>
                        </w:rPr>
                        <m:t>Ft</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sSub>
                    <m:sSubPr>
                      <m:ctrlPr>
                        <w:rPr>
                          <w:rFonts w:ascii="Cambria Math" w:hAnsi="Cambria Math"/>
                          <w:i/>
                        </w:rPr>
                      </m:ctrlPr>
                    </m:sSubPr>
                    <m:e>
                      <m:r>
                        <w:rPr>
                          <w:rFonts w:ascii="Cambria Math" w:hAnsi="Cambria Math"/>
                        </w:rPr>
                        <m:t>-R</m:t>
                      </m:r>
                    </m:e>
                    <m:sub>
                      <m:r>
                        <w:rPr>
                          <w:rFonts w:ascii="Cambria Math" w:hAnsi="Cambria Math"/>
                        </w:rPr>
                        <m:t>Ft</m:t>
                      </m:r>
                    </m:sub>
                  </m:sSub>
                </m:e>
              </m:d>
            </m:e>
            <m:sup>
              <m:r>
                <w:rPr>
                  <w:rFonts w:ascii="Cambria Math" w:hAnsi="Cambria Math"/>
                </w:rPr>
                <m:t>3</m:t>
              </m:r>
            </m:sup>
          </m:sSup>
          <m:r>
            <w:rPr>
              <w:rFonts w:ascii="Cambria Math" w:hAnsi="Cambria Math"/>
            </w:rPr>
            <m:t>+</m:t>
          </m:r>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i4</m:t>
              </m:r>
            </m:sub>
          </m:sSub>
          <m:r>
            <w:rPr>
              <w:rFonts w:ascii="Cambria Math" w:hAnsi="Cambria Math"/>
            </w:rPr>
            <m:t>SM</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i5</m:t>
              </m:r>
            </m:sub>
          </m:sSub>
          <m:r>
            <w:rPr>
              <w:rFonts w:ascii="Cambria Math" w:hAnsi="Cambria Math"/>
            </w:rPr>
            <m:t>SM</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i6</m:t>
              </m:r>
            </m:sub>
          </m:sSub>
          <m:r>
            <w:rPr>
              <w:rFonts w:ascii="Cambria Math" w:hAnsi="Cambria Math"/>
            </w:rPr>
            <m:t>SM</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3</m:t>
              </m:r>
            </m:sup>
          </m:sSubSup>
          <m:r>
            <w:rPr>
              <w:rFonts w:ascii="Cambria Math" w:hAnsi="Cambria Math"/>
            </w:rPr>
            <m:t>+</m:t>
          </m:r>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i7</m:t>
              </m:r>
            </m:sub>
          </m:sSub>
          <m:r>
            <w:rPr>
              <w:rFonts w:ascii="Cambria Math" w:hAnsi="Cambria Math"/>
            </w:rPr>
            <m:t>HM</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i8</m:t>
              </m:r>
            </m:sub>
          </m:sSub>
          <m:r>
            <w:rPr>
              <w:rFonts w:ascii="Cambria Math" w:hAnsi="Cambria Math"/>
            </w:rPr>
            <m:t>HM</m:t>
          </m:r>
          <m:sSubSup>
            <m:sSubSupPr>
              <m:ctrlPr>
                <w:rPr>
                  <w:rFonts w:ascii="Cambria Math" w:hAnsi="Cambria Math"/>
                  <w:i/>
                </w:rPr>
              </m:ctrlPr>
            </m:sSubSupPr>
            <m:e>
              <m:r>
                <w:rPr>
                  <w:rFonts w:ascii="Cambria Math" w:hAnsi="Cambria Math"/>
                </w:rPr>
                <m:t>L</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i9</m:t>
              </m:r>
            </m:sub>
          </m:sSub>
          <m:r>
            <w:rPr>
              <w:rFonts w:ascii="Cambria Math" w:hAnsi="Cambria Math"/>
            </w:rPr>
            <m:t>HM</m:t>
          </m:r>
          <m:sSubSup>
            <m:sSubSupPr>
              <m:ctrlPr>
                <w:rPr>
                  <w:rFonts w:ascii="Cambria Math" w:hAnsi="Cambria Math"/>
                  <w:i/>
                </w:rPr>
              </m:ctrlPr>
            </m:sSubSupPr>
            <m:e>
              <m:r>
                <w:rPr>
                  <w:rFonts w:ascii="Cambria Math" w:hAnsi="Cambria Math"/>
                </w:rPr>
                <m:t>L</m:t>
              </m:r>
            </m:e>
            <m:sub>
              <m:r>
                <w:rPr>
                  <w:rFonts w:ascii="Cambria Math" w:hAnsi="Cambria Math"/>
                </w:rPr>
                <m:t>t</m:t>
              </m:r>
            </m:sub>
            <m:sup>
              <m:r>
                <w:rPr>
                  <w:rFonts w:ascii="Cambria Math" w:hAnsi="Cambria Math"/>
                </w:rPr>
                <m:t>3</m:t>
              </m:r>
            </m:sup>
          </m:sSubSup>
          <m:r>
            <w:rPr>
              <w:rFonts w:ascii="Cambria Math" w:hAnsi="Cambria Math"/>
            </w:rPr>
            <m:t>+</m:t>
          </m:r>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i10</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sSub>
                <m:sSubPr>
                  <m:ctrlPr>
                    <w:rPr>
                      <w:rFonts w:ascii="Cambria Math" w:hAnsi="Cambria Math"/>
                      <w:i/>
                    </w:rPr>
                  </m:ctrlPr>
                </m:sSubPr>
                <m:e>
                  <m:r>
                    <w:rPr>
                      <w:rFonts w:ascii="Cambria Math" w:hAnsi="Cambria Math"/>
                    </w:rPr>
                    <m:t>-R</m:t>
                  </m:r>
                </m:e>
                <m:sub>
                  <m:r>
                    <w:rPr>
                      <w:rFonts w:ascii="Cambria Math" w:hAnsi="Cambria Math"/>
                    </w:rPr>
                    <m:t>Ft</m:t>
                  </m:r>
                </m:sub>
              </m:sSub>
            </m:e>
          </m:d>
          <m:r>
            <w:rPr>
              <w:rFonts w:ascii="Cambria Math" w:hAnsi="Cambria Math"/>
            </w:rPr>
            <m:t>∙HM</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i11</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sSub>
                <m:sSubPr>
                  <m:ctrlPr>
                    <w:rPr>
                      <w:rFonts w:ascii="Cambria Math" w:hAnsi="Cambria Math"/>
                      <w:i/>
                    </w:rPr>
                  </m:ctrlPr>
                </m:sSubPr>
                <m:e>
                  <m:r>
                    <w:rPr>
                      <w:rFonts w:ascii="Cambria Math" w:hAnsi="Cambria Math"/>
                    </w:rPr>
                    <m:t>-R</m:t>
                  </m:r>
                </m:e>
                <m:sub>
                  <m:r>
                    <w:rPr>
                      <w:rFonts w:ascii="Cambria Math" w:hAnsi="Cambria Math"/>
                    </w:rPr>
                    <m:t>Ft</m:t>
                  </m:r>
                </m:sub>
              </m:sSub>
            </m:e>
          </m:d>
          <m:r>
            <w:rPr>
              <w:rFonts w:ascii="Cambria Math" w:hAnsi="Cambria Math"/>
            </w:rPr>
            <m:t>∙</m:t>
          </m:r>
          <m:sSub>
            <m:sSubPr>
              <m:ctrlPr>
                <w:rPr>
                  <w:rFonts w:ascii="Cambria Math" w:hAnsi="Cambria Math"/>
                  <w:i/>
                </w:rPr>
              </m:ctrlPr>
            </m:sSubPr>
            <m:e>
              <m:r>
                <w:rPr>
                  <w:rFonts w:ascii="Cambria Math" w:hAnsi="Cambria Math"/>
                </w:rPr>
                <m:t>SMB</m:t>
              </m:r>
            </m:e>
            <m:sub>
              <m:r>
                <w:rPr>
                  <w:rFonts w:ascii="Cambria Math" w:hAnsi="Cambria Math"/>
                </w:rPr>
                <m:t>t</m:t>
              </m:r>
            </m:sub>
          </m:sSub>
          <m:r>
            <w:rPr>
              <w:rFonts w:ascii="Cambria Math" w:hAnsi="Cambria Math"/>
            </w:rPr>
            <m:t>+</m:t>
          </m:r>
          <m:r>
            <m:rPr>
              <m:sty m:val="p"/>
            </m:rPr>
            <w:rPr>
              <w:rFonts w:ascii="Cambria Math" w:hAnsi="Cambria Math"/>
            </w:rPr>
            <w:br/>
          </m:r>
        </m:oMath>
      </m:oMathPara>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i12</m:t>
            </m:r>
          </m:sub>
        </m:sSub>
        <m:sSub>
          <m:sSubPr>
            <m:ctrlPr>
              <w:rPr>
                <w:rFonts w:ascii="Cambria Math" w:hAnsi="Cambria Math"/>
                <w:i/>
              </w:rPr>
            </m:ctrlPr>
          </m:sSubPr>
          <m:e>
            <m:r>
              <w:rPr>
                <w:rFonts w:ascii="Cambria Math" w:hAnsi="Cambria Math"/>
              </w:rPr>
              <m:t>SMB</m:t>
            </m:r>
          </m:e>
          <m:sub>
            <m:r>
              <w:rPr>
                <w:rFonts w:ascii="Cambria Math" w:hAnsi="Cambria Math"/>
              </w:rPr>
              <m:t>t</m:t>
            </m:r>
          </m:sub>
        </m:sSub>
        <m:r>
          <w:rPr>
            <w:rFonts w:ascii="Cambria Math" w:hAnsi="Cambria Math"/>
          </w:rPr>
          <m:t>∙HM</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sidR="00A5631D" w:rsidRPr="00435CF9">
        <w:tab/>
        <w:t>(4)</w:t>
      </w:r>
    </w:p>
    <w:p w14:paraId="41948BA7" w14:textId="77777777" w:rsidR="00A5631D" w:rsidRPr="00435CF9" w:rsidRDefault="00A5631D" w:rsidP="00A5631D">
      <w:pPr>
        <w:tabs>
          <w:tab w:val="left" w:pos="8738"/>
        </w:tabs>
        <w:spacing w:line="360" w:lineRule="auto"/>
        <w:ind w:firstLine="600"/>
        <w:jc w:val="center"/>
      </w:pPr>
    </w:p>
    <w:p w14:paraId="7ABE4FEB" w14:textId="77777777" w:rsidR="00A5631D" w:rsidRPr="00435CF9" w:rsidRDefault="00A5631D" w:rsidP="00A5631D">
      <w:pPr>
        <w:tabs>
          <w:tab w:val="left" w:pos="8738"/>
        </w:tabs>
        <w:spacing w:line="360" w:lineRule="auto"/>
        <w:jc w:val="both"/>
      </w:pPr>
      <w:r w:rsidRPr="00435CF9">
        <w:t>where:</w:t>
      </w:r>
    </w:p>
    <w:p w14:paraId="720CEACC" w14:textId="77777777" w:rsidR="00A5631D" w:rsidRPr="00435CF9" w:rsidRDefault="006F7EBE" w:rsidP="00A5631D">
      <w:pPr>
        <w:tabs>
          <w:tab w:val="left" w:pos="8738"/>
        </w:tabs>
        <w:spacing w:line="360" w:lineRule="auto"/>
        <w:jc w:val="both"/>
      </w:pPr>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it</m:t>
            </m:r>
          </m:sub>
        </m:sSub>
        <m:sSub>
          <m:sSubPr>
            <m:ctrlPr>
              <w:rPr>
                <w:rFonts w:ascii="Cambria Math" w:hAnsi="Cambria Math"/>
                <w:i/>
              </w:rPr>
            </m:ctrlPr>
          </m:sSubPr>
          <m:e>
            <m:r>
              <w:rPr>
                <w:rFonts w:ascii="Cambria Math" w:hAnsi="Cambria Math"/>
              </w:rPr>
              <m:t>-R</m:t>
            </m:r>
          </m:e>
          <m:sub>
            <m:r>
              <w:rPr>
                <w:rFonts w:ascii="Cambria Math" w:hAnsi="Cambria Math"/>
              </w:rPr>
              <m:t>Ft</m:t>
            </m:r>
          </m:sub>
        </m:sSub>
      </m:oMath>
      <w:r w:rsidR="00A5631D" w:rsidRPr="00435CF9">
        <w:t xml:space="preserve"> – excess return on </w:t>
      </w:r>
      <m:oMath>
        <m:r>
          <w:rPr>
            <w:rFonts w:ascii="Cambria Math" w:hAnsi="Cambria Math"/>
          </w:rPr>
          <m:t>i</m:t>
        </m:r>
      </m:oMath>
      <w:r w:rsidR="00A5631D" w:rsidRPr="00435CF9">
        <w:t xml:space="preserve">-th portfolio at time </w:t>
      </w:r>
      <m:oMath>
        <m:r>
          <w:rPr>
            <w:rFonts w:ascii="Cambria Math" w:hAnsi="Cambria Math"/>
          </w:rPr>
          <m:t>t</m:t>
        </m:r>
      </m:oMath>
      <w:r w:rsidR="00A5631D" w:rsidRPr="00435CF9">
        <w:t>,</w:t>
      </w:r>
    </w:p>
    <w:p w14:paraId="74987AD5" w14:textId="1150E43F" w:rsidR="00A5631D" w:rsidRPr="00435CF9" w:rsidRDefault="006F7EBE" w:rsidP="0000515E">
      <w:pPr>
        <w:spacing w:line="360" w:lineRule="auto"/>
        <w:jc w:val="both"/>
      </w:pPr>
      <m:oMath>
        <m:sSub>
          <m:sSubPr>
            <m:ctrlPr>
              <w:rPr>
                <w:rFonts w:ascii="Cambria Math" w:hAnsi="Cambria Math"/>
                <w:i/>
              </w:rPr>
            </m:ctrlPr>
          </m:sSubPr>
          <m:e>
            <m:r>
              <w:rPr>
                <w:rFonts w:ascii="Cambria Math" w:hAnsi="Cambria Math"/>
              </w:rPr>
              <m:t>R</m:t>
            </m:r>
          </m:e>
          <m:sub>
            <m:r>
              <w:rPr>
                <w:rFonts w:ascii="Cambria Math" w:hAnsi="Cambria Math"/>
              </w:rPr>
              <m:t>it</m:t>
            </m:r>
          </m:sub>
        </m:sSub>
      </m:oMath>
      <w:r w:rsidR="009529E5" w:rsidRPr="00435CF9">
        <w:t xml:space="preserve"> </w:t>
      </w:r>
      <w:r w:rsidR="009529E5" w:rsidRPr="00435CF9">
        <w:tab/>
      </w:r>
      <w:r w:rsidR="00A5631D" w:rsidRPr="00435CF9">
        <w:t xml:space="preserve">– return on </w:t>
      </w:r>
      <m:oMath>
        <m:r>
          <w:rPr>
            <w:rFonts w:ascii="Cambria Math" w:hAnsi="Cambria Math"/>
          </w:rPr>
          <m:t>i</m:t>
        </m:r>
      </m:oMath>
      <w:r w:rsidR="00A5631D" w:rsidRPr="00435CF9">
        <w:t xml:space="preserve">-th portfolio at time </w:t>
      </w:r>
      <m:oMath>
        <m:r>
          <w:rPr>
            <w:rFonts w:ascii="Cambria Math" w:hAnsi="Cambria Math"/>
          </w:rPr>
          <m:t>t</m:t>
        </m:r>
      </m:oMath>
      <w:r w:rsidR="00A5631D" w:rsidRPr="00435CF9">
        <w:t xml:space="preserve">, </w:t>
      </w:r>
    </w:p>
    <w:p w14:paraId="18AD3EC8" w14:textId="25941FBD" w:rsidR="00A5631D" w:rsidRPr="00435CF9" w:rsidRDefault="006F7EBE" w:rsidP="0000515E">
      <w:pPr>
        <w:spacing w:line="360" w:lineRule="auto"/>
        <w:jc w:val="both"/>
      </w:pPr>
      <m:oMath>
        <m:sSub>
          <m:sSubPr>
            <m:ctrlPr>
              <w:rPr>
                <w:rFonts w:ascii="Cambria Math" w:hAnsi="Cambria Math"/>
                <w:i/>
              </w:rPr>
            </m:ctrlPr>
          </m:sSubPr>
          <m:e>
            <m:r>
              <w:rPr>
                <w:rFonts w:ascii="Cambria Math" w:hAnsi="Cambria Math"/>
              </w:rPr>
              <m:t>R</m:t>
            </m:r>
          </m:e>
          <m:sub>
            <m:r>
              <w:rPr>
                <w:rFonts w:ascii="Cambria Math" w:hAnsi="Cambria Math"/>
              </w:rPr>
              <m:t>Ft</m:t>
            </m:r>
          </m:sub>
        </m:sSub>
      </m:oMath>
      <w:r w:rsidR="009529E5" w:rsidRPr="00435CF9">
        <w:t xml:space="preserve"> </w:t>
      </w:r>
      <w:r w:rsidR="009529E5" w:rsidRPr="00435CF9">
        <w:tab/>
      </w:r>
      <w:r w:rsidR="00A5631D" w:rsidRPr="00435CF9">
        <w:t xml:space="preserve">– risk free rate at time </w:t>
      </w:r>
      <m:oMath>
        <m:r>
          <w:rPr>
            <w:rFonts w:ascii="Cambria Math" w:hAnsi="Cambria Math"/>
          </w:rPr>
          <m:t>t</m:t>
        </m:r>
      </m:oMath>
      <w:r w:rsidR="00A5631D" w:rsidRPr="00435CF9">
        <w:t xml:space="preserve">,  </w:t>
      </w:r>
    </w:p>
    <w:p w14:paraId="494E4CCE" w14:textId="3E92659C" w:rsidR="00A5631D" w:rsidRPr="00435CF9" w:rsidRDefault="006F7EBE" w:rsidP="0000515E">
      <w:pPr>
        <w:spacing w:line="360" w:lineRule="auto"/>
        <w:jc w:val="both"/>
      </w:pPr>
      <m:oMath>
        <m:sSub>
          <m:sSubPr>
            <m:ctrlPr>
              <w:rPr>
                <w:rFonts w:ascii="Cambria Math" w:hAnsi="Cambria Math"/>
                <w:i/>
              </w:rPr>
            </m:ctrlPr>
          </m:sSubPr>
          <m:e>
            <m:r>
              <w:rPr>
                <w:rFonts w:ascii="Cambria Math" w:hAnsi="Cambria Math"/>
              </w:rPr>
              <m:t>R</m:t>
            </m:r>
          </m:e>
          <m:sub>
            <m:r>
              <w:rPr>
                <w:rFonts w:ascii="Cambria Math" w:hAnsi="Cambria Math"/>
              </w:rPr>
              <m:t>Mt</m:t>
            </m:r>
          </m:sub>
        </m:sSub>
      </m:oMath>
      <w:r w:rsidR="00A5631D" w:rsidRPr="00435CF9">
        <w:t xml:space="preserve"> </w:t>
      </w:r>
      <w:r w:rsidR="009529E5" w:rsidRPr="00435CF9">
        <w:tab/>
      </w:r>
      <w:r w:rsidR="00A5631D" w:rsidRPr="00435CF9">
        <w:t xml:space="preserve">– return on value-weighted market portfolio of risky assets,  </w:t>
      </w:r>
    </w:p>
    <w:p w14:paraId="5BE565FB" w14:textId="6CC53203" w:rsidR="00A5631D" w:rsidRPr="00435CF9" w:rsidRDefault="00A5631D" w:rsidP="0000515E">
      <w:pPr>
        <w:spacing w:line="360" w:lineRule="auto"/>
        <w:jc w:val="both"/>
      </w:pPr>
      <m:oMath>
        <m:r>
          <w:rPr>
            <w:rFonts w:ascii="Cambria Math" w:hAnsi="Cambria Math"/>
          </w:rPr>
          <m:t>SM</m:t>
        </m:r>
        <m:sSub>
          <m:sSubPr>
            <m:ctrlPr>
              <w:rPr>
                <w:rFonts w:ascii="Cambria Math" w:hAnsi="Cambria Math"/>
                <w:i/>
              </w:rPr>
            </m:ctrlPr>
          </m:sSubPr>
          <m:e>
            <m:r>
              <w:rPr>
                <w:rFonts w:ascii="Cambria Math" w:hAnsi="Cambria Math"/>
              </w:rPr>
              <m:t>B</m:t>
            </m:r>
          </m:e>
          <m:sub>
            <m:r>
              <w:rPr>
                <w:rFonts w:ascii="Cambria Math" w:hAnsi="Cambria Math"/>
              </w:rPr>
              <m:t>t</m:t>
            </m:r>
          </m:sub>
        </m:sSub>
      </m:oMath>
      <w:r w:rsidRPr="00435CF9">
        <w:t xml:space="preserve"> </w:t>
      </w:r>
      <w:r w:rsidR="009529E5" w:rsidRPr="00435CF9">
        <w:tab/>
      </w:r>
      <w:r w:rsidRPr="00435CF9">
        <w:t xml:space="preserve">– return on diversified portfolio of stocks with small market capitalization minus the return on diversified portfolio of stocks with big market capitalization at time </w:t>
      </w:r>
      <m:oMath>
        <m:r>
          <w:rPr>
            <w:rFonts w:ascii="Cambria Math" w:hAnsi="Cambria Math"/>
          </w:rPr>
          <m:t>t</m:t>
        </m:r>
      </m:oMath>
      <w:r w:rsidRPr="00435CF9">
        <w:t xml:space="preserve">, </w:t>
      </w:r>
    </w:p>
    <w:p w14:paraId="0A8644A6" w14:textId="641CA05D" w:rsidR="00A5631D" w:rsidRPr="00435CF9" w:rsidRDefault="00A5631D" w:rsidP="0000515E">
      <w:pPr>
        <w:spacing w:line="360" w:lineRule="auto"/>
        <w:jc w:val="both"/>
      </w:pPr>
      <m:oMath>
        <m:r>
          <w:rPr>
            <w:rFonts w:ascii="Cambria Math" w:hAnsi="Cambria Math"/>
          </w:rPr>
          <m:t>HM</m:t>
        </m:r>
        <m:sSub>
          <m:sSubPr>
            <m:ctrlPr>
              <w:rPr>
                <w:rFonts w:ascii="Cambria Math" w:hAnsi="Cambria Math"/>
                <w:i/>
              </w:rPr>
            </m:ctrlPr>
          </m:sSubPr>
          <m:e>
            <m:r>
              <w:rPr>
                <w:rFonts w:ascii="Cambria Math" w:hAnsi="Cambria Math"/>
              </w:rPr>
              <m:t>L</m:t>
            </m:r>
          </m:e>
          <m:sub>
            <m:r>
              <w:rPr>
                <w:rFonts w:ascii="Cambria Math" w:hAnsi="Cambria Math"/>
              </w:rPr>
              <m:t>t</m:t>
            </m:r>
          </m:sub>
        </m:sSub>
      </m:oMath>
      <w:r w:rsidRPr="00435CF9">
        <w:t xml:space="preserve"> </w:t>
      </w:r>
      <w:r w:rsidR="009529E5" w:rsidRPr="00435CF9">
        <w:tab/>
      </w:r>
      <w:r w:rsidRPr="00435CF9">
        <w:t xml:space="preserve">– return on diversified portfolio of stocks with high Book to Market ratio minus the return on diversified portfolio of stocks with low Book to Market ratio  at time </w:t>
      </w:r>
      <m:oMath>
        <m:r>
          <w:rPr>
            <w:rFonts w:ascii="Cambria Math" w:hAnsi="Cambria Math"/>
          </w:rPr>
          <m:t>t</m:t>
        </m:r>
      </m:oMath>
      <w:r w:rsidRPr="00435CF9">
        <w:t>,</w:t>
      </w:r>
    </w:p>
    <w:p w14:paraId="5C044E73" w14:textId="3940F29E" w:rsidR="00A5631D" w:rsidRPr="00435CF9" w:rsidRDefault="006F7EBE" w:rsidP="0000515E">
      <w:pPr>
        <w:spacing w:line="360" w:lineRule="auto"/>
        <w:jc w:val="both"/>
      </w:pPr>
      <m:oMath>
        <m:sSub>
          <m:sSubPr>
            <m:ctrlPr>
              <w:rPr>
                <w:rFonts w:ascii="Cambria Math" w:hAnsi="Cambria Math"/>
                <w:i/>
              </w:rPr>
            </m:ctrlPr>
          </m:sSubPr>
          <m:e>
            <m:r>
              <w:rPr>
                <w:rFonts w:ascii="Cambria Math" w:hAnsi="Cambria Math"/>
              </w:rPr>
              <m:t>β</m:t>
            </m:r>
          </m:e>
          <m:sub>
            <m:r>
              <w:rPr>
                <w:rFonts w:ascii="Cambria Math" w:hAnsi="Cambria Math"/>
              </w:rPr>
              <m:t>i0</m:t>
            </m:r>
          </m:sub>
        </m:sSub>
      </m:oMath>
      <w:r w:rsidR="00A5631D" w:rsidRPr="00435CF9">
        <w:t xml:space="preserve"> </w:t>
      </w:r>
      <w:r w:rsidR="009529E5" w:rsidRPr="00435CF9">
        <w:tab/>
      </w:r>
      <w:r w:rsidR="00A5631D" w:rsidRPr="00435CF9">
        <w:t xml:space="preserve">– constant,  </w:t>
      </w:r>
    </w:p>
    <w:p w14:paraId="2C4269D2" w14:textId="0BA86148" w:rsidR="00A5631D" w:rsidRPr="00435CF9" w:rsidRDefault="006F7EBE" w:rsidP="0000515E">
      <w:pPr>
        <w:spacing w:line="360" w:lineRule="auto"/>
        <w:jc w:val="both"/>
      </w:pPr>
      <m:oMath>
        <m:sSub>
          <m:sSubPr>
            <m:ctrlPr>
              <w:rPr>
                <w:rFonts w:ascii="Cambria Math" w:hAnsi="Cambria Math"/>
                <w:i/>
              </w:rPr>
            </m:ctrlPr>
          </m:sSubPr>
          <m:e>
            <m:r>
              <w:rPr>
                <w:rFonts w:ascii="Cambria Math" w:hAnsi="Cambria Math"/>
              </w:rPr>
              <m:t>β</m:t>
            </m:r>
          </m:e>
          <m:sub>
            <m:r>
              <w:rPr>
                <w:rFonts w:ascii="Cambria Math" w:hAnsi="Cambria Math"/>
              </w:rPr>
              <m:t>ij</m:t>
            </m:r>
          </m:sub>
        </m:sSub>
      </m:oMath>
      <w:r w:rsidR="00A5631D" w:rsidRPr="00435CF9">
        <w:t xml:space="preserve"> </w:t>
      </w:r>
      <w:r w:rsidR="009529E5" w:rsidRPr="00435CF9">
        <w:tab/>
      </w:r>
      <w:r w:rsidR="00A5631D" w:rsidRPr="00435CF9">
        <w:t xml:space="preserve">– sensitivity of </w:t>
      </w:r>
      <m:oMath>
        <m:r>
          <w:rPr>
            <w:rFonts w:ascii="Cambria Math" w:hAnsi="Cambria Math"/>
          </w:rPr>
          <m:t>i</m:t>
        </m:r>
      </m:oMath>
      <w:r w:rsidR="00A5631D" w:rsidRPr="00435CF9">
        <w:t xml:space="preserve">-th portfolio to the </w:t>
      </w:r>
      <m:oMath>
        <m:r>
          <w:rPr>
            <w:rFonts w:ascii="Cambria Math" w:hAnsi="Cambria Math"/>
          </w:rPr>
          <m:t>j</m:t>
        </m:r>
      </m:oMath>
      <w:r w:rsidR="00A5631D" w:rsidRPr="00435CF9">
        <w:t>-th factor,</w:t>
      </w:r>
    </w:p>
    <w:p w14:paraId="0AE2612D" w14:textId="55A8BE61" w:rsidR="00A5631D" w:rsidRPr="00435CF9" w:rsidRDefault="006F7EBE" w:rsidP="0000515E">
      <w:pPr>
        <w:spacing w:line="360" w:lineRule="auto"/>
        <w:jc w:val="both"/>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5631D" w:rsidRPr="00435CF9">
        <w:t xml:space="preserve"> </w:t>
      </w:r>
      <w:r w:rsidR="009529E5" w:rsidRPr="00435CF9">
        <w:tab/>
      </w:r>
      <w:r w:rsidR="00A5631D" w:rsidRPr="00435CF9">
        <w:t>– residual with  the expected value of zero.</w:t>
      </w:r>
    </w:p>
    <w:p w14:paraId="6DCC7B35" w14:textId="60ED3777" w:rsidR="00A5631D" w:rsidRPr="00435CF9" w:rsidRDefault="00A5631D" w:rsidP="0000515E">
      <w:pPr>
        <w:tabs>
          <w:tab w:val="left" w:pos="8738"/>
        </w:tabs>
        <w:spacing w:line="360" w:lineRule="auto"/>
        <w:jc w:val="both"/>
      </w:pPr>
    </w:p>
    <w:p w14:paraId="3B4C61CA" w14:textId="5E32BD29" w:rsidR="007C59FE" w:rsidRPr="00435CF9" w:rsidRDefault="007C59FE" w:rsidP="0000515E">
      <w:pPr>
        <w:tabs>
          <w:tab w:val="left" w:pos="8738"/>
        </w:tabs>
        <w:spacing w:line="360" w:lineRule="auto"/>
        <w:jc w:val="both"/>
      </w:pPr>
      <w:r w:rsidRPr="00435CF9">
        <w:t xml:space="preserve">The factors in </w:t>
      </w:r>
      <w:r w:rsidR="00065ED9" w:rsidRPr="00435CF9">
        <w:t>the rest</w:t>
      </w:r>
      <w:r w:rsidR="009529E5" w:rsidRPr="00435CF9">
        <w:t xml:space="preserve"> of the estimated</w:t>
      </w:r>
      <w:r w:rsidRPr="00435CF9">
        <w:t xml:space="preserve"> models are subsets of </w:t>
      </w:r>
      <w:r w:rsidR="009529E5" w:rsidRPr="00435CF9">
        <w:t xml:space="preserve">the </w:t>
      </w:r>
      <w:r w:rsidRPr="00435CF9">
        <w:t xml:space="preserve">factors present in the cubic model with interactions. </w:t>
      </w:r>
      <w:r w:rsidR="009529E5" w:rsidRPr="00435CF9">
        <w:t>R</w:t>
      </w:r>
      <w:r w:rsidRPr="00435CF9">
        <w:t>egressions are performed for e</w:t>
      </w:r>
      <w:r w:rsidR="009529E5" w:rsidRPr="00435CF9">
        <w:t>ach</w:t>
      </w:r>
      <w:r w:rsidRPr="00435CF9">
        <w:t xml:space="preserve"> type of model</w:t>
      </w:r>
      <w:r w:rsidR="009529E5" w:rsidRPr="00435CF9">
        <w:t xml:space="preserve"> and </w:t>
      </w:r>
      <w:r w:rsidR="00736B91" w:rsidRPr="00435CF9">
        <w:t>each portfolio separately</w:t>
      </w:r>
      <w:r w:rsidRPr="00435CF9">
        <w:t xml:space="preserve">. </w:t>
      </w:r>
      <w:r w:rsidR="00736B91" w:rsidRPr="00435CF9">
        <w:t>H</w:t>
      </w:r>
      <w:r w:rsidRPr="00435CF9">
        <w:t xml:space="preserve">igher </w:t>
      </w:r>
      <w:r w:rsidR="00D90D9F" w:rsidRPr="00435CF9">
        <w:t>order terms</w:t>
      </w:r>
      <w:r w:rsidRPr="00435CF9">
        <w:t xml:space="preserve"> and interactions</w:t>
      </w:r>
      <w:r w:rsidR="00736B91" w:rsidRPr="00435CF9">
        <w:t xml:space="preserve"> in subsequent models</w:t>
      </w:r>
      <w:r w:rsidRPr="00435CF9">
        <w:t xml:space="preserve"> </w:t>
      </w:r>
      <w:r w:rsidR="00736B91" w:rsidRPr="00435CF9">
        <w:t>corresponds with the</w:t>
      </w:r>
      <w:r w:rsidRPr="00435CF9">
        <w:t xml:space="preserve"> gradual increase in nonlinearity.</w:t>
      </w:r>
    </w:p>
    <w:p w14:paraId="50A57EDA" w14:textId="77777777" w:rsidR="00287A1D" w:rsidRPr="00435CF9" w:rsidRDefault="00287A1D" w:rsidP="00287A1D">
      <w:pPr>
        <w:tabs>
          <w:tab w:val="left" w:pos="8738"/>
        </w:tabs>
        <w:spacing w:line="360" w:lineRule="auto"/>
        <w:jc w:val="both"/>
      </w:pPr>
    </w:p>
    <w:p w14:paraId="78005F1D" w14:textId="288E616C" w:rsidR="00287A1D" w:rsidRPr="00435CF9" w:rsidRDefault="00CA09B4" w:rsidP="00287A1D">
      <w:pPr>
        <w:tabs>
          <w:tab w:val="left" w:pos="8738"/>
        </w:tabs>
        <w:spacing w:line="360" w:lineRule="auto"/>
        <w:rPr>
          <w:b/>
        </w:rPr>
      </w:pPr>
      <w:r w:rsidRPr="00435CF9">
        <w:rPr>
          <w:b/>
        </w:rPr>
        <w:t xml:space="preserve">3. </w:t>
      </w:r>
      <w:r w:rsidR="00287A1D" w:rsidRPr="00435CF9">
        <w:rPr>
          <w:b/>
        </w:rPr>
        <w:t>Results and Interpretations</w:t>
      </w:r>
    </w:p>
    <w:p w14:paraId="11892B62" w14:textId="77777777" w:rsidR="00A5631D" w:rsidRPr="00435CF9" w:rsidRDefault="00A5631D" w:rsidP="00E62F75">
      <w:pPr>
        <w:tabs>
          <w:tab w:val="left" w:pos="8738"/>
        </w:tabs>
        <w:spacing w:line="360" w:lineRule="auto"/>
        <w:jc w:val="both"/>
      </w:pPr>
    </w:p>
    <w:p w14:paraId="2C59CC4E" w14:textId="5B5CB705" w:rsidR="00392E85" w:rsidRPr="00435CF9" w:rsidRDefault="00192355" w:rsidP="00C12B98">
      <w:pPr>
        <w:tabs>
          <w:tab w:val="left" w:pos="8738"/>
        </w:tabs>
        <w:spacing w:line="360" w:lineRule="auto"/>
        <w:ind w:firstLine="567"/>
        <w:jc w:val="both"/>
      </w:pPr>
      <w:r w:rsidRPr="00435CF9">
        <w:t xml:space="preserve">Throughout the whole thesis the significance level α is set to 5%. Implementation of the Newey-West estimator of variance-covariance matrix ensures that estimations are robust to possible heteroscedasticity and autocorrelation. </w:t>
      </w:r>
      <w:r w:rsidR="00F624C5" w:rsidRPr="00435CF9">
        <w:t>In the first place the</w:t>
      </w:r>
      <w:r w:rsidRPr="00435CF9">
        <w:t xml:space="preserve"> benchmark </w:t>
      </w:r>
      <w:r w:rsidR="00F624C5" w:rsidRPr="00435CF9">
        <w:t xml:space="preserve">Fama and French three-factor model </w:t>
      </w:r>
      <w:r w:rsidR="00D85E47" w:rsidRPr="00435CF9">
        <w:t xml:space="preserve">given by the Equation (2) </w:t>
      </w:r>
      <w:r w:rsidR="00F624C5" w:rsidRPr="00435CF9">
        <w:t xml:space="preserve">is assessed with use of the time series regression. The results for the benchmark for the US data are presented in </w:t>
      </w:r>
      <w:commentRangeStart w:id="29"/>
      <w:r w:rsidR="003F3804" w:rsidRPr="00435CF9">
        <w:t>Table</w:t>
      </w:r>
      <w:r w:rsidR="00F624C5" w:rsidRPr="00435CF9">
        <w:t> </w:t>
      </w:r>
      <w:r w:rsidR="003F3804" w:rsidRPr="00435CF9">
        <w:t xml:space="preserve">1. </w:t>
      </w:r>
      <w:commentRangeEnd w:id="29"/>
      <w:r w:rsidR="005A4E10" w:rsidRPr="00435CF9">
        <w:rPr>
          <w:rStyle w:val="Odwoaniedokomentarza"/>
        </w:rPr>
        <w:commentReference w:id="29"/>
      </w:r>
      <w:r w:rsidR="00F624C5" w:rsidRPr="00435CF9">
        <w:t xml:space="preserve">Calculated p-values of </w:t>
      </w:r>
      <w:r w:rsidR="006E2420">
        <w:t>the</w:t>
      </w:r>
      <w:r w:rsidR="00F624C5" w:rsidRPr="00435CF9">
        <w:t xml:space="preserve"> RESET tests </w:t>
      </w:r>
      <w:r w:rsidR="008A5098" w:rsidRPr="00435CF9">
        <w:t xml:space="preserve">show that models for four portfolios do not </w:t>
      </w:r>
      <w:r w:rsidR="006E2420" w:rsidRPr="00435CF9">
        <w:t>fulfil</w:t>
      </w:r>
      <w:r w:rsidR="008A5098" w:rsidRPr="00435CF9">
        <w:t xml:space="preserve"> assumption of </w:t>
      </w:r>
      <w:r w:rsidR="00C24BBD" w:rsidRPr="00435CF9">
        <w:rPr>
          <w:i/>
        </w:rPr>
        <w:t>correct specification</w:t>
      </w:r>
      <w:r w:rsidR="004606A4" w:rsidRPr="00435CF9">
        <w:rPr>
          <w:i/>
        </w:rPr>
        <w:t xml:space="preserve"> </w:t>
      </w:r>
      <w:r w:rsidR="004606A4" w:rsidRPr="00435CF9">
        <w:t>of the Ordinary Least Squares method (OLS)</w:t>
      </w:r>
      <w:r w:rsidR="00C24BBD" w:rsidRPr="00435CF9">
        <w:t xml:space="preserve">. </w:t>
      </w:r>
      <w:r w:rsidR="004606A4" w:rsidRPr="00435CF9">
        <w:t xml:space="preserve">Meaning that the Fama and French three-factor model explains the return generating process only in the case of Big – Low BM and Big – High BM portfolios. </w:t>
      </w:r>
      <w:r w:rsidR="00C63C1E" w:rsidRPr="00435CF9">
        <w:t xml:space="preserve">All factors of the former model proved to be significant both in statistical and economic sense, whereas the SMB of the latter model </w:t>
      </w:r>
      <w:r w:rsidR="002103A0" w:rsidRPr="00435CF9">
        <w:t xml:space="preserve">turned out to be insignificant. </w:t>
      </w:r>
      <w:r w:rsidR="00E126A9" w:rsidRPr="00435CF9">
        <w:t>Noticeably the market premium is the most influential factor for all portfolios</w:t>
      </w:r>
      <w:r w:rsidR="006E2420">
        <w:t xml:space="preserve">, </w:t>
      </w:r>
      <w:r w:rsidR="00E126A9" w:rsidRPr="00435CF9">
        <w:lastRenderedPageBreak/>
        <w:t>which is in line with the aim of expanding the CAPM by the three-factor model.</w:t>
      </w:r>
      <w:r w:rsidR="00201F8A" w:rsidRPr="00435CF9">
        <w:t xml:space="preserve"> </w:t>
      </w:r>
      <w:r w:rsidR="00AB51D2" w:rsidRPr="00435CF9">
        <w:t>The coefficient estimations tend to be similar in value to the ones presented by Fama and French (1993)</w:t>
      </w:r>
      <w:r w:rsidR="007D487E" w:rsidRPr="00435CF9">
        <w:t xml:space="preserve"> despite the timespan being more than three times larger</w:t>
      </w:r>
      <w:r w:rsidR="0033277C" w:rsidRPr="00435CF9">
        <w:t xml:space="preserve">. The sensitivity to the market premium is around 1.0 for all portfolios. The size premium coefficient </w:t>
      </w:r>
      <w:r w:rsidR="00473DA8" w:rsidRPr="00435CF9">
        <w:t>for the three Small portfolios is close to 1.0 whereas for the t</w:t>
      </w:r>
      <w:r w:rsidR="00472EF3" w:rsidRPr="00435CF9">
        <w:t>wo</w:t>
      </w:r>
      <w:r w:rsidR="00473DA8" w:rsidRPr="00435CF9">
        <w:t xml:space="preserve"> B</w:t>
      </w:r>
      <w:r w:rsidR="007D487E" w:rsidRPr="00435CF9">
        <w:t>ig portfolios</w:t>
      </w:r>
      <w:r w:rsidR="00D320A2" w:rsidRPr="00435CF9">
        <w:t xml:space="preserve"> </w:t>
      </w:r>
      <w:r w:rsidR="0018170A" w:rsidRPr="00435CF9">
        <w:t xml:space="preserve">values are negative </w:t>
      </w:r>
      <w:r w:rsidR="00472EF3" w:rsidRPr="00435CF9">
        <w:t xml:space="preserve">alike </w:t>
      </w:r>
      <w:r w:rsidR="007D487E" w:rsidRPr="00435CF9">
        <w:t xml:space="preserve">in </w:t>
      </w:r>
      <w:r w:rsidR="00472EF3" w:rsidRPr="00435CF9">
        <w:t xml:space="preserve">the original paper. </w:t>
      </w:r>
      <w:r w:rsidR="00667990" w:rsidRPr="00435CF9">
        <w:t>Similarly, t</w:t>
      </w:r>
      <w:r w:rsidR="00D320A2" w:rsidRPr="00435CF9">
        <w:t xml:space="preserve">he value premium coefficients </w:t>
      </w:r>
      <w:r w:rsidR="00667990" w:rsidRPr="00435CF9">
        <w:t>show the same pattern as in the cited article i.e. negative for the Low BM portfolio, change sign at the Medium BM portfolio and are close to 0.8 for High BM portfolio. This presents a time based robustness of the Fam</w:t>
      </w:r>
      <w:r w:rsidR="006E2420">
        <w:t>a and French three-factor model.</w:t>
      </w:r>
      <w:r w:rsidR="00667990" w:rsidRPr="00435CF9">
        <w:t xml:space="preserve"> </w:t>
      </w:r>
      <w:r w:rsidR="009A5C81" w:rsidRPr="00435CF9">
        <w:t xml:space="preserve"> the data set is much larger the coefficient estimations and patterns do not change dramatically.</w:t>
      </w:r>
    </w:p>
    <w:p w14:paraId="6E9530BA" w14:textId="2E7C2C5A" w:rsidR="00F77835" w:rsidRPr="00435CF9" w:rsidRDefault="00201F8A" w:rsidP="00392E85">
      <w:pPr>
        <w:tabs>
          <w:tab w:val="left" w:pos="8738"/>
        </w:tabs>
        <w:spacing w:line="360" w:lineRule="auto"/>
        <w:ind w:firstLine="567"/>
        <w:jc w:val="both"/>
      </w:pPr>
      <w:r w:rsidRPr="00435CF9">
        <w:t xml:space="preserve">The results show that some of the quadratic and cubic terms as well as interactions are indeed </w:t>
      </w:r>
      <w:r w:rsidR="00667990" w:rsidRPr="00435CF9">
        <w:t xml:space="preserve">both individually and jointly </w:t>
      </w:r>
      <w:r w:rsidRPr="00435CF9">
        <w:t>significant.</w:t>
      </w:r>
      <w:r w:rsidR="00451C43" w:rsidRPr="00435CF9">
        <w:t xml:space="preserve"> </w:t>
      </w:r>
      <w:r w:rsidR="00D8772B" w:rsidRPr="00435CF9">
        <w:t>I</w:t>
      </w:r>
      <w:r w:rsidR="00451C43" w:rsidRPr="00435CF9">
        <w:t xml:space="preserve">ncreasing nonlinearity </w:t>
      </w:r>
      <w:r w:rsidR="00D8772B" w:rsidRPr="00435CF9">
        <w:t xml:space="preserve">in models leads to fulfilling the </w:t>
      </w:r>
      <w:r w:rsidR="00D8772B" w:rsidRPr="00435CF9">
        <w:rPr>
          <w:i/>
        </w:rPr>
        <w:t xml:space="preserve">correct specification </w:t>
      </w:r>
      <w:r w:rsidR="00D8772B" w:rsidRPr="00435CF9">
        <w:t xml:space="preserve">assumption for more portfolios with each step ending on cubic version with interactions where </w:t>
      </w:r>
      <w:r w:rsidR="00841862" w:rsidRPr="00435CF9">
        <w:t xml:space="preserve">all portfolios meet the OLS requirements. Moreover, </w:t>
      </w:r>
      <w:r w:rsidR="00F77835" w:rsidRPr="00435CF9">
        <w:t xml:space="preserve">including more nonlinear factors produces an upward trend </w:t>
      </w:r>
      <w:r w:rsidRPr="00435CF9">
        <w:t xml:space="preserve">that </w:t>
      </w:r>
      <w:r w:rsidR="00F77835" w:rsidRPr="00435CF9">
        <w:t xml:space="preserve">can be seen in the values of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77835" w:rsidRPr="00435CF9">
        <w:t xml:space="preserve"> throughout all portfolios. </w:t>
      </w:r>
      <w:r w:rsidRPr="00435CF9">
        <w:t xml:space="preserve">It means that higher order terms along with interactions allow for greater explanatory power of the </w:t>
      </w:r>
      <w:r w:rsidR="00E81A1F" w:rsidRPr="00435CF9">
        <w:t>underlying return generating process</w:t>
      </w:r>
      <w:r w:rsidRPr="00435CF9">
        <w:t xml:space="preserve">. </w:t>
      </w:r>
      <w:r w:rsidR="001E099F" w:rsidRPr="00435CF9">
        <w:t>Further</w:t>
      </w:r>
      <w:r w:rsidR="009B5A28" w:rsidRPr="00435CF9">
        <w:t>,</w:t>
      </w:r>
      <w:r w:rsidR="001E099F" w:rsidRPr="00435CF9">
        <w:t xml:space="preserve"> </w:t>
      </w:r>
      <w:r w:rsidR="0092482A" w:rsidRPr="00435CF9">
        <w:t xml:space="preserve">the cubic models with interactions have minimum values of </w:t>
      </w:r>
      <w:r w:rsidR="00521C99" w:rsidRPr="00435CF9">
        <w:t xml:space="preserve">both </w:t>
      </w:r>
      <w:r w:rsidR="0092482A" w:rsidRPr="00435CF9">
        <w:t xml:space="preserve">the </w:t>
      </w:r>
      <w:r w:rsidR="00521C99" w:rsidRPr="00435CF9">
        <w:t xml:space="preserve">Akaike </w:t>
      </w:r>
      <w:r w:rsidR="0092482A" w:rsidRPr="00435CF9">
        <w:t>information criterion</w:t>
      </w:r>
      <w:r w:rsidR="00521C99" w:rsidRPr="00435CF9">
        <w:t xml:space="preserve"> (AIC) and </w:t>
      </w:r>
      <w:r w:rsidR="0092482A" w:rsidRPr="00435CF9">
        <w:t xml:space="preserve">the </w:t>
      </w:r>
      <w:r w:rsidR="00521C99" w:rsidRPr="00435CF9">
        <w:t>S</w:t>
      </w:r>
      <w:r w:rsidR="0092482A" w:rsidRPr="00435CF9">
        <w:t>chwarz information criterion</w:t>
      </w:r>
      <w:r w:rsidR="00521C99" w:rsidRPr="00435CF9">
        <w:t xml:space="preserve"> (SIC)</w:t>
      </w:r>
      <w:r w:rsidR="0092482A" w:rsidRPr="00435CF9">
        <w:t>. The situation when both the AIC and the SIC choose the same model as the best fit to data is rather uncanny, usually the SIC tends to point to models with fewer parameters than the AIC.</w:t>
      </w:r>
      <w:r w:rsidR="008978A3" w:rsidRPr="00435CF9">
        <w:t xml:space="preserve"> The aforementioned statements can be seen in Table 2. which presents coefficient estimations </w:t>
      </w:r>
      <w:r w:rsidR="00E81A1F" w:rsidRPr="00435CF9">
        <w:t xml:space="preserve">and appropriate p-values </w:t>
      </w:r>
      <w:r w:rsidR="008978A3" w:rsidRPr="00435CF9">
        <w:t>for all considered models for the</w:t>
      </w:r>
      <w:r w:rsidR="00E62383" w:rsidRPr="00435CF9">
        <w:t xml:space="preserve"> Small – Low BM</w:t>
      </w:r>
      <w:r w:rsidR="008978A3" w:rsidRPr="00435CF9">
        <w:t xml:space="preserve"> portfolio</w:t>
      </w:r>
      <w:r w:rsidR="006E2128" w:rsidRPr="00435CF9">
        <w:t>.</w:t>
      </w:r>
      <w:r w:rsidR="00B278D9" w:rsidRPr="00435CF9">
        <w:t xml:space="preserve"> </w:t>
      </w:r>
      <w:r w:rsidR="0035703F" w:rsidRPr="00435CF9">
        <w:t xml:space="preserve">Considering additional </w:t>
      </w:r>
      <w:r w:rsidR="00691FA5" w:rsidRPr="00435CF9">
        <w:t xml:space="preserve">nonlinear </w:t>
      </w:r>
      <w:r w:rsidR="0035703F" w:rsidRPr="00435CF9">
        <w:t>factors neither change the estimations drastically nor alter the statistical significance.</w:t>
      </w:r>
    </w:p>
    <w:p w14:paraId="556F9189" w14:textId="3D0BDA9C" w:rsidR="00392E85" w:rsidRPr="00435CF9" w:rsidRDefault="009B71FD" w:rsidP="00392E85">
      <w:pPr>
        <w:tabs>
          <w:tab w:val="left" w:pos="8738"/>
        </w:tabs>
        <w:spacing w:line="360" w:lineRule="auto"/>
        <w:ind w:firstLine="567"/>
        <w:jc w:val="both"/>
      </w:pPr>
      <w:r w:rsidRPr="00435CF9">
        <w:t>Table 3. presents time series regression results of the cubic model with interactions given by the Equation (4) for all portfolios for the US data. As mentioned before the nonlinear factors are both individually and jointly significant, only the SMB factor turned out to be insignificant in the case of the Big – High BM portfolio. The values of the sensitivity to market premium range from 0.94 to 1.095, the size premium sensitivity starts at 1.039 for the Small – Low BM portfolio and ends up as -0.123 for the Big – Medium BM portfolio, finally the value premium coefficient rises from -0.22 for Small – Low BM portfolio to 0.734 for Small – High BM portfolio and again from -0.252 for Big – Low BM portfolio to 0.813</w:t>
      </w:r>
      <w:r w:rsidR="00757121" w:rsidRPr="00435CF9">
        <w:t xml:space="preserve"> </w:t>
      </w:r>
      <w:r w:rsidRPr="00435CF9">
        <w:t xml:space="preserve">for Big – High BM portfolio. The results above coincide with the benchmark model and with the results by Fama and French (1993) both in values and patterns. </w:t>
      </w:r>
      <w:r w:rsidR="00CA25C4" w:rsidRPr="00435CF9">
        <w:t xml:space="preserve">Models for all of the portfolios have been </w:t>
      </w:r>
      <w:r w:rsidR="00CA25C4" w:rsidRPr="00435CF9">
        <w:lastRenderedPageBreak/>
        <w:t xml:space="preserve">successfully augmented i.e. at least one nonlinear factor is statistically significant. The interactions between base factors are significant with exception of the Big – Medium BM portfolio and have more influence </w:t>
      </w:r>
      <w:r w:rsidR="005C09C7" w:rsidRPr="00435CF9">
        <w:t xml:space="preserve">on the excess return </w:t>
      </w:r>
      <w:r w:rsidR="00CA25C4" w:rsidRPr="00435CF9">
        <w:t>than the quadratic and cubic terms.</w:t>
      </w:r>
      <w:r w:rsidR="00565B9D" w:rsidRPr="00435CF9">
        <w:t xml:space="preserve"> The higher order terms of the three factors complement the benchmark model and allow for more flexibility in fitting to the data. </w:t>
      </w:r>
      <w:r w:rsidR="00E660C0" w:rsidRPr="00435CF9">
        <w:t xml:space="preserve">Notice that the values of coefficients for all of the nonlinear factors is two or three orders of magnitude smaller than those of </w:t>
      </w:r>
      <w:r w:rsidR="0019541D" w:rsidRPr="00435CF9">
        <w:t xml:space="preserve">the </w:t>
      </w:r>
      <w:r w:rsidR="00E660C0" w:rsidRPr="00435CF9">
        <w:t>linear factors. Thus the nonlinear factors being statistically significant may not prove to be economically significant, especially for smaller portfolios.</w:t>
      </w:r>
    </w:p>
    <w:p w14:paraId="34C7F67C" w14:textId="1F03DF46" w:rsidR="00483EEC" w:rsidRPr="00435CF9" w:rsidRDefault="00483EEC" w:rsidP="005A4E10">
      <w:pPr>
        <w:tabs>
          <w:tab w:val="left" w:pos="8738"/>
        </w:tabs>
        <w:spacing w:line="360" w:lineRule="auto"/>
        <w:ind w:firstLine="567"/>
        <w:jc w:val="both"/>
      </w:pPr>
      <w:r w:rsidRPr="00435CF9">
        <w:t xml:space="preserve">Secondly, the </w:t>
      </w:r>
      <w:r w:rsidR="00D11D49" w:rsidRPr="00435CF9">
        <w:t xml:space="preserve">time series regression of the </w:t>
      </w:r>
      <w:r w:rsidRPr="00435CF9">
        <w:t>benchmark model which follows the E</w:t>
      </w:r>
      <w:r w:rsidR="00D11D49" w:rsidRPr="00435CF9">
        <w:t>quation </w:t>
      </w:r>
      <w:r w:rsidRPr="00435CF9">
        <w:t xml:space="preserve">(2) is </w:t>
      </w:r>
      <w:r w:rsidR="00D11D49" w:rsidRPr="00435CF9">
        <w:t>performed</w:t>
      </w:r>
      <w:r w:rsidRPr="00435CF9">
        <w:t xml:space="preserve"> on </w:t>
      </w:r>
      <w:r w:rsidR="00D11D49" w:rsidRPr="00435CF9">
        <w:t>the</w:t>
      </w:r>
      <w:r w:rsidRPr="00435CF9">
        <w:t xml:space="preserve"> European data.</w:t>
      </w:r>
      <w:r w:rsidR="00D11D49" w:rsidRPr="00435CF9">
        <w:t xml:space="preserve"> The results are presented in Table 4. </w:t>
      </w:r>
      <w:r w:rsidR="004D4AF9" w:rsidRPr="00435CF9">
        <w:t>On the contrary to the US case all of the linear models</w:t>
      </w:r>
      <w:r w:rsidR="00E06858" w:rsidRPr="00435CF9">
        <w:t>, except the Big – High BM</w:t>
      </w:r>
      <w:r w:rsidR="004D4AF9" w:rsidRPr="00435CF9">
        <w:t xml:space="preserve"> </w:t>
      </w:r>
      <w:r w:rsidR="00E06858" w:rsidRPr="00435CF9">
        <w:t xml:space="preserve">portfolio, </w:t>
      </w:r>
      <w:r w:rsidR="004D4AF9" w:rsidRPr="00435CF9">
        <w:t xml:space="preserve">fulfill the OLS assumptions, in particular fitted RESET tests indicate that </w:t>
      </w:r>
      <w:r w:rsidR="004D4AF9" w:rsidRPr="00435CF9">
        <w:rPr>
          <w:i/>
        </w:rPr>
        <w:t xml:space="preserve">correct specifications </w:t>
      </w:r>
      <w:r w:rsidR="004D4AF9" w:rsidRPr="00435CF9">
        <w:t xml:space="preserve">are met. </w:t>
      </w:r>
      <w:r w:rsidR="00156ACD" w:rsidRPr="00435CF9">
        <w:t xml:space="preserve">All of the factors are individually and jointly significant besides the HML in the case of the Big – Medium BM portfolio, thus the Fama and French three-factor model </w:t>
      </w:r>
      <w:r w:rsidR="00E753DA" w:rsidRPr="00435CF9">
        <w:t>explains the return generating process in the case of</w:t>
      </w:r>
      <w:r w:rsidR="00580F46" w:rsidRPr="00435CF9">
        <w:t xml:space="preserve"> </w:t>
      </w:r>
      <w:r w:rsidR="005A4E10" w:rsidRPr="00435CF9">
        <w:t>aggregated</w:t>
      </w:r>
      <w:r w:rsidR="00E753DA" w:rsidRPr="00435CF9">
        <w:t xml:space="preserve"> sixteen European </w:t>
      </w:r>
      <w:r w:rsidR="00580F46" w:rsidRPr="00435CF9">
        <w:t xml:space="preserve">capital </w:t>
      </w:r>
      <w:r w:rsidR="00E753DA" w:rsidRPr="00435CF9">
        <w:t xml:space="preserve">markets. </w:t>
      </w:r>
      <w:r w:rsidR="00843832" w:rsidRPr="00435CF9">
        <w:t xml:space="preserve">Once more the market premium is the most influential factor for all portfolios which corresponds with the goal of the three-factor model - expanding the CAPM.  </w:t>
      </w:r>
      <w:r w:rsidR="00E753DA" w:rsidRPr="00435CF9">
        <w:t xml:space="preserve">The sensitivities to the market premium are in general similar to what the US calculations show – the largest difference in values is present in the Big – Low BM portfolio with difference of 0.079 and the coefficient value of 0.941.  The size premium is a significant factor for all portfolios and its sensitivities differ from the US ones by no more than 0.102. </w:t>
      </w:r>
      <w:r w:rsidR="00E06858" w:rsidRPr="00435CF9">
        <w:t>The key difference can be seen in the sensitivities to the vale premium. The overall pattern is similar meaning that the coefficients are negative for the Low BM portfolio, change sign at the Medium BM portfolio and are positive for High BM portfolio. However, all of the coefficient values are substantially lower – on average by 0.247</w:t>
      </w:r>
      <w:r w:rsidR="00580F46" w:rsidRPr="00435CF9">
        <w:t xml:space="preserve">, showing that the HML factor </w:t>
      </w:r>
      <w:r w:rsidR="00EB73FE" w:rsidRPr="00435CF9">
        <w:t>has a different characteristic</w:t>
      </w:r>
      <w:r w:rsidR="001B28FC" w:rsidRPr="00435CF9">
        <w:t>s</w:t>
      </w:r>
      <w:r w:rsidR="00580F46" w:rsidRPr="00435CF9">
        <w:t xml:space="preserve"> </w:t>
      </w:r>
      <w:r w:rsidR="00EB73FE" w:rsidRPr="00435CF9">
        <w:t>than</w:t>
      </w:r>
      <w:r w:rsidR="00580F46" w:rsidRPr="00435CF9">
        <w:t xml:space="preserve"> in the US.</w:t>
      </w:r>
    </w:p>
    <w:p w14:paraId="76D53CDD" w14:textId="6E54CC3A" w:rsidR="00580F46" w:rsidRPr="00435CF9" w:rsidRDefault="00843832" w:rsidP="005A4E10">
      <w:pPr>
        <w:tabs>
          <w:tab w:val="left" w:pos="8738"/>
        </w:tabs>
        <w:spacing w:line="360" w:lineRule="auto"/>
        <w:ind w:firstLine="567"/>
        <w:jc w:val="both"/>
      </w:pPr>
      <w:r w:rsidRPr="00435CF9">
        <w:t>In comparison</w:t>
      </w:r>
      <w:r w:rsidR="00BA1911" w:rsidRPr="00435CF9">
        <w:t xml:space="preserve"> with </w:t>
      </w:r>
      <w:r w:rsidRPr="00435CF9">
        <w:t xml:space="preserve">the </w:t>
      </w:r>
      <w:r w:rsidR="00BA1911" w:rsidRPr="00435CF9">
        <w:t xml:space="preserve">US, the European models have fewer nonlinear factors which are in fact statistically significant. For instance the linear models with interactions shrink to the linear models due to </w:t>
      </w:r>
      <w:r w:rsidR="00776993" w:rsidRPr="00435CF9">
        <w:t xml:space="preserve">the joint insignificance of the interactions. </w:t>
      </w:r>
      <w:r w:rsidR="00BA1911" w:rsidRPr="00435CF9">
        <w:t>Adding nonlinear transformations</w:t>
      </w:r>
      <w:r w:rsidR="00776993" w:rsidRPr="00435CF9">
        <w:t xml:space="preserve"> of the factors</w:t>
      </w:r>
      <w:r w:rsidR="00BA1911" w:rsidRPr="00435CF9">
        <w:t xml:space="preserve"> to </w:t>
      </w:r>
      <w:r w:rsidR="00776993" w:rsidRPr="00435CF9">
        <w:t xml:space="preserve">the </w:t>
      </w:r>
      <w:r w:rsidR="00BA1911" w:rsidRPr="00435CF9">
        <w:t xml:space="preserve">models does not change the fulfillment of the OLS assumptions, apart from the Big – High BM portfolio that meets the OLS requirements only in the cubic form with interactions. </w:t>
      </w:r>
      <w:r w:rsidR="00776993" w:rsidRPr="00435CF9">
        <w:t xml:space="preserve">Simultaneously </w:t>
      </w:r>
      <w:r w:rsidR="004112F2" w:rsidRPr="00435CF9">
        <w:t xml:space="preserve">the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112F2" w:rsidRPr="00435CF9">
        <w:t xml:space="preserve"> has a tendency to grow along with adding nonlinear factors, hence proving the increase in explanatory power. </w:t>
      </w:r>
      <w:r w:rsidR="00FC437F" w:rsidRPr="00435CF9">
        <w:t xml:space="preserve">Regarding the information criteria the Small – Low BM, Small – Medium BM, Big – Low BM and Big –Medium BM portfolios have minimal values of both the AIC and the SIC </w:t>
      </w:r>
      <w:r w:rsidR="00644895" w:rsidRPr="00435CF9">
        <w:t xml:space="preserve">for the cubic model </w:t>
      </w:r>
      <w:r w:rsidR="00644895" w:rsidRPr="00435CF9">
        <w:lastRenderedPageBreak/>
        <w:t xml:space="preserve">with interactions, whereas the Small – High BM and Big – High BM portfolios have the lowest value of the AIC for the cubic model with interactions and the lowest value of the SIC </w:t>
      </w:r>
      <w:r w:rsidR="00332192" w:rsidRPr="00435CF9">
        <w:t xml:space="preserve">for the benchmark linear model. </w:t>
      </w:r>
      <w:r w:rsidR="007A562A" w:rsidRPr="00435CF9">
        <w:t xml:space="preserve">Observations noted in this paragraph can be seen in Table 5. which contains estimations of all models for the Big – Medium BM portfolio. This particular portfolio shows step by step the nonlinear factors being added to the benchmark model alongside increasing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A562A" w:rsidRPr="00435CF9">
        <w:t xml:space="preserve"> and </w:t>
      </w:r>
      <w:r w:rsidR="00B84049" w:rsidRPr="00435CF9">
        <w:t>decreasing values of the information criteria.</w:t>
      </w:r>
    </w:p>
    <w:p w14:paraId="0B2C7FB1" w14:textId="6E60C565" w:rsidR="00FE7E46" w:rsidRPr="00435CF9" w:rsidRDefault="00FE7E46" w:rsidP="005A4E10">
      <w:pPr>
        <w:tabs>
          <w:tab w:val="left" w:pos="8738"/>
        </w:tabs>
        <w:spacing w:line="360" w:lineRule="auto"/>
        <w:ind w:firstLine="567"/>
        <w:jc w:val="both"/>
      </w:pPr>
      <w:r w:rsidRPr="00435CF9">
        <w:t xml:space="preserve">The </w:t>
      </w:r>
      <w:r w:rsidR="00757121" w:rsidRPr="00435CF9">
        <w:t>calculations</w:t>
      </w:r>
      <w:r w:rsidRPr="00435CF9">
        <w:t xml:space="preserve"> of the </w:t>
      </w:r>
      <w:r w:rsidR="00757121" w:rsidRPr="00435CF9">
        <w:t>time series regression</w:t>
      </w:r>
      <w:r w:rsidRPr="00435CF9">
        <w:t xml:space="preserve"> of the cubic model with interactions</w:t>
      </w:r>
      <w:r w:rsidR="00757121" w:rsidRPr="00435CF9">
        <w:t xml:space="preserve"> following the Equation (4) for the European data are presented in Table 6. The nonlinear factors are individually and jointly significant, however the HML factor is insignificant for the Small – Medium BM and the Big – Medium BM portfolios. </w:t>
      </w:r>
      <w:r w:rsidR="00173052" w:rsidRPr="00435CF9">
        <w:t>The values of the coefficient of the market premium range from 0.937 to 1.076, the size premium sensitivity lies within -0.089 and 0.910, the value premium sensitivity rises from -0.408 for the Small – Low BM portfolio to 0.490 for the Small – High BM portfolio and again from -0.467 for the Big – Low BM portfolio to 0.610 for the Big – High BM portfolio.</w:t>
      </w:r>
      <w:r w:rsidR="003A48AD" w:rsidRPr="00435CF9">
        <w:t xml:space="preserve"> The estimations listed above overlap with </w:t>
      </w:r>
      <w:r w:rsidR="00AD7C01" w:rsidRPr="00435CF9">
        <w:t>corresponding</w:t>
      </w:r>
      <w:r w:rsidR="003A48AD" w:rsidRPr="00435CF9">
        <w:t xml:space="preserve"> values for the US</w:t>
      </w:r>
      <w:r w:rsidR="00494DE7" w:rsidRPr="00435CF9">
        <w:t xml:space="preserve"> capital market. Models for all of the portfolios have been successfully modified, meaning that one or more nonlinear factors are statistically significant. The European models consist of fewer nonlinear factor than the US ones, in particular only one interaction between market premium and value premium is significant which might be caused by the insignificance of the linear term of the HML. </w:t>
      </w:r>
      <w:r w:rsidR="007D47EE" w:rsidRPr="00435CF9">
        <w:t>Analogous to the US case</w:t>
      </w:r>
      <w:r w:rsidR="00AD7C01" w:rsidRPr="00435CF9">
        <w:t>,</w:t>
      </w:r>
      <w:r w:rsidR="007D47EE" w:rsidRPr="00435CF9">
        <w:t xml:space="preserve"> the sensitivities to all of the nonlinear factors are two or three orders of magnitude smaller than those of </w:t>
      </w:r>
      <w:r w:rsidR="0019541D" w:rsidRPr="00435CF9">
        <w:t xml:space="preserve">the </w:t>
      </w:r>
      <w:r w:rsidR="007D47EE" w:rsidRPr="00435CF9">
        <w:t>linear factors. Hence the nonlinear factors being statistically significant may not prove to be economically significant, in particular in the case of smaller portfolios.</w:t>
      </w:r>
      <w:r w:rsidRPr="00435CF9">
        <w:t xml:space="preserve"> </w:t>
      </w:r>
    </w:p>
    <w:p w14:paraId="17C55CAA" w14:textId="77777777" w:rsidR="00CA09B4" w:rsidRPr="00435CF9" w:rsidRDefault="00CA09B4" w:rsidP="005A4E10">
      <w:pPr>
        <w:tabs>
          <w:tab w:val="left" w:pos="8738"/>
        </w:tabs>
        <w:spacing w:line="360" w:lineRule="auto"/>
        <w:ind w:firstLine="567"/>
        <w:jc w:val="both"/>
      </w:pPr>
    </w:p>
    <w:p w14:paraId="08CDF2DC" w14:textId="77777777" w:rsidR="00F1028F" w:rsidRPr="00435CF9" w:rsidRDefault="00CA09B4" w:rsidP="00E62F75">
      <w:pPr>
        <w:tabs>
          <w:tab w:val="left" w:pos="8738"/>
        </w:tabs>
        <w:spacing w:line="360" w:lineRule="auto"/>
        <w:jc w:val="both"/>
        <w:rPr>
          <w:b/>
        </w:rPr>
      </w:pPr>
      <w:r w:rsidRPr="00435CF9">
        <w:rPr>
          <w:b/>
        </w:rPr>
        <w:t>CONCLUSIONS</w:t>
      </w:r>
    </w:p>
    <w:p w14:paraId="4444694E" w14:textId="77777777" w:rsidR="00F1028F" w:rsidRPr="00435CF9" w:rsidRDefault="00F1028F" w:rsidP="00E62F75">
      <w:pPr>
        <w:tabs>
          <w:tab w:val="left" w:pos="8738"/>
        </w:tabs>
        <w:spacing w:line="360" w:lineRule="auto"/>
        <w:jc w:val="both"/>
        <w:rPr>
          <w:b/>
        </w:rPr>
      </w:pPr>
    </w:p>
    <w:p w14:paraId="4303E93B" w14:textId="106EE5C8" w:rsidR="005A4E10" w:rsidRPr="00435CF9" w:rsidRDefault="005A4E10" w:rsidP="00E62F75">
      <w:pPr>
        <w:tabs>
          <w:tab w:val="left" w:pos="8738"/>
        </w:tabs>
        <w:spacing w:line="360" w:lineRule="auto"/>
        <w:ind w:firstLine="567"/>
        <w:jc w:val="both"/>
      </w:pPr>
      <w:r w:rsidRPr="00435CF9">
        <w:t xml:space="preserve">This </w:t>
      </w:r>
      <w:commentRangeStart w:id="30"/>
      <w:r w:rsidRPr="00435CF9">
        <w:t>thesis</w:t>
      </w:r>
      <w:commentRangeEnd w:id="30"/>
      <w:r w:rsidRPr="00435CF9">
        <w:rPr>
          <w:rStyle w:val="Odwoaniedokomentarza"/>
        </w:rPr>
        <w:commentReference w:id="30"/>
      </w:r>
      <w:r w:rsidRPr="00435CF9">
        <w:t xml:space="preserve"> is devoted to the topic of nonlinear dependencies in one of the most cited model</w:t>
      </w:r>
      <w:r w:rsidR="00573425">
        <w:t>s</w:t>
      </w:r>
      <w:r w:rsidRPr="00435CF9">
        <w:t xml:space="preserve"> of the APT – Fama and French three-factor model. The main hypothesis is that some of the nonlinear transformations of the three factors </w:t>
      </w:r>
      <w:r w:rsidR="008310D9" w:rsidRPr="00435CF9">
        <w:t>are statistically</w:t>
      </w:r>
      <w:r w:rsidRPr="00435CF9">
        <w:t xml:space="preserve"> significant and </w:t>
      </w:r>
      <w:r w:rsidR="008310D9" w:rsidRPr="00435CF9">
        <w:t xml:space="preserve">contribute </w:t>
      </w:r>
      <w:ins w:id="31" w:author="Konto Microsoft" w:date="2022-05-05T16:33:00Z">
        <w:r w:rsidR="00573425">
          <w:t>to</w:t>
        </w:r>
      </w:ins>
      <w:del w:id="32" w:author="Konto Microsoft" w:date="2022-05-05T16:33:00Z">
        <w:r w:rsidR="008310D9" w:rsidRPr="00435CF9" w:rsidDel="00573425">
          <w:delText>in</w:delText>
        </w:r>
      </w:del>
      <w:r w:rsidR="008310D9" w:rsidRPr="00435CF9">
        <w:t xml:space="preserve"> achieving</w:t>
      </w:r>
      <w:r w:rsidRPr="00435CF9">
        <w:t xml:space="preserve"> </w:t>
      </w:r>
      <w:r w:rsidR="00435CF9" w:rsidRPr="00435CF9">
        <w:t>greater</w:t>
      </w:r>
      <w:r w:rsidRPr="00435CF9">
        <w:t xml:space="preserve"> explanatory power</w:t>
      </w:r>
      <w:r w:rsidR="008310D9" w:rsidRPr="00435CF9">
        <w:t xml:space="preserve">. </w:t>
      </w:r>
      <w:r w:rsidR="00DB5C93">
        <w:t>The secondary hypothesis states that the standard Fama and French three-factor model as well as its augmented versions do not hold for the aggregated European capital markets.</w:t>
      </w:r>
    </w:p>
    <w:p w14:paraId="15C99C26" w14:textId="0058D5D9" w:rsidR="008310D9" w:rsidRDefault="00435CF9" w:rsidP="00E62F75">
      <w:pPr>
        <w:tabs>
          <w:tab w:val="left" w:pos="8738"/>
        </w:tabs>
        <w:spacing w:line="360" w:lineRule="auto"/>
        <w:ind w:firstLine="567"/>
        <w:jc w:val="both"/>
      </w:pPr>
      <w:r w:rsidRPr="00E62F75">
        <w:t xml:space="preserve">The thesis </w:t>
      </w:r>
      <w:r>
        <w:t>begins</w:t>
      </w:r>
      <w:r w:rsidRPr="00E62F75">
        <w:t xml:space="preserve"> with </w:t>
      </w:r>
      <w:r>
        <w:t xml:space="preserve">a historical overview of the evolution of the pricing theory from first return generating processes of the Capital Asset Pricing Model to the modern Arbitrage Pricing Theory with examples of the most cited models – three-factor model by Fama and </w:t>
      </w:r>
      <w:r>
        <w:lastRenderedPageBreak/>
        <w:t>French (1993), four-factor model by Carhart (1997) and five-factor model by Fama and French (201</w:t>
      </w:r>
      <w:ins w:id="33" w:author="Konto Microsoft" w:date="2022-05-08T13:57:00Z">
        <w:r w:rsidR="00A90652">
          <w:t>5</w:t>
        </w:r>
      </w:ins>
      <w:del w:id="34" w:author="Konto Microsoft" w:date="2022-05-08T13:57:00Z">
        <w:r w:rsidDel="00A90652">
          <w:delText>4</w:delText>
        </w:r>
      </w:del>
      <w:r>
        <w:t xml:space="preserve">). </w:t>
      </w:r>
      <w:r w:rsidR="00C62902">
        <w:t xml:space="preserve">Following, two </w:t>
      </w:r>
      <w:ins w:id="35" w:author="Konto Microsoft" w:date="2022-05-05T16:34:00Z">
        <w:r w:rsidR="00573425">
          <w:t xml:space="preserve">approaches </w:t>
        </w:r>
      </w:ins>
      <w:r w:rsidR="00C62902">
        <w:t xml:space="preserve">existing in the literature </w:t>
      </w:r>
      <w:del w:id="36" w:author="Konto Microsoft" w:date="2022-05-05T16:34:00Z">
        <w:r w:rsidR="00C62902" w:rsidDel="00573425">
          <w:delText>approaches to</w:delText>
        </w:r>
      </w:del>
      <w:ins w:id="37" w:author="Konto Microsoft" w:date="2022-05-05T16:34:00Z">
        <w:r w:rsidR="00573425">
          <w:t xml:space="preserve"> regarding the </w:t>
        </w:r>
      </w:ins>
      <w:del w:id="38" w:author="Konto Microsoft" w:date="2022-05-05T16:34:00Z">
        <w:r w:rsidR="00C62902" w:rsidDel="00573425">
          <w:delText xml:space="preserve"> </w:delText>
        </w:r>
      </w:del>
      <w:r w:rsidR="00C62902">
        <w:t>nonlinear models of the Arbitrage Pricing Theory are discussed</w:t>
      </w:r>
      <w:r w:rsidR="004F7D9E">
        <w:t xml:space="preserve">, in particular the modifications of the Fama and French three-factor </w:t>
      </w:r>
      <w:r w:rsidR="003C34E2">
        <w:t>model</w:t>
      </w:r>
      <w:r w:rsidR="00C62902">
        <w:t xml:space="preserve">. The empirical part of the thesis covers the data specification as well as the methodology and </w:t>
      </w:r>
      <w:r w:rsidR="00824BFD">
        <w:t xml:space="preserve">the </w:t>
      </w:r>
      <w:r w:rsidR="00C62902">
        <w:t>results interpretation.</w:t>
      </w:r>
    </w:p>
    <w:p w14:paraId="70D507CF" w14:textId="00BBD809" w:rsidR="00F15277" w:rsidRDefault="00824BFD" w:rsidP="00E62F75">
      <w:pPr>
        <w:tabs>
          <w:tab w:val="left" w:pos="8738"/>
        </w:tabs>
        <w:spacing w:line="360" w:lineRule="auto"/>
        <w:ind w:firstLine="567"/>
        <w:jc w:val="both"/>
      </w:pPr>
      <w:r>
        <w:t>Seventy</w:t>
      </w:r>
      <w:ins w:id="39" w:author="Konto Microsoft" w:date="2022-05-05T16:36:00Z">
        <w:r w:rsidR="00573425">
          <w:t>-</w:t>
        </w:r>
      </w:ins>
      <w:del w:id="40" w:author="Konto Microsoft" w:date="2022-05-05T16:36:00Z">
        <w:r w:rsidDel="00573425">
          <w:delText xml:space="preserve"> </w:delText>
        </w:r>
      </w:del>
      <w:r>
        <w:t>two time series regressions have been performed on two datasets</w:t>
      </w:r>
      <w:ins w:id="41" w:author="Konto Microsoft" w:date="2022-05-05T16:36:00Z">
        <w:r w:rsidR="00573425">
          <w:t>,</w:t>
        </w:r>
      </w:ins>
      <w:r>
        <w:t xml:space="preserve"> </w:t>
      </w:r>
      <w:ins w:id="42" w:author="Konto Microsoft" w:date="2022-05-05T16:36:00Z">
        <w:r w:rsidR="00573425">
          <w:t xml:space="preserve">representing </w:t>
        </w:r>
      </w:ins>
      <w:del w:id="43" w:author="Konto Microsoft" w:date="2022-05-05T16:36:00Z">
        <w:r w:rsidDel="00573425">
          <w:delText>(</w:delText>
        </w:r>
      </w:del>
      <w:r>
        <w:t xml:space="preserve">the US and </w:t>
      </w:r>
      <w:r w:rsidR="004F7D9E">
        <w:t>Europ</w:t>
      </w:r>
      <w:ins w:id="44" w:author="Konto Microsoft" w:date="2022-05-05T16:36:00Z">
        <w:r w:rsidR="00573425">
          <w:t>e,</w:t>
        </w:r>
      </w:ins>
      <w:del w:id="45" w:author="Konto Microsoft" w:date="2022-05-05T16:36:00Z">
        <w:r w:rsidR="004F7D9E" w:rsidDel="00573425">
          <w:delText>e</w:delText>
        </w:r>
        <w:r w:rsidDel="00573425">
          <w:delText>)</w:delText>
        </w:r>
      </w:del>
      <w:r>
        <w:t xml:space="preserve"> for six portfolios with bivariate sort by </w:t>
      </w:r>
      <w:r>
        <w:rPr>
          <w:i/>
        </w:rPr>
        <w:t xml:space="preserve">Size </w:t>
      </w:r>
      <w:r>
        <w:t xml:space="preserve">and </w:t>
      </w:r>
      <w:r>
        <w:rPr>
          <w:i/>
        </w:rPr>
        <w:t>B/M</w:t>
      </w:r>
      <w:r>
        <w:t xml:space="preserve"> with six different models from linear to cubic with interactions.</w:t>
      </w:r>
      <w:r w:rsidR="004F7D9E">
        <w:t xml:space="preserve"> Estimations </w:t>
      </w:r>
      <w:r w:rsidR="008B25A0">
        <w:t xml:space="preserve">of the coefficients of the </w:t>
      </w:r>
      <w:r w:rsidR="00DD0FFB">
        <w:t xml:space="preserve">three linear factors </w:t>
      </w:r>
      <w:r w:rsidR="008B25A0">
        <w:t xml:space="preserve">market premium and size premium are similar for both the US and Europe, however the sensitivities </w:t>
      </w:r>
      <w:r w:rsidR="00DD0FFB">
        <w:t xml:space="preserve">to the value premium vary substantially. Additionally, there are two key differences in the </w:t>
      </w:r>
      <w:r w:rsidR="00F15277">
        <w:t>behaviour of the return generating processes. Firstly, most of the linear models for the US data do not comply with the OLS</w:t>
      </w:r>
      <w:r w:rsidR="00DC25A8">
        <w:t xml:space="preserve"> assumptions, but the augmented versions with nonlinear factors do. Whereas, in the case of Europe almost all of the linear models fulfil requirements of the OLS. Secondly, the European models tend to have fewer statistically significant nonlinear factors than the US models. </w:t>
      </w:r>
      <w:r w:rsidR="00F15277">
        <w:t xml:space="preserve">Overall </w:t>
      </w:r>
      <w:r w:rsidR="00DC25A8">
        <w:t xml:space="preserve">some of </w:t>
      </w:r>
      <w:r w:rsidR="00F15277">
        <w:t xml:space="preserve">the nonlinear factors prove to be </w:t>
      </w:r>
      <w:r w:rsidR="00DC25A8">
        <w:t xml:space="preserve">both individually and jointly </w:t>
      </w:r>
      <w:r w:rsidR="00F15277">
        <w:t>statistically significant</w:t>
      </w:r>
      <w:r w:rsidR="00DC25A8">
        <w:t xml:space="preserve"> which varies substantially between portfolios</w:t>
      </w:r>
      <w:r w:rsidR="00A67251">
        <w:t>.</w:t>
      </w:r>
    </w:p>
    <w:p w14:paraId="3091093D" w14:textId="19C103A8" w:rsidR="00A67251" w:rsidRDefault="00A67251" w:rsidP="00E62F75">
      <w:pPr>
        <w:tabs>
          <w:tab w:val="left" w:pos="8738"/>
        </w:tabs>
        <w:spacing w:line="360" w:lineRule="auto"/>
        <w:ind w:firstLine="567"/>
        <w:jc w:val="both"/>
      </w:pPr>
      <w:r>
        <w:t xml:space="preserve">The obtained results allow for positive verification of the main hypothesis of this thesis. In fact the additional nonlinear factors to the original Fama and French three-factor model are statistically significant and provide greater explanatory power. However, relatively small values of the sensitivities to </w:t>
      </w:r>
      <w:del w:id="46" w:author="Konto Microsoft" w:date="2022-05-05T16:38:00Z">
        <w:r w:rsidDel="00573425">
          <w:delText xml:space="preserve">the </w:delText>
        </w:r>
      </w:del>
      <w:ins w:id="47" w:author="Konto Microsoft" w:date="2022-05-05T16:38:00Z">
        <w:r w:rsidR="00573425">
          <w:t xml:space="preserve">the </w:t>
        </w:r>
      </w:ins>
      <w:r>
        <w:t xml:space="preserve">nonlinear factors question the economic significance of these variables. </w:t>
      </w:r>
      <w:r w:rsidR="00C943AD">
        <w:t>The sixteen European capital markets that are aggregated in the dataset prove to be intertwined enough so that the benchmark model and modified models hold. Hence, the secondary hypothesis can be rejected.</w:t>
      </w:r>
    </w:p>
    <w:p w14:paraId="52937202" w14:textId="43C4526F" w:rsidR="0061620D" w:rsidRDefault="00C943AD" w:rsidP="00E62F75">
      <w:pPr>
        <w:tabs>
          <w:tab w:val="left" w:pos="8738"/>
        </w:tabs>
        <w:spacing w:line="360" w:lineRule="auto"/>
        <w:ind w:firstLine="567"/>
        <w:jc w:val="both"/>
      </w:pPr>
      <w:r>
        <w:t xml:space="preserve">This thesis complements the existing literature concerning the less popular approach to augmenting the Fama and French three-factor model. The nonlinear modifications have a potential usage for the capital markets investors by giving them more insight into the return generating process without extensive complication of the previously used methods. </w:t>
      </w:r>
    </w:p>
    <w:p w14:paraId="1BEB1624" w14:textId="1B993C56" w:rsidR="00C943AD" w:rsidRPr="00E62F75" w:rsidRDefault="0061620D" w:rsidP="00E62F75">
      <w:pPr>
        <w:tabs>
          <w:tab w:val="left" w:pos="8738"/>
        </w:tabs>
        <w:spacing w:line="360" w:lineRule="auto"/>
        <w:ind w:firstLine="567"/>
        <w:jc w:val="both"/>
      </w:pPr>
      <w:r>
        <w:t xml:space="preserve">There are numerous aspects of the topic open to further research. </w:t>
      </w:r>
      <w:r w:rsidR="00E62F75">
        <w:t xml:space="preserve">The </w:t>
      </w:r>
      <w:del w:id="48" w:author="Konto Microsoft" w:date="2022-05-08T15:14:00Z">
        <w:r w:rsidR="00E62F75" w:rsidDel="004902FE">
          <w:delText>analyz</w:delText>
        </w:r>
        <w:r w:rsidDel="004902FE">
          <w:delText>e</w:delText>
        </w:r>
      </w:del>
      <w:ins w:id="49" w:author="Konto Microsoft" w:date="2022-05-08T15:14:00Z">
        <w:r w:rsidR="004902FE">
          <w:t>analyse</w:t>
        </w:r>
      </w:ins>
      <w:r>
        <w:t xml:space="preserve">d models take into considerations quadratic and cubic form of the three factors, however there are no objections to using higher order terms – this would allow for more accurate approximation of the Taylor expansion of the underlying function. </w:t>
      </w:r>
      <w:r w:rsidR="003E1D30">
        <w:t xml:space="preserve">Moreover, the influence of the outliers on the final results could be investigated. An important matter in the Arbitrage Pricing Theory is the time robustness of the models, which </w:t>
      </w:r>
      <w:r w:rsidR="006818CE">
        <w:t>should</w:t>
      </w:r>
      <w:r w:rsidR="003E1D30">
        <w:t xml:space="preserve"> be examined in future for larger datasets. </w:t>
      </w:r>
      <w:r w:rsidR="006818CE">
        <w:t xml:space="preserve">Another </w:t>
      </w:r>
      <w:del w:id="50" w:author="Konto Microsoft" w:date="2022-05-05T16:40:00Z">
        <w:r w:rsidR="006818CE" w:rsidDel="00573425">
          <w:lastRenderedPageBreak/>
          <w:delText xml:space="preserve">matter </w:delText>
        </w:r>
      </w:del>
      <w:ins w:id="51" w:author="Konto Microsoft" w:date="2022-05-05T16:40:00Z">
        <w:r w:rsidR="00573425">
          <w:t xml:space="preserve">issue </w:t>
        </w:r>
      </w:ins>
      <w:r w:rsidR="006818CE">
        <w:t xml:space="preserve">worth researching is to check whether the significance of the nonlinear factors are market specific. Abovementioned </w:t>
      </w:r>
      <w:ins w:id="52" w:author="Konto Microsoft" w:date="2022-05-05T16:40:00Z">
        <w:r w:rsidR="00573425">
          <w:t>matter</w:t>
        </w:r>
      </w:ins>
      <w:del w:id="53" w:author="Konto Microsoft" w:date="2022-05-05T16:40:00Z">
        <w:r w:rsidR="006818CE" w:rsidDel="00573425">
          <w:delText>issue</w:delText>
        </w:r>
      </w:del>
      <w:r w:rsidR="006818CE">
        <w:t>s motivate further exploration of this topic.</w:t>
      </w:r>
    </w:p>
    <w:p w14:paraId="54563B44" w14:textId="4B3BC011" w:rsidR="00CA09B4" w:rsidRPr="00E62F75" w:rsidRDefault="00CA09B4" w:rsidP="00E62F75">
      <w:pPr>
        <w:tabs>
          <w:tab w:val="left" w:pos="8738"/>
        </w:tabs>
        <w:spacing w:line="360" w:lineRule="auto"/>
        <w:ind w:firstLine="567"/>
        <w:jc w:val="both"/>
        <w:rPr>
          <w:b/>
        </w:rPr>
      </w:pPr>
      <w:r w:rsidRPr="00435CF9">
        <w:br w:type="page"/>
      </w:r>
    </w:p>
    <w:p w14:paraId="1D2AFC85" w14:textId="77777777" w:rsidR="00CA09B4" w:rsidRPr="00435CF9" w:rsidRDefault="00CA09B4" w:rsidP="00CA09B4">
      <w:pPr>
        <w:spacing w:line="360" w:lineRule="auto"/>
        <w:jc w:val="both"/>
      </w:pPr>
      <w:r w:rsidRPr="00435CF9">
        <w:rPr>
          <w:b/>
          <w:caps/>
        </w:rPr>
        <w:lastRenderedPageBreak/>
        <w:t>Refrences</w:t>
      </w:r>
    </w:p>
    <w:p w14:paraId="4D8953C2" w14:textId="77777777" w:rsidR="00D405D6" w:rsidRDefault="00D405D6" w:rsidP="00E62F75">
      <w:pPr>
        <w:jc w:val="both"/>
      </w:pPr>
    </w:p>
    <w:p w14:paraId="1994F441" w14:textId="1FA370BE" w:rsidR="00B735D5" w:rsidRPr="00E62F75" w:rsidRDefault="004176A3" w:rsidP="004176A3">
      <w:pPr>
        <w:ind w:left="567" w:hanging="567"/>
        <w:jc w:val="both"/>
        <w:rPr>
          <w:shd w:val="clear" w:color="auto" w:fill="FFFFFF"/>
        </w:rPr>
      </w:pPr>
      <w:r w:rsidRPr="00E62F75">
        <w:rPr>
          <w:shd w:val="clear" w:color="auto" w:fill="FFFFFF"/>
        </w:rPr>
        <w:t>Achola, Nayema Kevin and Peter W Muri. “Testing The Three Factor Model Of Fama And French: Evidence From An Emerging Market.” </w:t>
      </w:r>
      <w:r w:rsidRPr="00E62F75">
        <w:rPr>
          <w:rStyle w:val="Uwydatnienie"/>
        </w:rPr>
        <w:t>European Scientific Journal, ESJ</w:t>
      </w:r>
      <w:r w:rsidRPr="00E62F75">
        <w:rPr>
          <w:shd w:val="clear" w:color="auto" w:fill="FFFFFF"/>
        </w:rPr>
        <w:t> 12 (2016): 211-211.</w:t>
      </w:r>
    </w:p>
    <w:p w14:paraId="5485445B" w14:textId="77777777" w:rsidR="004176A3" w:rsidRPr="004176A3" w:rsidRDefault="004176A3" w:rsidP="004176A3">
      <w:pPr>
        <w:jc w:val="both"/>
      </w:pPr>
    </w:p>
    <w:p w14:paraId="7D48CDBE" w14:textId="4805D9A3" w:rsidR="00B735D5" w:rsidRPr="00E62F75" w:rsidRDefault="004176A3" w:rsidP="00CA09B4">
      <w:pPr>
        <w:ind w:left="600" w:hanging="600"/>
        <w:jc w:val="both"/>
        <w:rPr>
          <w:shd w:val="clear" w:color="auto" w:fill="FFFFFF"/>
        </w:rPr>
      </w:pPr>
      <w:r w:rsidRPr="00E62F75">
        <w:rPr>
          <w:shd w:val="clear" w:color="auto" w:fill="FFFFFF"/>
        </w:rPr>
        <w:t xml:space="preserve">Ajili, Souad. </w:t>
      </w:r>
      <w:r>
        <w:rPr>
          <w:shd w:val="clear" w:color="auto" w:fill="FFFFFF"/>
        </w:rPr>
        <w:t>“</w:t>
      </w:r>
      <w:r w:rsidRPr="00E62F75">
        <w:rPr>
          <w:shd w:val="clear" w:color="auto" w:fill="FFFFFF"/>
        </w:rPr>
        <w:t>Capital Asset Pricing Model and Three Factor Model of Fama and French Revisited in the Case of France.</w:t>
      </w:r>
      <w:r>
        <w:rPr>
          <w:shd w:val="clear" w:color="auto" w:fill="FFFFFF"/>
        </w:rPr>
        <w:t>”</w:t>
      </w:r>
      <w:r w:rsidRPr="00E62F75">
        <w:rPr>
          <w:shd w:val="clear" w:color="auto" w:fill="FFFFFF"/>
        </w:rPr>
        <w:t xml:space="preserve"> (2002).</w:t>
      </w:r>
    </w:p>
    <w:p w14:paraId="68B5202F" w14:textId="77777777" w:rsidR="004176A3" w:rsidRPr="00E62F75" w:rsidRDefault="004176A3" w:rsidP="00CA09B4">
      <w:pPr>
        <w:ind w:left="600" w:hanging="600"/>
        <w:jc w:val="both"/>
        <w:rPr>
          <w:shd w:val="clear" w:color="auto" w:fill="FFFFFF"/>
        </w:rPr>
      </w:pPr>
    </w:p>
    <w:p w14:paraId="3DF8D9D4" w14:textId="21F286DC" w:rsidR="00B735D5" w:rsidRDefault="004176A3" w:rsidP="00CA09B4">
      <w:pPr>
        <w:ind w:left="600" w:hanging="600"/>
        <w:jc w:val="both"/>
      </w:pPr>
      <w:r w:rsidRPr="00E62F75">
        <w:t xml:space="preserve">Ang, W., Gregoriou, G. &amp; Lean, H. </w:t>
      </w:r>
      <w:r w:rsidR="00CB0601">
        <w:t>“</w:t>
      </w:r>
      <w:r w:rsidRPr="00E62F75">
        <w:t>Market-timing skills of socially responsible investment fund managers: The case of North America versus Europe.</w:t>
      </w:r>
      <w:r w:rsidR="00CB0601">
        <w:t>”</w:t>
      </w:r>
      <w:r w:rsidRPr="00E62F75">
        <w:t> J Asset Manag 15,</w:t>
      </w:r>
      <w:r>
        <w:t xml:space="preserve"> </w:t>
      </w:r>
      <w:r w:rsidRPr="00593AFF">
        <w:t>(2014)</w:t>
      </w:r>
      <w:r>
        <w:t>:</w:t>
      </w:r>
      <w:r w:rsidRPr="00E62F75">
        <w:t xml:space="preserve"> 366–377 </w:t>
      </w:r>
    </w:p>
    <w:p w14:paraId="08AF7055" w14:textId="77777777" w:rsidR="004176A3" w:rsidRDefault="004176A3" w:rsidP="00CA09B4">
      <w:pPr>
        <w:ind w:left="600" w:hanging="600"/>
        <w:jc w:val="both"/>
      </w:pPr>
    </w:p>
    <w:p w14:paraId="09B13DAE" w14:textId="17629EB4" w:rsidR="00B735D5" w:rsidRPr="00E62F75" w:rsidRDefault="004176A3" w:rsidP="00CA09B4">
      <w:pPr>
        <w:ind w:left="600" w:hanging="600"/>
        <w:jc w:val="both"/>
      </w:pPr>
      <w:r w:rsidRPr="00E62F75">
        <w:t>B</w:t>
      </w:r>
      <w:r>
        <w:t>ansal</w:t>
      </w:r>
      <w:r w:rsidRPr="00E62F75">
        <w:t>, R., H</w:t>
      </w:r>
      <w:r>
        <w:t>sieh</w:t>
      </w:r>
      <w:r w:rsidRPr="00E62F75">
        <w:t>, D.A. and V</w:t>
      </w:r>
      <w:r>
        <w:t>iswanathan</w:t>
      </w:r>
      <w:r w:rsidRPr="00E62F75">
        <w:t xml:space="preserve">, S. </w:t>
      </w:r>
      <w:r>
        <w:t>“</w:t>
      </w:r>
      <w:r w:rsidRPr="00E62F75">
        <w:t>A New Approach to International Arbitrage Pricing</w:t>
      </w:r>
      <w:r>
        <w:t>:</w:t>
      </w:r>
      <w:r w:rsidRPr="004176A3">
        <w:t xml:space="preserve">. The Journal of Finance, 48. </w:t>
      </w:r>
      <w:r w:rsidRPr="00E62F75">
        <w:t xml:space="preserve"> </w:t>
      </w:r>
      <w:r w:rsidRPr="00593AFF">
        <w:t>(1993</w:t>
      </w:r>
      <w:r>
        <w:t xml:space="preserve">): </w:t>
      </w:r>
      <w:r w:rsidRPr="00E62F75">
        <w:t>1719-1747</w:t>
      </w:r>
    </w:p>
    <w:p w14:paraId="39BBD1B7" w14:textId="77777777" w:rsidR="004176A3" w:rsidRDefault="004176A3" w:rsidP="00CA09B4">
      <w:pPr>
        <w:ind w:left="600" w:hanging="600"/>
        <w:jc w:val="both"/>
      </w:pPr>
    </w:p>
    <w:p w14:paraId="5BF2BBED" w14:textId="472FE3AF" w:rsidR="00B735D5" w:rsidRPr="00E62F75" w:rsidRDefault="004176A3" w:rsidP="00CA09B4">
      <w:pPr>
        <w:ind w:left="600" w:hanging="600"/>
        <w:jc w:val="both"/>
      </w:pPr>
      <w:r w:rsidRPr="00E62F75">
        <w:t>Bansal, R. and Viswanathan, S. “No Arbitrage and Arbitrage Pricing: A New Approach.</w:t>
      </w:r>
      <w:r>
        <w:t>”</w:t>
      </w:r>
      <w:r w:rsidRPr="00E62F75">
        <w:t xml:space="preserve"> The Journal of Finance, 48. (1993): 1231-1262.</w:t>
      </w:r>
    </w:p>
    <w:p w14:paraId="6546D249" w14:textId="77777777" w:rsidR="004176A3" w:rsidRDefault="004176A3" w:rsidP="00CA09B4">
      <w:pPr>
        <w:ind w:left="600" w:hanging="600"/>
        <w:jc w:val="both"/>
      </w:pPr>
    </w:p>
    <w:p w14:paraId="4E43AFF5" w14:textId="3796C093" w:rsidR="00B735D5" w:rsidRPr="00435CF9" w:rsidRDefault="004176A3" w:rsidP="00B735D5">
      <w:r>
        <w:t>Banz, R. “</w:t>
      </w:r>
      <w:r w:rsidRPr="004176A3">
        <w:t>The relationship between return and market value of common stocks</w:t>
      </w:r>
      <w:r>
        <w:t xml:space="preserve">.” Journal of Financial Economics, </w:t>
      </w:r>
      <w:r w:rsidR="00A46DC7">
        <w:t>9.1, (1981): 3-18.</w:t>
      </w:r>
    </w:p>
    <w:p w14:paraId="27FE2ABF" w14:textId="77777777" w:rsidR="00CB0601" w:rsidRDefault="00CB0601" w:rsidP="00CA09B4">
      <w:pPr>
        <w:ind w:left="600" w:hanging="600"/>
        <w:jc w:val="both"/>
      </w:pPr>
    </w:p>
    <w:p w14:paraId="451D03C2" w14:textId="68811D20" w:rsidR="00B735D5" w:rsidRPr="00435CF9" w:rsidRDefault="00B735D5" w:rsidP="00B735D5">
      <w:pPr>
        <w:ind w:left="600" w:hanging="600"/>
        <w:jc w:val="both"/>
      </w:pPr>
      <w:r w:rsidRPr="00435CF9">
        <w:t xml:space="preserve">Black, F. </w:t>
      </w:r>
      <w:r w:rsidR="00A46DC7">
        <w:t>“</w:t>
      </w:r>
      <w:r w:rsidRPr="00435CF9">
        <w:t>Capital Market Equilibrium with Restricted Borrowing.</w:t>
      </w:r>
      <w:r w:rsidR="00A46DC7">
        <w:t>”</w:t>
      </w:r>
      <w:r w:rsidRPr="00435CF9">
        <w:t xml:space="preserve"> The Journal of Business 45</w:t>
      </w:r>
      <w:r w:rsidR="00A46DC7">
        <w:t>.</w:t>
      </w:r>
      <w:r w:rsidRPr="00435CF9">
        <w:t xml:space="preserve"> 3,</w:t>
      </w:r>
      <w:r w:rsidR="00A46DC7">
        <w:t xml:space="preserve"> (</w:t>
      </w:r>
      <w:r w:rsidR="00A46DC7" w:rsidRPr="00435CF9">
        <w:t>1972</w:t>
      </w:r>
      <w:r w:rsidR="00A46DC7">
        <w:t xml:space="preserve">): </w:t>
      </w:r>
      <w:r w:rsidRPr="00435CF9">
        <w:t xml:space="preserve"> 444-55</w:t>
      </w:r>
      <w:r w:rsidR="00A46DC7">
        <w:t>.</w:t>
      </w:r>
    </w:p>
    <w:p w14:paraId="349ABD99" w14:textId="77777777" w:rsidR="00B735D5" w:rsidRDefault="00B735D5" w:rsidP="00CA09B4">
      <w:pPr>
        <w:ind w:left="600" w:hanging="600"/>
        <w:jc w:val="both"/>
      </w:pPr>
    </w:p>
    <w:p w14:paraId="7A3D5BC8" w14:textId="52005B6B" w:rsidR="00B735D5" w:rsidRPr="00E62F75" w:rsidRDefault="00CB0601" w:rsidP="00CB0601">
      <w:pPr>
        <w:ind w:left="567" w:hanging="567"/>
        <w:jc w:val="both"/>
      </w:pPr>
      <w:r w:rsidRPr="00E62F75">
        <w:t>Black, F., Jensen, M., and Scholes, M.</w:t>
      </w:r>
      <w:r w:rsidRPr="00CB0601">
        <w:t xml:space="preserve"> </w:t>
      </w:r>
      <w:r w:rsidRPr="00E62F75">
        <w:rPr>
          <w:rFonts w:hint="eastAsia"/>
        </w:rPr>
        <w:t>“</w:t>
      </w:r>
      <w:r w:rsidRPr="00E62F75">
        <w:t>The Capital Asset Pricing Model: Some Empirical Tests.</w:t>
      </w:r>
      <w:r w:rsidRPr="00E62F75">
        <w:rPr>
          <w:rFonts w:hint="eastAsia"/>
        </w:rPr>
        <w:t>”</w:t>
      </w:r>
      <w:r w:rsidRPr="00E62F75">
        <w:t xml:space="preserve"> Praeger Publishers Inc., (1972)</w:t>
      </w:r>
    </w:p>
    <w:p w14:paraId="3AC4973D" w14:textId="77777777" w:rsidR="00CB0601" w:rsidRDefault="00CB0601" w:rsidP="00B735D5">
      <w:pPr>
        <w:jc w:val="both"/>
        <w:rPr>
          <w:rStyle w:val="Hipercze"/>
        </w:rPr>
      </w:pPr>
    </w:p>
    <w:p w14:paraId="19ADE509" w14:textId="328E8191" w:rsidR="00CB0601" w:rsidRPr="00E62F75" w:rsidRDefault="00CB0601" w:rsidP="00E62F75">
      <w:pPr>
        <w:ind w:left="567" w:hanging="567"/>
        <w:jc w:val="both"/>
      </w:pPr>
      <w:r>
        <w:t xml:space="preserve">Burmeister, M., and McElroy, M. “Arbitrage Pricing Theory as a Restricted Nonlinear Multivariate Regression Model: Iterated Nonlinear Seemingly Unrelated Regression Estimates.” </w:t>
      </w:r>
      <w:r w:rsidRPr="00E62F75">
        <w:t>Journal of Business &amp; Economic Statistics</w:t>
      </w:r>
      <w:r>
        <w:t xml:space="preserve"> 6, no. 1 (1988): 29–42. </w:t>
      </w:r>
    </w:p>
    <w:p w14:paraId="17F87AF9" w14:textId="77777777" w:rsidR="00B735D5" w:rsidRDefault="00B735D5" w:rsidP="00B735D5">
      <w:pPr>
        <w:jc w:val="both"/>
      </w:pPr>
    </w:p>
    <w:p w14:paraId="420A10D5" w14:textId="45DA3388" w:rsidR="00B735D5" w:rsidRPr="00435CF9" w:rsidRDefault="00CB0601" w:rsidP="00E62F75">
      <w:pPr>
        <w:ind w:left="600" w:hanging="600"/>
        <w:jc w:val="both"/>
      </w:pPr>
      <w:r>
        <w:t xml:space="preserve">Burmeister, M., and </w:t>
      </w:r>
      <w:r w:rsidR="00B735D5" w:rsidRPr="00435CF9">
        <w:t>Wall</w:t>
      </w:r>
      <w:r>
        <w:t>, K. “The arbitrage pricing theory and macroeconomic factor measures.” Financial Review</w:t>
      </w:r>
      <w:r w:rsidR="00B735D5" w:rsidRPr="00435CF9">
        <w:t xml:space="preserve"> </w:t>
      </w:r>
      <w:r>
        <w:t xml:space="preserve">21.1, </w:t>
      </w:r>
      <w:r w:rsidR="00B735D5" w:rsidRPr="00435CF9">
        <w:t>(1986)</w:t>
      </w:r>
      <w:r>
        <w:t>: 1-20.</w:t>
      </w:r>
      <w:r w:rsidRPr="00435CF9">
        <w:t xml:space="preserve"> </w:t>
      </w:r>
    </w:p>
    <w:p w14:paraId="6484A592" w14:textId="77777777" w:rsidR="00B735D5" w:rsidRDefault="00B735D5" w:rsidP="00CA09B4">
      <w:pPr>
        <w:ind w:left="600" w:hanging="600"/>
        <w:jc w:val="both"/>
      </w:pPr>
    </w:p>
    <w:p w14:paraId="4BFA161E" w14:textId="2663FAEC" w:rsidR="00B735D5" w:rsidRDefault="00CB0601" w:rsidP="00B735D5">
      <w:pPr>
        <w:ind w:left="600" w:hanging="600"/>
        <w:jc w:val="both"/>
      </w:pPr>
      <w:r w:rsidRPr="00E62F75">
        <w:t>Carhart, M. “On Persistence in Mutual Fund Performance.” The Journal of Finance, 52, (1997): 57-82.</w:t>
      </w:r>
    </w:p>
    <w:p w14:paraId="42782BAD" w14:textId="77777777" w:rsidR="00CB0601" w:rsidRDefault="00CB0601" w:rsidP="00B735D5">
      <w:pPr>
        <w:ind w:left="600" w:hanging="600"/>
        <w:jc w:val="both"/>
      </w:pPr>
    </w:p>
    <w:p w14:paraId="796E8B30" w14:textId="544D3223" w:rsidR="00CB0601" w:rsidRDefault="00CB0601" w:rsidP="00C3506C">
      <w:pPr>
        <w:ind w:left="567" w:hanging="567"/>
        <w:rPr>
          <w:lang w:val="pl-PL"/>
        </w:rPr>
      </w:pPr>
      <w:r>
        <w:t xml:space="preserve">Chen, N., Roll, R., and Ross., S. “Economic Forces and the Stock Market.” </w:t>
      </w:r>
      <w:r>
        <w:rPr>
          <w:i/>
          <w:iCs/>
        </w:rPr>
        <w:t>The Journal of Business</w:t>
      </w:r>
      <w:r>
        <w:t xml:space="preserve"> 59, no. 3 (1986): 383–403.</w:t>
      </w:r>
    </w:p>
    <w:p w14:paraId="20E3EF96" w14:textId="77777777" w:rsidR="00B735D5" w:rsidRDefault="00B735D5" w:rsidP="00B735D5"/>
    <w:p w14:paraId="4E000B87" w14:textId="32EE6EE5" w:rsidR="00B735D5" w:rsidRDefault="00C3506C" w:rsidP="00CA09B4">
      <w:pPr>
        <w:ind w:left="600" w:hanging="600"/>
        <w:jc w:val="both"/>
      </w:pPr>
      <w:r w:rsidRPr="00E62F75">
        <w:t>Clare, A., and Thomas, S., “Macroeconomic factors, the APT and the UK stockmarket.” Journal of Business Finance &amp; Accounting, 21, (1994): 309-330. </w:t>
      </w:r>
    </w:p>
    <w:p w14:paraId="2253BF6C" w14:textId="77777777" w:rsidR="00F120BD" w:rsidRDefault="00F120BD" w:rsidP="00CA09B4">
      <w:pPr>
        <w:ind w:left="600" w:hanging="600"/>
        <w:jc w:val="both"/>
      </w:pPr>
    </w:p>
    <w:p w14:paraId="23959165" w14:textId="51EC682B" w:rsidR="00B735D5" w:rsidRDefault="00F120BD" w:rsidP="00E62F75">
      <w:pPr>
        <w:ind w:left="567" w:hanging="567"/>
        <w:jc w:val="both"/>
      </w:pPr>
      <w:r w:rsidRPr="00E62F75">
        <w:t>Daniel, K. and Titman, S. “Evidence on the Characteristics of Cross Sectional Variation in Stock Returns.” The Journal of Finance, 52, (1997): 1-33. </w:t>
      </w:r>
    </w:p>
    <w:p w14:paraId="6648AD18" w14:textId="1A8AD917" w:rsidR="00B735D5" w:rsidRDefault="0059693A">
      <w:pPr>
        <w:ind w:left="600" w:hanging="600"/>
        <w:jc w:val="both"/>
      </w:pPr>
      <w:r w:rsidRPr="00E62F75">
        <w:t>Dittmar, R. “Nonlinear Pricing Kernels, Kurtosis Preference, and Evidence from the Cross Section of Equity Returns.” The Journal of Finance, 57, (2002): 369-403.</w:t>
      </w:r>
    </w:p>
    <w:p w14:paraId="2BA1EECA" w14:textId="77777777" w:rsidR="0059693A" w:rsidRDefault="0059693A">
      <w:pPr>
        <w:ind w:left="600" w:hanging="600"/>
        <w:jc w:val="both"/>
      </w:pPr>
    </w:p>
    <w:p w14:paraId="2EADD98A" w14:textId="58159270" w:rsidR="00B735D5" w:rsidRDefault="00C703E2" w:rsidP="00E62F75">
      <w:pPr>
        <w:ind w:left="567" w:hanging="567"/>
        <w:jc w:val="both"/>
      </w:pPr>
      <w:r w:rsidRPr="00C703E2">
        <w:lastRenderedPageBreak/>
        <w:t xml:space="preserve">Dubé, </w:t>
      </w:r>
      <w:r>
        <w:t xml:space="preserve">E., </w:t>
      </w:r>
      <w:r w:rsidRPr="00C703E2">
        <w:t xml:space="preserve">Gignac, </w:t>
      </w:r>
      <w:r>
        <w:t xml:space="preserve">C., and </w:t>
      </w:r>
      <w:r w:rsidRPr="00C703E2">
        <w:t>Racicot,</w:t>
      </w:r>
      <w:r>
        <w:t xml:space="preserve"> F. “</w:t>
      </w:r>
      <w:r w:rsidRPr="00C703E2">
        <w:t>18 - Revisiting the Fama and French model: An application to funds of funds using nonlinear methods</w:t>
      </w:r>
      <w:r>
        <w:t xml:space="preserve">” </w:t>
      </w:r>
      <w:r w:rsidRPr="00C703E2">
        <w:t>In Quantitative Finance</w:t>
      </w:r>
      <w:r>
        <w:t xml:space="preserve"> (2006): 287-307.</w:t>
      </w:r>
    </w:p>
    <w:p w14:paraId="1D4CC5B0" w14:textId="77777777" w:rsidR="00C703E2" w:rsidRDefault="00C703E2" w:rsidP="00E62F75">
      <w:pPr>
        <w:ind w:left="567" w:hanging="567"/>
        <w:jc w:val="both"/>
      </w:pPr>
    </w:p>
    <w:p w14:paraId="20EF4A60" w14:textId="4E5E878C" w:rsidR="00B735D5" w:rsidRDefault="005C5061" w:rsidP="00E62F75">
      <w:pPr>
        <w:ind w:left="567" w:hanging="567"/>
        <w:jc w:val="both"/>
      </w:pPr>
      <w:r w:rsidRPr="005C5061">
        <w:t xml:space="preserve">Fama, </w:t>
      </w:r>
      <w:r>
        <w:t xml:space="preserve">E., and </w:t>
      </w:r>
      <w:r w:rsidRPr="005C5061">
        <w:t>French</w:t>
      </w:r>
      <w:r>
        <w:t xml:space="preserve"> K.</w:t>
      </w:r>
      <w:r w:rsidRPr="005C5061">
        <w:t>,</w:t>
      </w:r>
      <w:r>
        <w:t xml:space="preserve"> “</w:t>
      </w:r>
      <w:r w:rsidRPr="005C5061">
        <w:t>Common risk factors in the returns on stocks and bonds</w:t>
      </w:r>
      <w:r>
        <w:t xml:space="preserve">” </w:t>
      </w:r>
      <w:r w:rsidRPr="005C5061">
        <w:t>Journal of Financial Economics</w:t>
      </w:r>
      <w:r>
        <w:t>, 33.1, (1993): 3-56.</w:t>
      </w:r>
    </w:p>
    <w:p w14:paraId="48839207" w14:textId="77777777" w:rsidR="005C5061" w:rsidRDefault="005C5061" w:rsidP="00E62F75">
      <w:pPr>
        <w:ind w:left="567" w:hanging="567"/>
        <w:jc w:val="both"/>
      </w:pPr>
    </w:p>
    <w:p w14:paraId="164DFBBC" w14:textId="77777777" w:rsidR="00A90652" w:rsidRDefault="00A90652" w:rsidP="00A90652">
      <w:pPr>
        <w:ind w:left="567" w:hanging="567"/>
        <w:jc w:val="both"/>
        <w:rPr>
          <w:ins w:id="54" w:author="Konto Microsoft" w:date="2022-05-08T13:56:00Z"/>
        </w:rPr>
      </w:pPr>
      <w:ins w:id="55" w:author="Konto Microsoft" w:date="2022-05-08T13:56:00Z">
        <w:r w:rsidRPr="00E62F75">
          <w:t xml:space="preserve">Fama, E. and French, K., </w:t>
        </w:r>
        <w:r w:rsidRPr="00E62F75">
          <w:rPr>
            <w:rFonts w:hint="eastAsia"/>
          </w:rPr>
          <w:t>“</w:t>
        </w:r>
        <w:r w:rsidRPr="00E62F75">
          <w:t>A Five-Factor Asset Pricing Model.</w:t>
        </w:r>
        <w:r>
          <w:t>”</w:t>
        </w:r>
        <w:r w:rsidRPr="00E62F75">
          <w:t xml:space="preserve"> </w:t>
        </w:r>
        <w:r w:rsidRPr="00A90652">
          <w:t>Journal of Financial Economics</w:t>
        </w:r>
        <w:r>
          <w:t>, 116.1 (2015): 1-22.</w:t>
        </w:r>
      </w:ins>
    </w:p>
    <w:p w14:paraId="034CDCC5" w14:textId="22B8602A" w:rsidR="00B735D5" w:rsidDel="00A90652" w:rsidRDefault="005C5061" w:rsidP="00E62F75">
      <w:pPr>
        <w:ind w:left="567" w:hanging="567"/>
        <w:jc w:val="both"/>
        <w:rPr>
          <w:del w:id="56" w:author="Konto Microsoft" w:date="2022-05-08T13:56:00Z"/>
        </w:rPr>
      </w:pPr>
      <w:del w:id="57" w:author="Konto Microsoft" w:date="2022-05-08T13:56:00Z">
        <w:r w:rsidRPr="00E62F75" w:rsidDel="00A90652">
          <w:delText xml:space="preserve">Fama, E. and French, K., </w:delText>
        </w:r>
        <w:r w:rsidRPr="00E62F75" w:rsidDel="00A90652">
          <w:rPr>
            <w:rFonts w:hint="eastAsia"/>
          </w:rPr>
          <w:delText>“</w:delText>
        </w:r>
        <w:r w:rsidRPr="00E62F75" w:rsidDel="00A90652">
          <w:delText>A Five-Factor Asset Pricing Model</w:delText>
        </w:r>
      </w:del>
      <w:del w:id="58" w:author="Konto Microsoft" w:date="2022-05-08T13:43:00Z">
        <w:r w:rsidRPr="00E62F75" w:rsidDel="006F7EBE">
          <w:delText xml:space="preserve"> (September 2014)</w:delText>
        </w:r>
      </w:del>
      <w:del w:id="59" w:author="Konto Microsoft" w:date="2022-05-08T13:56:00Z">
        <w:r w:rsidRPr="00E62F75" w:rsidDel="00A90652">
          <w:delText>. Fama-Miller Working Paper</w:delText>
        </w:r>
      </w:del>
    </w:p>
    <w:p w14:paraId="6944D551" w14:textId="77777777" w:rsidR="005C5061" w:rsidRPr="00E62F75" w:rsidRDefault="005C5061" w:rsidP="00E62F75">
      <w:pPr>
        <w:ind w:left="567" w:hanging="567"/>
        <w:jc w:val="both"/>
      </w:pPr>
    </w:p>
    <w:p w14:paraId="50F36213" w14:textId="105721D8" w:rsidR="00B735D5" w:rsidRPr="00593AFF" w:rsidRDefault="005C5061" w:rsidP="00F92331">
      <w:pPr>
        <w:pStyle w:val="Default"/>
        <w:ind w:left="567" w:hanging="567"/>
        <w:rPr>
          <w:lang w:val="en-GB"/>
        </w:rPr>
      </w:pPr>
      <w:r>
        <w:rPr>
          <w:lang w:val="en-GB"/>
        </w:rPr>
        <w:t>Foye, J., “</w:t>
      </w:r>
      <w:r w:rsidRPr="005C5061">
        <w:rPr>
          <w:lang w:val="en-GB"/>
        </w:rPr>
        <w:t>A comprehensive test of the Fama-French five-factor model in emerging markets</w:t>
      </w:r>
      <w:r>
        <w:rPr>
          <w:lang w:val="en-GB"/>
        </w:rPr>
        <w:t xml:space="preserve">” </w:t>
      </w:r>
      <w:r w:rsidRPr="005C5061">
        <w:rPr>
          <w:lang w:val="en-GB"/>
        </w:rPr>
        <w:t>Emerging Markets Review</w:t>
      </w:r>
      <w:r>
        <w:rPr>
          <w:lang w:val="en-GB"/>
        </w:rPr>
        <w:t>, 37, (2018): 199-222.</w:t>
      </w:r>
    </w:p>
    <w:p w14:paraId="54B3E544" w14:textId="77777777" w:rsidR="00B735D5" w:rsidRDefault="00B735D5" w:rsidP="00E62F75">
      <w:pPr>
        <w:jc w:val="both"/>
      </w:pPr>
    </w:p>
    <w:p w14:paraId="494BC5E8" w14:textId="3FD82B41" w:rsidR="00F92331" w:rsidRPr="00E62F75" w:rsidRDefault="00F92331" w:rsidP="00F92331">
      <w:pPr>
        <w:spacing w:line="285" w:lineRule="atLeast"/>
        <w:rPr>
          <w:snapToGrid w:val="0"/>
          <w:color w:val="000000"/>
          <w:szCs w:val="20"/>
        </w:rPr>
      </w:pPr>
      <w:r w:rsidRPr="00E62F75">
        <w:rPr>
          <w:snapToGrid w:val="0"/>
          <w:color w:val="000000"/>
          <w:szCs w:val="20"/>
        </w:rPr>
        <w:t xml:space="preserve">Griffin, J., </w:t>
      </w:r>
      <w:r w:rsidRPr="00E62F75">
        <w:rPr>
          <w:rFonts w:hint="eastAsia"/>
          <w:snapToGrid w:val="0"/>
          <w:color w:val="000000"/>
          <w:szCs w:val="20"/>
        </w:rPr>
        <w:t>“</w:t>
      </w:r>
      <w:r w:rsidRPr="00E62F75">
        <w:rPr>
          <w:snapToGrid w:val="0"/>
          <w:color w:val="000000"/>
          <w:szCs w:val="20"/>
        </w:rPr>
        <w:t>Are the Fama and French Factors Global or Country-Specific?</w:t>
      </w:r>
      <w:r w:rsidRPr="00E62F75">
        <w:rPr>
          <w:rFonts w:hint="eastAsia"/>
          <w:snapToGrid w:val="0"/>
          <w:color w:val="000000"/>
          <w:szCs w:val="20"/>
        </w:rPr>
        <w:t>”</w:t>
      </w:r>
      <w:r w:rsidRPr="00E62F75">
        <w:rPr>
          <w:snapToGrid w:val="0"/>
          <w:color w:val="000000"/>
          <w:szCs w:val="20"/>
        </w:rPr>
        <w:t xml:space="preserve"> (2002)</w:t>
      </w:r>
      <w:r>
        <w:rPr>
          <w:snapToGrid w:val="0"/>
          <w:color w:val="000000"/>
          <w:szCs w:val="20"/>
        </w:rPr>
        <w:t>.</w:t>
      </w:r>
    </w:p>
    <w:p w14:paraId="7911F14A" w14:textId="77777777" w:rsidR="00B735D5" w:rsidRDefault="00B735D5" w:rsidP="00E62F75">
      <w:pPr>
        <w:jc w:val="both"/>
      </w:pPr>
    </w:p>
    <w:p w14:paraId="417C9B5F" w14:textId="01CA1018" w:rsidR="00B735D5" w:rsidRPr="00E62F75" w:rsidRDefault="00B735D5" w:rsidP="00E62F75">
      <w:pPr>
        <w:spacing w:line="285" w:lineRule="atLeast"/>
        <w:ind w:left="567" w:hanging="567"/>
        <w:rPr>
          <w:snapToGrid w:val="0"/>
          <w:color w:val="000000"/>
          <w:szCs w:val="20"/>
        </w:rPr>
      </w:pPr>
      <w:r w:rsidRPr="00E62F75">
        <w:rPr>
          <w:snapToGrid w:val="0"/>
          <w:color w:val="000000"/>
          <w:szCs w:val="20"/>
        </w:rPr>
        <w:t xml:space="preserve">Hung, </w:t>
      </w:r>
      <w:r w:rsidR="00F92331" w:rsidRPr="00E62F75">
        <w:rPr>
          <w:snapToGrid w:val="0"/>
          <w:color w:val="000000"/>
          <w:szCs w:val="20"/>
        </w:rPr>
        <w:t>C.</w:t>
      </w:r>
      <w:r w:rsidRPr="00E62F75">
        <w:rPr>
          <w:snapToGrid w:val="0"/>
          <w:color w:val="000000"/>
          <w:szCs w:val="20"/>
        </w:rPr>
        <w:t xml:space="preserve">, </w:t>
      </w:r>
      <w:r w:rsidR="00F92331" w:rsidRPr="00E62F75">
        <w:rPr>
          <w:rFonts w:hint="eastAsia"/>
          <w:snapToGrid w:val="0"/>
          <w:color w:val="000000"/>
          <w:szCs w:val="20"/>
        </w:rPr>
        <w:t>“</w:t>
      </w:r>
      <w:r w:rsidRPr="00E62F75">
        <w:rPr>
          <w:snapToGrid w:val="0"/>
          <w:color w:val="000000"/>
          <w:szCs w:val="20"/>
        </w:rPr>
        <w:t>The Four-Moment CAPM and Non-Linear Market Models in Momentum and Size Strategies</w:t>
      </w:r>
      <w:r w:rsidR="00F92331" w:rsidRPr="00E62F75">
        <w:rPr>
          <w:rFonts w:hint="eastAsia"/>
          <w:snapToGrid w:val="0"/>
          <w:color w:val="000000"/>
          <w:szCs w:val="20"/>
        </w:rPr>
        <w:t>”</w:t>
      </w:r>
      <w:r w:rsidRPr="00E62F75">
        <w:rPr>
          <w:snapToGrid w:val="0"/>
          <w:color w:val="000000"/>
          <w:szCs w:val="20"/>
        </w:rPr>
        <w:t xml:space="preserve"> EFMA, </w:t>
      </w:r>
      <w:r w:rsidR="00F92331" w:rsidRPr="00E62F75">
        <w:rPr>
          <w:snapToGrid w:val="0"/>
          <w:color w:val="000000"/>
          <w:szCs w:val="20"/>
        </w:rPr>
        <w:t>(2007).</w:t>
      </w:r>
    </w:p>
    <w:p w14:paraId="7BB1B65B" w14:textId="77777777" w:rsidR="00B735D5" w:rsidRDefault="00B735D5" w:rsidP="00E62F75">
      <w:pPr>
        <w:jc w:val="both"/>
      </w:pPr>
    </w:p>
    <w:p w14:paraId="313F8D3A" w14:textId="7C8B51B5" w:rsidR="00F92331" w:rsidRDefault="00F92331" w:rsidP="005E40EF">
      <w:pPr>
        <w:ind w:left="567" w:hanging="567"/>
        <w:rPr>
          <w:lang w:val="pl-PL"/>
        </w:rPr>
      </w:pPr>
      <w:r>
        <w:t xml:space="preserve">Jagannathan, R., Kubota, K., </w:t>
      </w:r>
      <w:r w:rsidR="005E40EF">
        <w:t xml:space="preserve">and Takehara, H., </w:t>
      </w:r>
      <w:r>
        <w:t xml:space="preserve">“Relationship between Labor‐Income Risk and Average Return: Empirical Evidence from the Japanese Stock Market.” </w:t>
      </w:r>
      <w:r>
        <w:rPr>
          <w:i/>
          <w:iCs/>
        </w:rPr>
        <w:t>The Journal of Business</w:t>
      </w:r>
      <w:r w:rsidR="005E40EF">
        <w:t xml:space="preserve"> 71, no. 3 (1998): 319–47.</w:t>
      </w:r>
    </w:p>
    <w:p w14:paraId="27F8C71F" w14:textId="77777777" w:rsidR="00B735D5" w:rsidRDefault="00B735D5" w:rsidP="00E62F75">
      <w:pPr>
        <w:ind w:left="567" w:hanging="567"/>
      </w:pPr>
    </w:p>
    <w:p w14:paraId="2CBAC8B2" w14:textId="0A7F96A3" w:rsidR="00B735D5" w:rsidRDefault="005E40EF" w:rsidP="00E62F75">
      <w:pPr>
        <w:ind w:left="567" w:hanging="567"/>
      </w:pPr>
      <w:r w:rsidRPr="00E62F75">
        <w:t>Kan, R. and Wang, K., “Does the Nonlinear APT Outperform the Conditional CAPM.” (2000).</w:t>
      </w:r>
    </w:p>
    <w:p w14:paraId="247805FC" w14:textId="77777777" w:rsidR="005E40EF" w:rsidRDefault="005E40EF" w:rsidP="00E62F75">
      <w:pPr>
        <w:ind w:left="567" w:hanging="567"/>
      </w:pPr>
    </w:p>
    <w:p w14:paraId="614F3FA3" w14:textId="5E8DB3A0" w:rsidR="00B735D5" w:rsidRPr="00E62F75" w:rsidRDefault="00AA465C" w:rsidP="00E62F75">
      <w:pPr>
        <w:ind w:left="567" w:hanging="567"/>
      </w:pPr>
      <w:r w:rsidRPr="00E62F75">
        <w:t>Karp, A., &amp; van Vuuren, G. “The Capital Asset Pricing Model And Fama-French Three Factor Model In An Emerging Market Environment.” International Business &amp; Economics Research Journal (IBER), 16(4), (2017): 231–256.</w:t>
      </w:r>
    </w:p>
    <w:p w14:paraId="6A43C72F" w14:textId="77777777" w:rsidR="00B735D5" w:rsidRDefault="00B735D5" w:rsidP="00E62F75">
      <w:pPr>
        <w:jc w:val="both"/>
        <w:rPr>
          <w:rFonts w:ascii="Segoe UI" w:hAnsi="Segoe UI" w:cs="Segoe UI"/>
          <w:sz w:val="21"/>
          <w:szCs w:val="21"/>
          <w:shd w:val="clear" w:color="auto" w:fill="FFFFFF"/>
        </w:rPr>
      </w:pPr>
    </w:p>
    <w:p w14:paraId="0B253D30" w14:textId="11C90A90" w:rsidR="00AA465C" w:rsidRDefault="00AA465C" w:rsidP="00AA465C">
      <w:pPr>
        <w:ind w:left="567" w:hanging="567"/>
        <w:rPr>
          <w:lang w:val="pl-PL"/>
        </w:rPr>
      </w:pPr>
      <w:r>
        <w:t xml:space="preserve">Kraus, A., and Litzenberger, R., “Skewness Preference and the Valuation of Risk Assets.” </w:t>
      </w:r>
      <w:r>
        <w:rPr>
          <w:i/>
          <w:iCs/>
        </w:rPr>
        <w:t>The Journal of Finance</w:t>
      </w:r>
      <w:r>
        <w:t xml:space="preserve"> 31, no. 4 (1976): 1085–1100.</w:t>
      </w:r>
    </w:p>
    <w:p w14:paraId="64AEC514" w14:textId="77777777" w:rsidR="00B735D5" w:rsidRDefault="00B735D5" w:rsidP="00B735D5">
      <w:pPr>
        <w:pStyle w:val="Default"/>
        <w:rPr>
          <w:rStyle w:val="Hipercze"/>
          <w:lang w:val="en-GB"/>
        </w:rPr>
      </w:pPr>
    </w:p>
    <w:p w14:paraId="3EBC955A" w14:textId="51ED5FCE" w:rsidR="00B735D5" w:rsidRPr="006E2420" w:rsidRDefault="00B735D5" w:rsidP="00E62F75">
      <w:pPr>
        <w:pStyle w:val="Nagwek1"/>
        <w:shd w:val="clear" w:color="auto" w:fill="FFFFFF"/>
        <w:ind w:left="567" w:hanging="567"/>
        <w:jc w:val="both"/>
      </w:pPr>
      <w:r w:rsidRPr="00E62F75">
        <w:rPr>
          <w:b w:val="0"/>
          <w:bCs w:val="0"/>
        </w:rPr>
        <w:t>Kubota</w:t>
      </w:r>
      <w:r w:rsidR="000B6ADF" w:rsidRPr="00E62F75">
        <w:rPr>
          <w:b w:val="0"/>
          <w:bCs w:val="0"/>
        </w:rPr>
        <w:t>,</w:t>
      </w:r>
      <w:r w:rsidRPr="00E62F75">
        <w:rPr>
          <w:b w:val="0"/>
          <w:bCs w:val="0"/>
        </w:rPr>
        <w:t xml:space="preserve"> </w:t>
      </w:r>
      <w:r w:rsidR="000B6ADF" w:rsidRPr="00E62F75">
        <w:rPr>
          <w:b w:val="0"/>
          <w:bCs w:val="0"/>
        </w:rPr>
        <w:t xml:space="preserve">K., </w:t>
      </w:r>
      <w:r w:rsidRPr="00E62F75">
        <w:rPr>
          <w:b w:val="0"/>
          <w:bCs w:val="0"/>
        </w:rPr>
        <w:t>and Takehara</w:t>
      </w:r>
      <w:r w:rsidR="000B6ADF" w:rsidRPr="00E62F75">
        <w:rPr>
          <w:b w:val="0"/>
          <w:bCs w:val="0"/>
        </w:rPr>
        <w:t>, H.,</w:t>
      </w:r>
      <w:r w:rsidRPr="00E62F75">
        <w:rPr>
          <w:b w:val="0"/>
          <w:bCs w:val="0"/>
        </w:rPr>
        <w:t xml:space="preserve"> </w:t>
      </w:r>
      <w:r w:rsidR="000B6ADF" w:rsidRPr="00E62F75">
        <w:rPr>
          <w:b w:val="0"/>
          <w:bCs w:val="0"/>
        </w:rPr>
        <w:t xml:space="preserve">“Expected return, liquidity risk, and contrarian strategy: evidence from the Tokyo Stock Exchange”, </w:t>
      </w:r>
      <w:r w:rsidR="000B6ADF">
        <w:rPr>
          <w:b w:val="0"/>
          <w:bCs w:val="0"/>
        </w:rPr>
        <w:t xml:space="preserve">Managerial Finance </w:t>
      </w:r>
      <w:r w:rsidRPr="00E62F75">
        <w:rPr>
          <w:b w:val="0"/>
          <w:bCs w:val="0"/>
        </w:rPr>
        <w:t>(2010)</w:t>
      </w:r>
      <w:r w:rsidR="000B6ADF" w:rsidRPr="00E62F75">
        <w:rPr>
          <w:b w:val="0"/>
          <w:bCs w:val="0"/>
        </w:rPr>
        <w:t>.</w:t>
      </w:r>
    </w:p>
    <w:p w14:paraId="1C3E581E" w14:textId="77777777" w:rsidR="00B735D5" w:rsidRDefault="00B735D5" w:rsidP="00E62F75">
      <w:pPr>
        <w:jc w:val="both"/>
      </w:pPr>
    </w:p>
    <w:p w14:paraId="3D88FC2E" w14:textId="7693F7AD" w:rsidR="00B735D5" w:rsidRPr="00435CF9" w:rsidRDefault="00B735D5" w:rsidP="00B735D5">
      <w:pPr>
        <w:ind w:left="600" w:hanging="600"/>
        <w:jc w:val="both"/>
      </w:pPr>
      <w:r w:rsidRPr="00435CF9">
        <w:t>Lintner, J. The valuation of risk assets and the selection of risky investments in stock</w:t>
      </w:r>
      <w:r w:rsidR="000B6ADF">
        <w:t xml:space="preserve"> portfolios and capital budgets</w:t>
      </w:r>
      <w:r w:rsidRPr="00435CF9">
        <w:t xml:space="preserve">. Review </w:t>
      </w:r>
      <w:r w:rsidR="000B6ADF">
        <w:t>of Economics and Statistics 47, (</w:t>
      </w:r>
      <w:r w:rsidR="000B6ADF" w:rsidRPr="00435CF9">
        <w:t>1965</w:t>
      </w:r>
      <w:r w:rsidR="000B6ADF">
        <w:t xml:space="preserve">): </w:t>
      </w:r>
      <w:r w:rsidRPr="00435CF9">
        <w:t>13-37.</w:t>
      </w:r>
    </w:p>
    <w:p w14:paraId="33C9F74B" w14:textId="77777777" w:rsidR="00B735D5" w:rsidRDefault="00B735D5" w:rsidP="00E62F75">
      <w:pPr>
        <w:jc w:val="both"/>
      </w:pPr>
    </w:p>
    <w:p w14:paraId="2744434A" w14:textId="09CD6FB6" w:rsidR="00B735D5" w:rsidRDefault="000B6ADF" w:rsidP="00E62F75">
      <w:pPr>
        <w:jc w:val="both"/>
      </w:pPr>
      <w:r w:rsidRPr="00E62F75">
        <w:t>Markowitz, H. “Portfolio selection*.” The Journal of Finance, 7, (1952): 77-91.</w:t>
      </w:r>
    </w:p>
    <w:p w14:paraId="14477AD1" w14:textId="77777777" w:rsidR="000B6ADF" w:rsidRDefault="000B6ADF" w:rsidP="00E62F75">
      <w:pPr>
        <w:jc w:val="both"/>
      </w:pPr>
    </w:p>
    <w:p w14:paraId="74451887" w14:textId="352113B0" w:rsidR="009D3488" w:rsidRPr="00435CF9" w:rsidRDefault="009D3488" w:rsidP="000B6ADF">
      <w:pPr>
        <w:ind w:left="567" w:hanging="567"/>
        <w:jc w:val="both"/>
        <w:rPr>
          <w:spacing w:val="-3"/>
        </w:rPr>
      </w:pPr>
      <w:r w:rsidRPr="00435CF9">
        <w:t>Michou, Mouselli and Stark ‘Estimating the Fama and French Factors in the UK: An Empirical Review’, Manchester Business School Working paper No. 505 (Manchester University: Manchester Business School).</w:t>
      </w:r>
      <w:r w:rsidR="000B6ADF" w:rsidRPr="000B6ADF">
        <w:t xml:space="preserve"> </w:t>
      </w:r>
      <w:r w:rsidR="000B6ADF">
        <w:t>(2012).</w:t>
      </w:r>
    </w:p>
    <w:p w14:paraId="7E5AB598" w14:textId="77777777" w:rsidR="009D3488" w:rsidRDefault="009D3488" w:rsidP="00E62F75">
      <w:pPr>
        <w:jc w:val="both"/>
      </w:pPr>
    </w:p>
    <w:p w14:paraId="69AFFE16" w14:textId="77777777" w:rsidR="000B6ADF" w:rsidRDefault="000B6ADF" w:rsidP="000B6ADF">
      <w:pPr>
        <w:ind w:left="567" w:hanging="567"/>
        <w:rPr>
          <w:lang w:val="pl-PL"/>
        </w:rPr>
      </w:pPr>
      <w:r>
        <w:t xml:space="preserve">Miller, Merton H., and Franco Modigliani. “Dividend Policy, Growth, and the Valuation of Shares.” </w:t>
      </w:r>
      <w:r>
        <w:rPr>
          <w:i/>
          <w:iCs/>
        </w:rPr>
        <w:t>The Journal of Business</w:t>
      </w:r>
      <w:r>
        <w:t xml:space="preserve"> 34, no. 4 (1961): 411–33. http://www.jstor.org/stable/2351143.</w:t>
      </w:r>
    </w:p>
    <w:p w14:paraId="5698EE04" w14:textId="77777777" w:rsidR="009D3488" w:rsidRDefault="009D3488" w:rsidP="00E62F75">
      <w:pPr>
        <w:jc w:val="both"/>
      </w:pPr>
    </w:p>
    <w:p w14:paraId="4A85F2C2" w14:textId="2DF0043C" w:rsidR="009D3488" w:rsidRPr="00435CF9" w:rsidRDefault="009D3488" w:rsidP="009D3488">
      <w:pPr>
        <w:ind w:left="600" w:hanging="600"/>
        <w:jc w:val="both"/>
        <w:rPr>
          <w:rFonts w:ascii="Helvetica" w:hAnsi="Helvetica" w:cs="Helvetica"/>
          <w:color w:val="343332"/>
          <w:spacing w:val="-5"/>
          <w:shd w:val="clear" w:color="auto" w:fill="FFFFFF"/>
        </w:rPr>
      </w:pPr>
      <w:r w:rsidRPr="00435CF9">
        <w:t>Novy-Marx</w:t>
      </w:r>
      <w:r w:rsidR="000B6ADF">
        <w:t>, R., “</w:t>
      </w:r>
      <w:r w:rsidR="000B6ADF" w:rsidRPr="000B6ADF">
        <w:t>Is momentum really momentum?</w:t>
      </w:r>
      <w:r w:rsidR="000B6ADF">
        <w:t xml:space="preserve">” </w:t>
      </w:r>
      <w:r w:rsidRPr="00435CF9">
        <w:t xml:space="preserve"> </w:t>
      </w:r>
      <w:r w:rsidR="000B6ADF" w:rsidRPr="000B6ADF">
        <w:t>Journal of Financial Economics</w:t>
      </w:r>
      <w:r w:rsidR="000B6ADF">
        <w:t xml:space="preserve">, 103.3, </w:t>
      </w:r>
      <w:r w:rsidRPr="00435CF9">
        <w:t>(2012)</w:t>
      </w:r>
      <w:r w:rsidR="000B6ADF">
        <w:t>: 429-453.</w:t>
      </w:r>
      <w:r w:rsidRPr="00435CF9">
        <w:t xml:space="preserve"> </w:t>
      </w:r>
    </w:p>
    <w:p w14:paraId="368CF68E" w14:textId="77777777" w:rsidR="009D3488" w:rsidRDefault="009D3488" w:rsidP="00E62F75">
      <w:pPr>
        <w:jc w:val="both"/>
      </w:pPr>
    </w:p>
    <w:p w14:paraId="23D86E46" w14:textId="375D5417" w:rsidR="000B6ADF" w:rsidRPr="00E62F75" w:rsidRDefault="000B6ADF" w:rsidP="000B6ADF">
      <w:pPr>
        <w:spacing w:line="285" w:lineRule="atLeast"/>
        <w:ind w:left="567" w:hanging="567"/>
      </w:pPr>
      <w:r w:rsidRPr="00E62F75">
        <w:t xml:space="preserve">Philipp, D., and Franziska, P., </w:t>
      </w:r>
      <w:r w:rsidRPr="00E62F75">
        <w:rPr>
          <w:rFonts w:hint="eastAsia"/>
        </w:rPr>
        <w:t>“</w:t>
      </w:r>
      <w:r w:rsidRPr="00E62F75">
        <w:t>Implementing the Fama-French Five-Factor Model for the German Stock Market</w:t>
      </w:r>
      <w:r w:rsidRPr="00E62F75">
        <w:rPr>
          <w:rFonts w:hint="eastAsia"/>
        </w:rPr>
        <w:t>”</w:t>
      </w:r>
      <w:r w:rsidRPr="00E62F75">
        <w:t xml:space="preserve"> (2018)</w:t>
      </w:r>
      <w:r>
        <w:t>.</w:t>
      </w:r>
    </w:p>
    <w:p w14:paraId="306A3071" w14:textId="77777777" w:rsidR="009D3488" w:rsidRDefault="009D3488" w:rsidP="00E62F75">
      <w:pPr>
        <w:jc w:val="both"/>
        <w:rPr>
          <w:rStyle w:val="Hipercze"/>
          <w:rFonts w:ascii="NexusSansWebPro" w:hAnsi="NexusSansWebPro"/>
          <w:color w:val="505050"/>
          <w:shd w:val="clear" w:color="auto" w:fill="FFFFFF"/>
        </w:rPr>
      </w:pPr>
    </w:p>
    <w:p w14:paraId="120C7014" w14:textId="62F1F966" w:rsidR="009D3488" w:rsidRDefault="000B6ADF" w:rsidP="00E62F75">
      <w:pPr>
        <w:ind w:left="567" w:hanging="567"/>
        <w:jc w:val="both"/>
        <w:rPr>
          <w:snapToGrid w:val="0"/>
          <w:color w:val="000000"/>
          <w:szCs w:val="20"/>
        </w:rPr>
      </w:pPr>
      <w:r>
        <w:rPr>
          <w:snapToGrid w:val="0"/>
          <w:color w:val="000000"/>
          <w:szCs w:val="20"/>
        </w:rPr>
        <w:t>Racicot, F. &amp; Théoret, R., &amp; Gregoriou, G</w:t>
      </w:r>
      <w:r w:rsidRPr="000B6ADF">
        <w:rPr>
          <w:snapToGrid w:val="0"/>
          <w:color w:val="000000"/>
          <w:szCs w:val="20"/>
        </w:rPr>
        <w:t>.</w:t>
      </w:r>
      <w:r>
        <w:rPr>
          <w:snapToGrid w:val="0"/>
          <w:color w:val="000000"/>
          <w:szCs w:val="20"/>
        </w:rPr>
        <w:t>,</w:t>
      </w:r>
      <w:r w:rsidRPr="000B6ADF">
        <w:rPr>
          <w:snapToGrid w:val="0"/>
          <w:color w:val="000000"/>
          <w:szCs w:val="20"/>
        </w:rPr>
        <w:t xml:space="preserve"> </w:t>
      </w:r>
      <w:r>
        <w:rPr>
          <w:snapToGrid w:val="0"/>
          <w:color w:val="000000"/>
          <w:szCs w:val="20"/>
        </w:rPr>
        <w:t>“</w:t>
      </w:r>
      <w:r w:rsidRPr="000B6ADF">
        <w:rPr>
          <w:snapToGrid w:val="0"/>
          <w:color w:val="000000"/>
          <w:szCs w:val="20"/>
        </w:rPr>
        <w:t>The Hedge Fund Alpha Puzzle with an Application to Asian Hedge Funds.</w:t>
      </w:r>
      <w:r>
        <w:rPr>
          <w:snapToGrid w:val="0"/>
          <w:color w:val="000000"/>
          <w:szCs w:val="20"/>
        </w:rPr>
        <w:t xml:space="preserve">” </w:t>
      </w:r>
      <w:r w:rsidRPr="000B6ADF">
        <w:rPr>
          <w:snapToGrid w:val="0"/>
          <w:color w:val="000000"/>
          <w:szCs w:val="20"/>
        </w:rPr>
        <w:t>(2014).</w:t>
      </w:r>
    </w:p>
    <w:p w14:paraId="260A1A13" w14:textId="77777777" w:rsidR="000B6ADF" w:rsidRDefault="000B6ADF" w:rsidP="00E62F75">
      <w:pPr>
        <w:jc w:val="both"/>
        <w:rPr>
          <w:rStyle w:val="Hipercze"/>
          <w:rFonts w:ascii="NexusSansWebPro" w:hAnsi="NexusSansWebPro"/>
          <w:color w:val="505050"/>
          <w:shd w:val="clear" w:color="auto" w:fill="FFFFFF"/>
        </w:rPr>
      </w:pPr>
    </w:p>
    <w:p w14:paraId="1877E535" w14:textId="7D1E9B02" w:rsidR="009D3488" w:rsidRPr="00E62F75" w:rsidRDefault="0001203B" w:rsidP="00E62F75">
      <w:pPr>
        <w:ind w:left="567" w:hanging="567"/>
        <w:jc w:val="both"/>
        <w:rPr>
          <w:snapToGrid w:val="0"/>
          <w:color w:val="000000"/>
          <w:szCs w:val="20"/>
        </w:rPr>
      </w:pPr>
      <w:r w:rsidRPr="00E62F75">
        <w:rPr>
          <w:snapToGrid w:val="0"/>
          <w:color w:val="000000"/>
          <w:szCs w:val="20"/>
        </w:rPr>
        <w:t xml:space="preserve">Redlicki, M., </w:t>
      </w:r>
      <w:r w:rsidR="009D3488" w:rsidRPr="00E62F75">
        <w:rPr>
          <w:snapToGrid w:val="0"/>
          <w:color w:val="000000"/>
          <w:szCs w:val="20"/>
        </w:rPr>
        <w:t>and Borowski</w:t>
      </w:r>
      <w:r w:rsidRPr="00E62F75">
        <w:rPr>
          <w:snapToGrid w:val="0"/>
          <w:color w:val="000000"/>
          <w:szCs w:val="20"/>
        </w:rPr>
        <w:t>, K., “Wykorzystanie trzyczynnikowego modelu Famy-Frencha na GPW”</w:t>
      </w:r>
      <w:r w:rsidR="009D3488" w:rsidRPr="00E62F75">
        <w:rPr>
          <w:snapToGrid w:val="0"/>
          <w:color w:val="000000"/>
          <w:szCs w:val="20"/>
        </w:rPr>
        <w:t xml:space="preserve"> </w:t>
      </w:r>
      <w:hyperlink r:id="rId10" w:history="1">
        <w:r w:rsidR="00A71F6C" w:rsidRPr="00E62F75">
          <w:rPr>
            <w:snapToGrid w:val="0"/>
            <w:color w:val="000000"/>
            <w:szCs w:val="20"/>
          </w:rPr>
          <w:t>Studia i Prace Kolegium Zarządzania i Finansów / Szkoła Główna Handlowa</w:t>
        </w:r>
      </w:hyperlink>
      <w:r w:rsidR="00A71F6C" w:rsidRPr="00E62F75">
        <w:rPr>
          <w:snapToGrid w:val="0"/>
          <w:color w:val="000000"/>
          <w:szCs w:val="20"/>
        </w:rPr>
        <w:t xml:space="preserve"> 153, (</w:t>
      </w:r>
      <w:r w:rsidR="009D3488" w:rsidRPr="00E62F75">
        <w:rPr>
          <w:snapToGrid w:val="0"/>
          <w:color w:val="000000"/>
          <w:szCs w:val="20"/>
        </w:rPr>
        <w:t>2017</w:t>
      </w:r>
      <w:r w:rsidR="00A71F6C" w:rsidRPr="00E62F75">
        <w:rPr>
          <w:snapToGrid w:val="0"/>
          <w:color w:val="000000"/>
          <w:szCs w:val="20"/>
        </w:rPr>
        <w:t>): 81-102.</w:t>
      </w:r>
      <w:r w:rsidR="009D3488" w:rsidRPr="00E62F75">
        <w:rPr>
          <w:snapToGrid w:val="0"/>
          <w:color w:val="000000"/>
          <w:szCs w:val="20"/>
        </w:rPr>
        <w:t xml:space="preserve"> </w:t>
      </w:r>
    </w:p>
    <w:p w14:paraId="42B61BDB" w14:textId="77777777" w:rsidR="009D3488" w:rsidRPr="00E62F75" w:rsidRDefault="009D3488" w:rsidP="00E62F75">
      <w:pPr>
        <w:jc w:val="both"/>
        <w:rPr>
          <w:snapToGrid w:val="0"/>
          <w:color w:val="000000"/>
          <w:szCs w:val="20"/>
        </w:rPr>
      </w:pPr>
    </w:p>
    <w:p w14:paraId="3D53996E" w14:textId="6BAC0CCF" w:rsidR="009D3488" w:rsidRDefault="00273E55" w:rsidP="00E62F75">
      <w:pPr>
        <w:ind w:left="567" w:hanging="567"/>
        <w:jc w:val="both"/>
        <w:rPr>
          <w:snapToGrid w:val="0"/>
          <w:color w:val="000000"/>
          <w:szCs w:val="20"/>
        </w:rPr>
      </w:pPr>
      <w:r w:rsidRPr="00E62F75">
        <w:rPr>
          <w:snapToGrid w:val="0"/>
          <w:color w:val="000000"/>
          <w:szCs w:val="20"/>
        </w:rPr>
        <w:t xml:space="preserve">Roll, R. and Ross, S. </w:t>
      </w:r>
      <w:r>
        <w:rPr>
          <w:snapToGrid w:val="0"/>
          <w:color w:val="000000"/>
          <w:szCs w:val="20"/>
        </w:rPr>
        <w:t>“</w:t>
      </w:r>
      <w:r w:rsidRPr="00E62F75">
        <w:rPr>
          <w:snapToGrid w:val="0"/>
          <w:color w:val="000000"/>
          <w:szCs w:val="20"/>
        </w:rPr>
        <w:t>An Empirical Investigation of the Arbitrage Pricing Theory.</w:t>
      </w:r>
      <w:r>
        <w:rPr>
          <w:snapToGrid w:val="0"/>
          <w:color w:val="000000"/>
          <w:szCs w:val="20"/>
        </w:rPr>
        <w:t>”</w:t>
      </w:r>
      <w:r w:rsidRPr="00E62F75">
        <w:rPr>
          <w:snapToGrid w:val="0"/>
          <w:color w:val="000000"/>
          <w:szCs w:val="20"/>
        </w:rPr>
        <w:t xml:space="preserve"> The Journal of Finance, 35, (1980): 1073-1103.</w:t>
      </w:r>
    </w:p>
    <w:p w14:paraId="7B1B91AC" w14:textId="77777777" w:rsidR="00273E55" w:rsidRPr="00E62F75" w:rsidRDefault="00273E55" w:rsidP="00E62F75">
      <w:pPr>
        <w:ind w:left="567" w:hanging="567"/>
        <w:jc w:val="both"/>
        <w:rPr>
          <w:snapToGrid w:val="0"/>
          <w:color w:val="000000"/>
          <w:szCs w:val="20"/>
        </w:rPr>
      </w:pPr>
    </w:p>
    <w:p w14:paraId="60626347" w14:textId="717FDC40" w:rsidR="009D3488" w:rsidRPr="00874F0F" w:rsidRDefault="009D3488" w:rsidP="00E62F75">
      <w:pPr>
        <w:ind w:left="567" w:hanging="567"/>
        <w:jc w:val="both"/>
      </w:pPr>
      <w:r w:rsidRPr="00E62F75">
        <w:rPr>
          <w:snapToGrid w:val="0"/>
          <w:color w:val="000000"/>
          <w:szCs w:val="20"/>
        </w:rPr>
        <w:t>Rompotis</w:t>
      </w:r>
      <w:r w:rsidR="00874F0F" w:rsidRPr="00874F0F">
        <w:rPr>
          <w:snapToGrid w:val="0"/>
          <w:color w:val="000000"/>
          <w:szCs w:val="20"/>
        </w:rPr>
        <w:t>, G., “</w:t>
      </w:r>
      <w:r w:rsidR="00874F0F" w:rsidRPr="00E62F75">
        <w:rPr>
          <w:snapToGrid w:val="0"/>
          <w:color w:val="000000"/>
          <w:szCs w:val="20"/>
        </w:rPr>
        <w:t>Evaluating a New Hot Trend: </w:t>
      </w:r>
      <w:r w:rsidR="00874F0F" w:rsidRPr="00E62F75">
        <w:rPr>
          <w:color w:val="000000"/>
          <w:szCs w:val="20"/>
        </w:rPr>
        <w:t>The Case of Water Exchange-Traded Funds</w:t>
      </w:r>
      <w:r w:rsidR="00874F0F" w:rsidRPr="00874F0F">
        <w:rPr>
          <w:snapToGrid w:val="0"/>
          <w:color w:val="000000"/>
          <w:szCs w:val="20"/>
        </w:rPr>
        <w:t>”</w:t>
      </w:r>
      <w:r w:rsidR="00874F0F">
        <w:rPr>
          <w:snapToGrid w:val="0"/>
          <w:color w:val="000000"/>
          <w:szCs w:val="20"/>
        </w:rPr>
        <w:t xml:space="preserve"> </w:t>
      </w:r>
      <w:r w:rsidR="00874F0F" w:rsidRPr="00E62F75">
        <w:rPr>
          <w:szCs w:val="20"/>
        </w:rPr>
        <w:t>The Journal of Beta Investment Strategies Spring 6(4), (2016): 103-128.</w:t>
      </w:r>
    </w:p>
    <w:p w14:paraId="78836FD7" w14:textId="77777777" w:rsidR="009D3488" w:rsidRPr="00E62F75" w:rsidRDefault="009D3488" w:rsidP="00E62F75">
      <w:pPr>
        <w:ind w:left="567" w:hanging="567"/>
        <w:jc w:val="both"/>
        <w:rPr>
          <w:color w:val="000000"/>
        </w:rPr>
      </w:pPr>
    </w:p>
    <w:p w14:paraId="695BCEE6" w14:textId="02B46765" w:rsidR="009D3488" w:rsidRPr="00593AFF" w:rsidRDefault="009D3488" w:rsidP="009D3488">
      <w:pPr>
        <w:ind w:left="600" w:hanging="600"/>
        <w:jc w:val="both"/>
      </w:pPr>
      <w:r w:rsidRPr="00435CF9">
        <w:t>Ross</w:t>
      </w:r>
      <w:r w:rsidR="00874F0F">
        <w:t>, S., “</w:t>
      </w:r>
      <w:r w:rsidR="00874F0F" w:rsidRPr="00874F0F">
        <w:t>The arbitrage theory of capital asset pricing</w:t>
      </w:r>
      <w:r w:rsidR="00874F0F">
        <w:t>”</w:t>
      </w:r>
      <w:r w:rsidRPr="00435CF9">
        <w:t xml:space="preserve"> </w:t>
      </w:r>
      <w:r w:rsidR="00874F0F" w:rsidRPr="00874F0F">
        <w:t>Journal of Economic Theory</w:t>
      </w:r>
      <w:r w:rsidR="00874F0F">
        <w:t xml:space="preserve">, 13.3, </w:t>
      </w:r>
      <w:r w:rsidRPr="00435CF9">
        <w:t>(1976)</w:t>
      </w:r>
      <w:r w:rsidR="00874F0F">
        <w:t>: 341-360.</w:t>
      </w:r>
    </w:p>
    <w:p w14:paraId="35788EAE" w14:textId="77777777" w:rsidR="00B735D5" w:rsidRPr="00435CF9" w:rsidRDefault="00B735D5" w:rsidP="00CA09B4">
      <w:pPr>
        <w:ind w:left="600" w:hanging="600"/>
        <w:jc w:val="both"/>
      </w:pPr>
    </w:p>
    <w:p w14:paraId="74785943" w14:textId="22302E31" w:rsidR="00CA09B4" w:rsidRPr="00435CF9" w:rsidRDefault="00CA09B4" w:rsidP="00CA09B4">
      <w:pPr>
        <w:ind w:left="600" w:hanging="600"/>
        <w:jc w:val="both"/>
      </w:pPr>
      <w:r w:rsidRPr="00435CF9">
        <w:t xml:space="preserve">Sharpe, W. Capital asset prices: A theory of market equilibrium under conditions of risk. Journal of Finance 19, </w:t>
      </w:r>
      <w:r w:rsidR="00874F0F">
        <w:t xml:space="preserve">(1964): </w:t>
      </w:r>
      <w:r w:rsidRPr="00435CF9">
        <w:t>425-442.</w:t>
      </w:r>
    </w:p>
    <w:p w14:paraId="1F54BCD8" w14:textId="77777777" w:rsidR="00CA09B4" w:rsidRPr="00435CF9" w:rsidRDefault="00CA09B4" w:rsidP="00E62F75">
      <w:pPr>
        <w:jc w:val="both"/>
      </w:pPr>
    </w:p>
    <w:p w14:paraId="2C254812" w14:textId="1634C64D" w:rsidR="001D6580" w:rsidRDefault="001D6580" w:rsidP="001D6580">
      <w:pPr>
        <w:ind w:left="567" w:hanging="567"/>
        <w:rPr>
          <w:lang w:val="pl-PL"/>
        </w:rPr>
      </w:pPr>
      <w:r>
        <w:t xml:space="preserve">Titman, S., Wei, K. and Xie, F., “Capital Investments and Stock Returns.” </w:t>
      </w:r>
      <w:r>
        <w:rPr>
          <w:i/>
          <w:iCs/>
        </w:rPr>
        <w:t>The Journal of Financial and Quantitative Analysis</w:t>
      </w:r>
      <w:r>
        <w:t xml:space="preserve"> 39, no. 4 (2004): 677–700.</w:t>
      </w:r>
    </w:p>
    <w:p w14:paraId="10DD7BEB" w14:textId="577B3175" w:rsidR="00CA09B4" w:rsidRPr="00435CF9" w:rsidRDefault="00CA09B4" w:rsidP="00CA09B4">
      <w:pPr>
        <w:ind w:left="600" w:hanging="600"/>
        <w:jc w:val="both"/>
        <w:rPr>
          <w:rFonts w:ascii="Helvetica" w:hAnsi="Helvetica" w:cs="Helvetica"/>
          <w:color w:val="343332"/>
          <w:spacing w:val="-5"/>
          <w:shd w:val="clear" w:color="auto" w:fill="FFFFFF"/>
        </w:rPr>
      </w:pPr>
    </w:p>
    <w:p w14:paraId="5A175F3E" w14:textId="77777777" w:rsidR="00CA09B4" w:rsidRPr="00435CF9" w:rsidRDefault="00CA09B4" w:rsidP="00CA09B4">
      <w:pPr>
        <w:rPr>
          <w:rFonts w:ascii="Calibri" w:hAnsi="Calibri" w:cs="Calibri"/>
          <w:sz w:val="22"/>
          <w:szCs w:val="22"/>
        </w:rPr>
      </w:pPr>
    </w:p>
    <w:p w14:paraId="14DB911A" w14:textId="5348F142" w:rsidR="00CA09B4" w:rsidRPr="00435CF9" w:rsidRDefault="0062247A" w:rsidP="00E62F75">
      <w:pPr>
        <w:ind w:left="567" w:hanging="567"/>
      </w:pPr>
      <w:r w:rsidRPr="00E62F75">
        <w:t>Wang, X., “Modified Fama-French Three-Factor M</w:t>
      </w:r>
      <w:r>
        <w:t xml:space="preserve">odel and the Equity Premium: An </w:t>
      </w:r>
      <w:r w:rsidRPr="00E62F75">
        <w:t>Empirical Test in the Chinese Stock Market.” IOP Conference Series: Materials Science and Engineering. 466.1 (2018): 12-14.</w:t>
      </w:r>
    </w:p>
    <w:p w14:paraId="11083719" w14:textId="77777777" w:rsidR="00CA09B4" w:rsidRPr="00435CF9" w:rsidRDefault="00CA09B4" w:rsidP="00E62F75">
      <w:pPr>
        <w:ind w:left="567" w:hanging="567"/>
      </w:pPr>
    </w:p>
    <w:p w14:paraId="26DCFCD1" w14:textId="20EB6B3F" w:rsidR="003D1753" w:rsidRPr="00435CF9" w:rsidRDefault="003D1753" w:rsidP="00E62F75">
      <w:pPr>
        <w:jc w:val="both"/>
        <w:sectPr w:rsidR="003D1753" w:rsidRPr="00435CF9">
          <w:footerReference w:type="even" r:id="rId11"/>
          <w:footerReference w:type="default" r:id="rId12"/>
          <w:pgSz w:w="11907" w:h="16840" w:code="9"/>
          <w:pgMar w:top="1418" w:right="1418" w:bottom="1418" w:left="1418" w:header="567" w:footer="708" w:gutter="0"/>
          <w:pgNumType w:start="0"/>
          <w:cols w:space="708"/>
          <w:titlePg/>
          <w:docGrid w:linePitch="326"/>
        </w:sectPr>
      </w:pPr>
    </w:p>
    <w:p w14:paraId="419F9FAB" w14:textId="5A4A0C9B" w:rsidR="002C0D0C" w:rsidRPr="00E62F75" w:rsidRDefault="003920D3" w:rsidP="00E62F75">
      <w:pPr>
        <w:jc w:val="both"/>
        <w:rPr>
          <w:sz w:val="20"/>
        </w:rPr>
      </w:pPr>
      <w:commentRangeStart w:id="60"/>
      <w:r w:rsidRPr="00E62F75">
        <w:rPr>
          <w:sz w:val="20"/>
        </w:rPr>
        <w:lastRenderedPageBreak/>
        <w:t xml:space="preserve">Table 1. </w:t>
      </w:r>
      <w:r w:rsidR="00D85E47" w:rsidRPr="00E62F75">
        <w:rPr>
          <w:sz w:val="20"/>
        </w:rPr>
        <w:t xml:space="preserve">Estimation of parameters of </w:t>
      </w:r>
      <w:r w:rsidR="004F4073" w:rsidRPr="00435CF9">
        <w:rPr>
          <w:sz w:val="20"/>
        </w:rPr>
        <w:t xml:space="preserve">the </w:t>
      </w:r>
      <w:r w:rsidR="00D85E47" w:rsidRPr="00E62F75">
        <w:rPr>
          <w:sz w:val="20"/>
        </w:rPr>
        <w:t>benchmark model for the US data.</w:t>
      </w:r>
      <w:commentRangeEnd w:id="60"/>
      <w:r w:rsidR="00E62F75">
        <w:rPr>
          <w:rStyle w:val="Odwoaniedokomentarza"/>
        </w:rPr>
        <w:commentReference w:id="60"/>
      </w:r>
    </w:p>
    <w:tbl>
      <w:tblPr>
        <w:tblStyle w:val="Siatkatabelijasna"/>
        <w:tblW w:w="13797" w:type="dxa"/>
        <w:tblInd w:w="-5" w:type="dxa"/>
        <w:tblLook w:val="04A0" w:firstRow="1" w:lastRow="0" w:firstColumn="1" w:lastColumn="0" w:noHBand="0" w:noVBand="1"/>
      </w:tblPr>
      <w:tblGrid>
        <w:gridCol w:w="1538"/>
        <w:gridCol w:w="1014"/>
        <w:gridCol w:w="992"/>
        <w:gridCol w:w="1134"/>
        <w:gridCol w:w="1134"/>
        <w:gridCol w:w="992"/>
        <w:gridCol w:w="993"/>
        <w:gridCol w:w="850"/>
        <w:gridCol w:w="953"/>
        <w:gridCol w:w="937"/>
        <w:gridCol w:w="1079"/>
        <w:gridCol w:w="1048"/>
        <w:gridCol w:w="1133"/>
      </w:tblGrid>
      <w:tr w:rsidR="003920D3" w:rsidRPr="00435CF9" w14:paraId="3F6E0E55" w14:textId="77777777" w:rsidTr="00E62F75">
        <w:trPr>
          <w:trHeight w:val="300"/>
        </w:trPr>
        <w:tc>
          <w:tcPr>
            <w:tcW w:w="1538" w:type="dxa"/>
            <w:noWrap/>
            <w:vAlign w:val="center"/>
            <w:hideMark/>
          </w:tcPr>
          <w:p w14:paraId="1C4F156D" w14:textId="77777777" w:rsidR="003920D3" w:rsidRPr="00E62F75" w:rsidRDefault="003920D3" w:rsidP="003920D3">
            <w:pPr>
              <w:jc w:val="center"/>
            </w:pPr>
          </w:p>
        </w:tc>
        <w:tc>
          <w:tcPr>
            <w:tcW w:w="2006" w:type="dxa"/>
            <w:gridSpan w:val="2"/>
            <w:noWrap/>
            <w:vAlign w:val="center"/>
            <w:hideMark/>
          </w:tcPr>
          <w:p w14:paraId="20F5C653" w14:textId="77777777" w:rsidR="003920D3" w:rsidRPr="00E62F75" w:rsidRDefault="003920D3" w:rsidP="003920D3">
            <w:pPr>
              <w:jc w:val="center"/>
              <w:rPr>
                <w:color w:val="000000"/>
              </w:rPr>
            </w:pPr>
            <w:r w:rsidRPr="00E62F75">
              <w:rPr>
                <w:color w:val="000000"/>
              </w:rPr>
              <w:t>Small - Low BM</w:t>
            </w:r>
          </w:p>
        </w:tc>
        <w:tc>
          <w:tcPr>
            <w:tcW w:w="2268" w:type="dxa"/>
            <w:gridSpan w:val="2"/>
            <w:noWrap/>
            <w:vAlign w:val="center"/>
            <w:hideMark/>
          </w:tcPr>
          <w:p w14:paraId="0FC61BD2" w14:textId="77777777" w:rsidR="003920D3" w:rsidRPr="00E62F75" w:rsidRDefault="003920D3" w:rsidP="003920D3">
            <w:pPr>
              <w:jc w:val="center"/>
              <w:rPr>
                <w:color w:val="000000"/>
              </w:rPr>
            </w:pPr>
            <w:r w:rsidRPr="00E62F75">
              <w:rPr>
                <w:color w:val="000000"/>
              </w:rPr>
              <w:t>Small - Medium BM</w:t>
            </w:r>
          </w:p>
        </w:tc>
        <w:tc>
          <w:tcPr>
            <w:tcW w:w="1985" w:type="dxa"/>
            <w:gridSpan w:val="2"/>
            <w:noWrap/>
            <w:vAlign w:val="center"/>
            <w:hideMark/>
          </w:tcPr>
          <w:p w14:paraId="3E260D92" w14:textId="77777777" w:rsidR="003920D3" w:rsidRPr="00E62F75" w:rsidRDefault="003920D3" w:rsidP="003920D3">
            <w:pPr>
              <w:jc w:val="center"/>
              <w:rPr>
                <w:color w:val="000000"/>
              </w:rPr>
            </w:pPr>
            <w:r w:rsidRPr="00E62F75">
              <w:rPr>
                <w:color w:val="000000"/>
              </w:rPr>
              <w:t>Small - High BM</w:t>
            </w:r>
          </w:p>
        </w:tc>
        <w:tc>
          <w:tcPr>
            <w:tcW w:w="1803" w:type="dxa"/>
            <w:gridSpan w:val="2"/>
            <w:noWrap/>
            <w:vAlign w:val="center"/>
            <w:hideMark/>
          </w:tcPr>
          <w:p w14:paraId="54E3826A" w14:textId="77777777" w:rsidR="003920D3" w:rsidRPr="00E62F75" w:rsidRDefault="003920D3" w:rsidP="003920D3">
            <w:pPr>
              <w:jc w:val="center"/>
              <w:rPr>
                <w:color w:val="000000"/>
              </w:rPr>
            </w:pPr>
            <w:r w:rsidRPr="00E62F75">
              <w:rPr>
                <w:color w:val="000000"/>
              </w:rPr>
              <w:t>Big - Low BM</w:t>
            </w:r>
          </w:p>
        </w:tc>
        <w:tc>
          <w:tcPr>
            <w:tcW w:w="2016" w:type="dxa"/>
            <w:gridSpan w:val="2"/>
            <w:noWrap/>
            <w:vAlign w:val="center"/>
            <w:hideMark/>
          </w:tcPr>
          <w:p w14:paraId="370EF752" w14:textId="77777777" w:rsidR="003920D3" w:rsidRPr="00E62F75" w:rsidRDefault="003920D3" w:rsidP="003920D3">
            <w:pPr>
              <w:jc w:val="center"/>
              <w:rPr>
                <w:color w:val="000000"/>
              </w:rPr>
            </w:pPr>
            <w:r w:rsidRPr="00E62F75">
              <w:rPr>
                <w:color w:val="000000"/>
              </w:rPr>
              <w:t>Big - Medium BM</w:t>
            </w:r>
          </w:p>
        </w:tc>
        <w:tc>
          <w:tcPr>
            <w:tcW w:w="2181" w:type="dxa"/>
            <w:gridSpan w:val="2"/>
            <w:noWrap/>
            <w:vAlign w:val="center"/>
            <w:hideMark/>
          </w:tcPr>
          <w:p w14:paraId="5432E452" w14:textId="77777777" w:rsidR="003920D3" w:rsidRPr="00E62F75" w:rsidRDefault="003920D3" w:rsidP="003920D3">
            <w:pPr>
              <w:jc w:val="center"/>
              <w:rPr>
                <w:color w:val="000000"/>
              </w:rPr>
            </w:pPr>
            <w:r w:rsidRPr="00E62F75">
              <w:rPr>
                <w:color w:val="000000"/>
              </w:rPr>
              <w:t>Big - High BM</w:t>
            </w:r>
          </w:p>
        </w:tc>
      </w:tr>
      <w:tr w:rsidR="003920D3" w:rsidRPr="00435CF9" w14:paraId="1363400F" w14:textId="77777777" w:rsidTr="00E62F75">
        <w:trPr>
          <w:trHeight w:val="300"/>
        </w:trPr>
        <w:tc>
          <w:tcPr>
            <w:tcW w:w="1538" w:type="dxa"/>
            <w:noWrap/>
            <w:vAlign w:val="center"/>
            <w:hideMark/>
          </w:tcPr>
          <w:p w14:paraId="7C28A5F9" w14:textId="77777777" w:rsidR="003920D3" w:rsidRPr="00E62F75" w:rsidRDefault="003920D3" w:rsidP="003920D3">
            <w:pPr>
              <w:jc w:val="center"/>
              <w:rPr>
                <w:color w:val="000000"/>
              </w:rPr>
            </w:pPr>
          </w:p>
        </w:tc>
        <w:tc>
          <w:tcPr>
            <w:tcW w:w="1014" w:type="dxa"/>
            <w:noWrap/>
            <w:vAlign w:val="center"/>
            <w:hideMark/>
          </w:tcPr>
          <w:p w14:paraId="3E742C28" w14:textId="77777777" w:rsidR="003920D3" w:rsidRPr="00E62F75" w:rsidRDefault="003920D3" w:rsidP="003920D3">
            <w:pPr>
              <w:jc w:val="center"/>
              <w:rPr>
                <w:color w:val="000000"/>
              </w:rPr>
            </w:pPr>
            <w:r w:rsidRPr="00E62F75">
              <w:rPr>
                <w:color w:val="000000"/>
              </w:rPr>
              <w:t>coef</w:t>
            </w:r>
          </w:p>
        </w:tc>
        <w:tc>
          <w:tcPr>
            <w:tcW w:w="992" w:type="dxa"/>
            <w:noWrap/>
            <w:vAlign w:val="center"/>
            <w:hideMark/>
          </w:tcPr>
          <w:p w14:paraId="09CEC730" w14:textId="77777777" w:rsidR="003920D3" w:rsidRPr="00E62F75" w:rsidRDefault="003920D3" w:rsidP="003920D3">
            <w:pPr>
              <w:jc w:val="center"/>
              <w:rPr>
                <w:color w:val="000000"/>
              </w:rPr>
            </w:pPr>
            <w:r w:rsidRPr="00E62F75">
              <w:rPr>
                <w:color w:val="000000"/>
              </w:rPr>
              <w:t>p-v</w:t>
            </w:r>
          </w:p>
        </w:tc>
        <w:tc>
          <w:tcPr>
            <w:tcW w:w="1134" w:type="dxa"/>
            <w:noWrap/>
            <w:vAlign w:val="center"/>
            <w:hideMark/>
          </w:tcPr>
          <w:p w14:paraId="5CBC28F2" w14:textId="77777777" w:rsidR="003920D3" w:rsidRPr="00E62F75" w:rsidRDefault="003920D3" w:rsidP="003920D3">
            <w:pPr>
              <w:jc w:val="center"/>
              <w:rPr>
                <w:color w:val="000000"/>
              </w:rPr>
            </w:pPr>
            <w:r w:rsidRPr="00E62F75">
              <w:rPr>
                <w:color w:val="000000"/>
              </w:rPr>
              <w:t>coef</w:t>
            </w:r>
          </w:p>
        </w:tc>
        <w:tc>
          <w:tcPr>
            <w:tcW w:w="1134" w:type="dxa"/>
            <w:noWrap/>
            <w:vAlign w:val="center"/>
            <w:hideMark/>
          </w:tcPr>
          <w:p w14:paraId="397BA1B5" w14:textId="77777777" w:rsidR="003920D3" w:rsidRPr="00E62F75" w:rsidRDefault="003920D3" w:rsidP="003920D3">
            <w:pPr>
              <w:jc w:val="center"/>
              <w:rPr>
                <w:color w:val="000000"/>
              </w:rPr>
            </w:pPr>
            <w:r w:rsidRPr="00E62F75">
              <w:rPr>
                <w:color w:val="000000"/>
              </w:rPr>
              <w:t>p-v</w:t>
            </w:r>
          </w:p>
        </w:tc>
        <w:tc>
          <w:tcPr>
            <w:tcW w:w="992" w:type="dxa"/>
            <w:noWrap/>
            <w:vAlign w:val="center"/>
            <w:hideMark/>
          </w:tcPr>
          <w:p w14:paraId="56F775C5" w14:textId="77777777" w:rsidR="003920D3" w:rsidRPr="00E62F75" w:rsidRDefault="003920D3" w:rsidP="003920D3">
            <w:pPr>
              <w:jc w:val="center"/>
              <w:rPr>
                <w:color w:val="000000"/>
              </w:rPr>
            </w:pPr>
            <w:r w:rsidRPr="00E62F75">
              <w:rPr>
                <w:color w:val="000000"/>
              </w:rPr>
              <w:t>coef</w:t>
            </w:r>
          </w:p>
        </w:tc>
        <w:tc>
          <w:tcPr>
            <w:tcW w:w="993" w:type="dxa"/>
            <w:noWrap/>
            <w:vAlign w:val="center"/>
            <w:hideMark/>
          </w:tcPr>
          <w:p w14:paraId="6E6DD850" w14:textId="77777777" w:rsidR="003920D3" w:rsidRPr="00E62F75" w:rsidRDefault="003920D3" w:rsidP="003920D3">
            <w:pPr>
              <w:jc w:val="center"/>
              <w:rPr>
                <w:color w:val="000000"/>
              </w:rPr>
            </w:pPr>
            <w:r w:rsidRPr="00E62F75">
              <w:rPr>
                <w:color w:val="000000"/>
              </w:rPr>
              <w:t>p-v</w:t>
            </w:r>
          </w:p>
        </w:tc>
        <w:tc>
          <w:tcPr>
            <w:tcW w:w="850" w:type="dxa"/>
            <w:noWrap/>
            <w:vAlign w:val="center"/>
            <w:hideMark/>
          </w:tcPr>
          <w:p w14:paraId="0710556D" w14:textId="77777777" w:rsidR="003920D3" w:rsidRPr="00E62F75" w:rsidRDefault="003920D3" w:rsidP="003920D3">
            <w:pPr>
              <w:jc w:val="center"/>
              <w:rPr>
                <w:color w:val="000000"/>
              </w:rPr>
            </w:pPr>
            <w:r w:rsidRPr="00E62F75">
              <w:rPr>
                <w:color w:val="000000"/>
              </w:rPr>
              <w:t>coef</w:t>
            </w:r>
          </w:p>
        </w:tc>
        <w:tc>
          <w:tcPr>
            <w:tcW w:w="953" w:type="dxa"/>
            <w:noWrap/>
            <w:vAlign w:val="center"/>
            <w:hideMark/>
          </w:tcPr>
          <w:p w14:paraId="18A9DA7E" w14:textId="77777777" w:rsidR="003920D3" w:rsidRPr="00E62F75" w:rsidRDefault="003920D3" w:rsidP="003920D3">
            <w:pPr>
              <w:jc w:val="center"/>
              <w:rPr>
                <w:color w:val="000000"/>
              </w:rPr>
            </w:pPr>
            <w:r w:rsidRPr="00E62F75">
              <w:rPr>
                <w:color w:val="000000"/>
              </w:rPr>
              <w:t>p-v</w:t>
            </w:r>
          </w:p>
        </w:tc>
        <w:tc>
          <w:tcPr>
            <w:tcW w:w="937" w:type="dxa"/>
            <w:noWrap/>
            <w:vAlign w:val="center"/>
            <w:hideMark/>
          </w:tcPr>
          <w:p w14:paraId="472FC779" w14:textId="77777777" w:rsidR="003920D3" w:rsidRPr="00E62F75" w:rsidRDefault="003920D3" w:rsidP="003920D3">
            <w:pPr>
              <w:jc w:val="center"/>
              <w:rPr>
                <w:color w:val="000000"/>
              </w:rPr>
            </w:pPr>
            <w:r w:rsidRPr="00E62F75">
              <w:rPr>
                <w:color w:val="000000"/>
              </w:rPr>
              <w:t>coef</w:t>
            </w:r>
          </w:p>
        </w:tc>
        <w:tc>
          <w:tcPr>
            <w:tcW w:w="1079" w:type="dxa"/>
            <w:noWrap/>
            <w:vAlign w:val="center"/>
            <w:hideMark/>
          </w:tcPr>
          <w:p w14:paraId="0F04538A" w14:textId="77777777" w:rsidR="003920D3" w:rsidRPr="00E62F75" w:rsidRDefault="003920D3" w:rsidP="003920D3">
            <w:pPr>
              <w:jc w:val="center"/>
              <w:rPr>
                <w:color w:val="000000"/>
              </w:rPr>
            </w:pPr>
            <w:r w:rsidRPr="00E62F75">
              <w:rPr>
                <w:color w:val="000000"/>
              </w:rPr>
              <w:t>p-v</w:t>
            </w:r>
          </w:p>
        </w:tc>
        <w:tc>
          <w:tcPr>
            <w:tcW w:w="1048" w:type="dxa"/>
            <w:noWrap/>
            <w:vAlign w:val="center"/>
            <w:hideMark/>
          </w:tcPr>
          <w:p w14:paraId="34057BCC" w14:textId="77777777" w:rsidR="003920D3" w:rsidRPr="00E62F75" w:rsidRDefault="003920D3" w:rsidP="003920D3">
            <w:pPr>
              <w:jc w:val="center"/>
              <w:rPr>
                <w:color w:val="000000"/>
              </w:rPr>
            </w:pPr>
            <w:r w:rsidRPr="00E62F75">
              <w:rPr>
                <w:color w:val="000000"/>
              </w:rPr>
              <w:t>coef</w:t>
            </w:r>
          </w:p>
        </w:tc>
        <w:tc>
          <w:tcPr>
            <w:tcW w:w="1133" w:type="dxa"/>
            <w:noWrap/>
            <w:vAlign w:val="center"/>
            <w:hideMark/>
          </w:tcPr>
          <w:p w14:paraId="516B1075" w14:textId="77777777" w:rsidR="003920D3" w:rsidRPr="00E62F75" w:rsidRDefault="003920D3" w:rsidP="003920D3">
            <w:pPr>
              <w:jc w:val="center"/>
              <w:rPr>
                <w:color w:val="000000"/>
              </w:rPr>
            </w:pPr>
            <w:r w:rsidRPr="00E62F75">
              <w:rPr>
                <w:color w:val="000000"/>
              </w:rPr>
              <w:t>p-v</w:t>
            </w:r>
          </w:p>
        </w:tc>
      </w:tr>
      <w:tr w:rsidR="003920D3" w:rsidRPr="00435CF9" w14:paraId="1B038151" w14:textId="77777777" w:rsidTr="00E62F75">
        <w:trPr>
          <w:trHeight w:val="300"/>
        </w:trPr>
        <w:tc>
          <w:tcPr>
            <w:tcW w:w="1538" w:type="dxa"/>
            <w:noWrap/>
            <w:vAlign w:val="center"/>
            <w:hideMark/>
          </w:tcPr>
          <w:p w14:paraId="619D33F9" w14:textId="77777777" w:rsidR="003920D3" w:rsidRPr="00E62F75" w:rsidRDefault="003920D3" w:rsidP="003920D3">
            <w:pPr>
              <w:jc w:val="center"/>
              <w:rPr>
                <w:color w:val="000000"/>
              </w:rPr>
            </w:pPr>
            <w:r w:rsidRPr="00E62F75">
              <w:rPr>
                <w:color w:val="000000"/>
              </w:rPr>
              <w:t>Intercept</w:t>
            </w:r>
          </w:p>
        </w:tc>
        <w:tc>
          <w:tcPr>
            <w:tcW w:w="1014" w:type="dxa"/>
            <w:noWrap/>
            <w:vAlign w:val="center"/>
            <w:hideMark/>
          </w:tcPr>
          <w:p w14:paraId="66DFBDF5" w14:textId="77777777" w:rsidR="003920D3" w:rsidRPr="00E62F75" w:rsidRDefault="003920D3" w:rsidP="003920D3">
            <w:pPr>
              <w:jc w:val="center"/>
              <w:rPr>
                <w:color w:val="000000"/>
              </w:rPr>
            </w:pPr>
            <w:r w:rsidRPr="00E62F75">
              <w:rPr>
                <w:color w:val="000000"/>
              </w:rPr>
              <w:t>0,120</w:t>
            </w:r>
          </w:p>
        </w:tc>
        <w:tc>
          <w:tcPr>
            <w:tcW w:w="992" w:type="dxa"/>
            <w:noWrap/>
            <w:vAlign w:val="center"/>
            <w:hideMark/>
          </w:tcPr>
          <w:p w14:paraId="30874C6D" w14:textId="77777777" w:rsidR="003920D3" w:rsidRPr="00E62F75" w:rsidRDefault="003920D3" w:rsidP="003920D3">
            <w:pPr>
              <w:jc w:val="center"/>
              <w:rPr>
                <w:color w:val="000000"/>
              </w:rPr>
            </w:pPr>
            <w:r w:rsidRPr="00E62F75">
              <w:rPr>
                <w:color w:val="000000"/>
              </w:rPr>
              <w:t>1E-03</w:t>
            </w:r>
          </w:p>
        </w:tc>
        <w:tc>
          <w:tcPr>
            <w:tcW w:w="1134" w:type="dxa"/>
            <w:noWrap/>
            <w:vAlign w:val="center"/>
            <w:hideMark/>
          </w:tcPr>
          <w:p w14:paraId="518BC511" w14:textId="77777777" w:rsidR="003920D3" w:rsidRPr="00E62F75" w:rsidRDefault="003920D3" w:rsidP="003920D3">
            <w:pPr>
              <w:jc w:val="center"/>
              <w:rPr>
                <w:color w:val="000000"/>
              </w:rPr>
            </w:pPr>
            <w:r w:rsidRPr="00E62F75">
              <w:rPr>
                <w:color w:val="000000"/>
              </w:rPr>
              <w:t>0,310</w:t>
            </w:r>
          </w:p>
        </w:tc>
        <w:tc>
          <w:tcPr>
            <w:tcW w:w="1134" w:type="dxa"/>
            <w:noWrap/>
            <w:vAlign w:val="center"/>
            <w:hideMark/>
          </w:tcPr>
          <w:p w14:paraId="7A140459" w14:textId="77777777" w:rsidR="003920D3" w:rsidRPr="00E62F75" w:rsidRDefault="003920D3" w:rsidP="003920D3">
            <w:pPr>
              <w:jc w:val="center"/>
              <w:rPr>
                <w:color w:val="000000"/>
              </w:rPr>
            </w:pPr>
            <w:r w:rsidRPr="00E62F75">
              <w:rPr>
                <w:color w:val="000000"/>
              </w:rPr>
              <w:t>1E-16</w:t>
            </w:r>
          </w:p>
        </w:tc>
        <w:tc>
          <w:tcPr>
            <w:tcW w:w="992" w:type="dxa"/>
            <w:noWrap/>
            <w:vAlign w:val="center"/>
            <w:hideMark/>
          </w:tcPr>
          <w:p w14:paraId="6CF7CF1A" w14:textId="77777777" w:rsidR="003920D3" w:rsidRPr="00E62F75" w:rsidRDefault="003920D3" w:rsidP="003920D3">
            <w:pPr>
              <w:jc w:val="center"/>
              <w:rPr>
                <w:color w:val="000000"/>
              </w:rPr>
            </w:pPr>
            <w:r w:rsidRPr="00E62F75">
              <w:rPr>
                <w:color w:val="000000"/>
              </w:rPr>
              <w:t>0,292</w:t>
            </w:r>
          </w:p>
        </w:tc>
        <w:tc>
          <w:tcPr>
            <w:tcW w:w="993" w:type="dxa"/>
            <w:noWrap/>
            <w:vAlign w:val="center"/>
            <w:hideMark/>
          </w:tcPr>
          <w:p w14:paraId="79D1138D" w14:textId="77777777" w:rsidR="003920D3" w:rsidRPr="00E62F75" w:rsidRDefault="003920D3" w:rsidP="003920D3">
            <w:pPr>
              <w:jc w:val="center"/>
              <w:rPr>
                <w:color w:val="000000"/>
              </w:rPr>
            </w:pPr>
            <w:r w:rsidRPr="00E62F75">
              <w:rPr>
                <w:color w:val="000000"/>
              </w:rPr>
              <w:t>2E-23</w:t>
            </w:r>
          </w:p>
        </w:tc>
        <w:tc>
          <w:tcPr>
            <w:tcW w:w="850" w:type="dxa"/>
            <w:noWrap/>
            <w:vAlign w:val="center"/>
            <w:hideMark/>
          </w:tcPr>
          <w:p w14:paraId="64E7F2D8" w14:textId="77777777" w:rsidR="003920D3" w:rsidRPr="00E62F75" w:rsidRDefault="003920D3" w:rsidP="003920D3">
            <w:pPr>
              <w:jc w:val="center"/>
              <w:rPr>
                <w:color w:val="000000"/>
              </w:rPr>
            </w:pPr>
            <w:r w:rsidRPr="00E62F75">
              <w:rPr>
                <w:color w:val="000000"/>
              </w:rPr>
              <w:t>0,346</w:t>
            </w:r>
          </w:p>
        </w:tc>
        <w:tc>
          <w:tcPr>
            <w:tcW w:w="953" w:type="dxa"/>
            <w:noWrap/>
            <w:vAlign w:val="center"/>
            <w:hideMark/>
          </w:tcPr>
          <w:p w14:paraId="315C3497" w14:textId="77777777" w:rsidR="003920D3" w:rsidRPr="00E62F75" w:rsidRDefault="003920D3" w:rsidP="003920D3">
            <w:pPr>
              <w:jc w:val="center"/>
              <w:rPr>
                <w:color w:val="000000"/>
              </w:rPr>
            </w:pPr>
            <w:r w:rsidRPr="00E62F75">
              <w:rPr>
                <w:color w:val="000000"/>
              </w:rPr>
              <w:t>4E-35</w:t>
            </w:r>
          </w:p>
        </w:tc>
        <w:tc>
          <w:tcPr>
            <w:tcW w:w="937" w:type="dxa"/>
            <w:noWrap/>
            <w:vAlign w:val="center"/>
            <w:hideMark/>
          </w:tcPr>
          <w:p w14:paraId="395A62D1" w14:textId="77777777" w:rsidR="003920D3" w:rsidRPr="00E62F75" w:rsidRDefault="003920D3" w:rsidP="003920D3">
            <w:pPr>
              <w:jc w:val="center"/>
              <w:rPr>
                <w:color w:val="000000"/>
              </w:rPr>
            </w:pPr>
            <w:r w:rsidRPr="00E62F75">
              <w:rPr>
                <w:color w:val="000000"/>
              </w:rPr>
              <w:t>0,203</w:t>
            </w:r>
          </w:p>
        </w:tc>
        <w:tc>
          <w:tcPr>
            <w:tcW w:w="1079" w:type="dxa"/>
            <w:noWrap/>
            <w:vAlign w:val="center"/>
            <w:hideMark/>
          </w:tcPr>
          <w:p w14:paraId="5B8DBD39" w14:textId="77777777" w:rsidR="003920D3" w:rsidRPr="00E62F75" w:rsidRDefault="003920D3" w:rsidP="003920D3">
            <w:pPr>
              <w:jc w:val="center"/>
              <w:rPr>
                <w:color w:val="000000"/>
              </w:rPr>
            </w:pPr>
            <w:r w:rsidRPr="00E62F75">
              <w:rPr>
                <w:color w:val="000000"/>
              </w:rPr>
              <w:t>7E-05</w:t>
            </w:r>
          </w:p>
        </w:tc>
        <w:tc>
          <w:tcPr>
            <w:tcW w:w="1048" w:type="dxa"/>
            <w:noWrap/>
            <w:vAlign w:val="center"/>
            <w:hideMark/>
          </w:tcPr>
          <w:p w14:paraId="67A1109E" w14:textId="77777777" w:rsidR="003920D3" w:rsidRPr="00E62F75" w:rsidRDefault="003920D3" w:rsidP="003920D3">
            <w:pPr>
              <w:jc w:val="center"/>
              <w:rPr>
                <w:color w:val="000000"/>
              </w:rPr>
            </w:pPr>
            <w:r w:rsidRPr="00E62F75">
              <w:rPr>
                <w:color w:val="000000"/>
              </w:rPr>
              <w:t>0,173</w:t>
            </w:r>
          </w:p>
        </w:tc>
        <w:tc>
          <w:tcPr>
            <w:tcW w:w="1133" w:type="dxa"/>
            <w:noWrap/>
            <w:vAlign w:val="center"/>
            <w:hideMark/>
          </w:tcPr>
          <w:p w14:paraId="2907603B" w14:textId="77777777" w:rsidR="003920D3" w:rsidRPr="00E62F75" w:rsidRDefault="003920D3" w:rsidP="003920D3">
            <w:pPr>
              <w:jc w:val="center"/>
              <w:rPr>
                <w:color w:val="000000"/>
              </w:rPr>
            </w:pPr>
            <w:r w:rsidRPr="00E62F75">
              <w:rPr>
                <w:color w:val="000000"/>
              </w:rPr>
              <w:t>2E-05</w:t>
            </w:r>
          </w:p>
        </w:tc>
      </w:tr>
      <w:tr w:rsidR="003920D3" w:rsidRPr="00435CF9" w14:paraId="10675A87" w14:textId="77777777" w:rsidTr="00E62F75">
        <w:trPr>
          <w:trHeight w:val="300"/>
        </w:trPr>
        <w:tc>
          <w:tcPr>
            <w:tcW w:w="1538" w:type="dxa"/>
            <w:noWrap/>
            <w:vAlign w:val="center"/>
            <w:hideMark/>
          </w:tcPr>
          <w:p w14:paraId="7084B7A5" w14:textId="77777777" w:rsidR="003920D3" w:rsidRPr="00E62F75" w:rsidRDefault="003920D3" w:rsidP="003920D3">
            <w:pPr>
              <w:jc w:val="center"/>
              <w:rPr>
                <w:color w:val="000000"/>
              </w:rPr>
            </w:pPr>
            <w:r w:rsidRPr="00E62F75">
              <w:rPr>
                <w:color w:val="000000"/>
              </w:rPr>
              <w:t>MKT_RF</w:t>
            </w:r>
          </w:p>
        </w:tc>
        <w:tc>
          <w:tcPr>
            <w:tcW w:w="1014" w:type="dxa"/>
            <w:noWrap/>
            <w:vAlign w:val="center"/>
            <w:hideMark/>
          </w:tcPr>
          <w:p w14:paraId="2E863020" w14:textId="77777777" w:rsidR="003920D3" w:rsidRPr="00E62F75" w:rsidRDefault="003920D3" w:rsidP="003920D3">
            <w:pPr>
              <w:jc w:val="center"/>
              <w:rPr>
                <w:color w:val="000000"/>
              </w:rPr>
            </w:pPr>
            <w:r w:rsidRPr="00E62F75">
              <w:rPr>
                <w:color w:val="000000"/>
              </w:rPr>
              <w:t>1,079</w:t>
            </w:r>
          </w:p>
        </w:tc>
        <w:tc>
          <w:tcPr>
            <w:tcW w:w="992" w:type="dxa"/>
            <w:noWrap/>
            <w:vAlign w:val="center"/>
            <w:hideMark/>
          </w:tcPr>
          <w:p w14:paraId="6CF106C7" w14:textId="77777777" w:rsidR="003920D3" w:rsidRPr="00E62F75" w:rsidRDefault="003920D3" w:rsidP="003920D3">
            <w:pPr>
              <w:jc w:val="center"/>
              <w:rPr>
                <w:color w:val="000000"/>
              </w:rPr>
            </w:pPr>
            <w:r w:rsidRPr="00E62F75">
              <w:rPr>
                <w:color w:val="000000"/>
              </w:rPr>
              <w:t>0</w:t>
            </w:r>
          </w:p>
        </w:tc>
        <w:tc>
          <w:tcPr>
            <w:tcW w:w="1134" w:type="dxa"/>
            <w:noWrap/>
            <w:vAlign w:val="center"/>
            <w:hideMark/>
          </w:tcPr>
          <w:p w14:paraId="759DE13F" w14:textId="77777777" w:rsidR="003920D3" w:rsidRPr="00E62F75" w:rsidRDefault="003920D3" w:rsidP="003920D3">
            <w:pPr>
              <w:jc w:val="center"/>
              <w:rPr>
                <w:color w:val="000000"/>
              </w:rPr>
            </w:pPr>
            <w:r w:rsidRPr="00E62F75">
              <w:rPr>
                <w:color w:val="000000"/>
              </w:rPr>
              <w:t>0,982</w:t>
            </w:r>
          </w:p>
        </w:tc>
        <w:tc>
          <w:tcPr>
            <w:tcW w:w="1134" w:type="dxa"/>
            <w:noWrap/>
            <w:vAlign w:val="center"/>
            <w:hideMark/>
          </w:tcPr>
          <w:p w14:paraId="44D72FE3" w14:textId="77777777" w:rsidR="003920D3" w:rsidRPr="00E62F75" w:rsidRDefault="003920D3" w:rsidP="003920D3">
            <w:pPr>
              <w:jc w:val="center"/>
              <w:rPr>
                <w:color w:val="000000"/>
              </w:rPr>
            </w:pPr>
            <w:r w:rsidRPr="00E62F75">
              <w:rPr>
                <w:color w:val="000000"/>
              </w:rPr>
              <w:t>0</w:t>
            </w:r>
          </w:p>
        </w:tc>
        <w:tc>
          <w:tcPr>
            <w:tcW w:w="992" w:type="dxa"/>
            <w:noWrap/>
            <w:vAlign w:val="center"/>
            <w:hideMark/>
          </w:tcPr>
          <w:p w14:paraId="0E54F700" w14:textId="77777777" w:rsidR="003920D3" w:rsidRPr="00E62F75" w:rsidRDefault="003920D3" w:rsidP="003920D3">
            <w:pPr>
              <w:jc w:val="center"/>
              <w:rPr>
                <w:color w:val="000000"/>
              </w:rPr>
            </w:pPr>
            <w:r w:rsidRPr="00E62F75">
              <w:rPr>
                <w:color w:val="000000"/>
              </w:rPr>
              <w:t>1,018</w:t>
            </w:r>
          </w:p>
        </w:tc>
        <w:tc>
          <w:tcPr>
            <w:tcW w:w="993" w:type="dxa"/>
            <w:noWrap/>
            <w:vAlign w:val="center"/>
            <w:hideMark/>
          </w:tcPr>
          <w:p w14:paraId="6C94852D" w14:textId="77777777" w:rsidR="003920D3" w:rsidRPr="00E62F75" w:rsidRDefault="003920D3" w:rsidP="003920D3">
            <w:pPr>
              <w:jc w:val="center"/>
              <w:rPr>
                <w:color w:val="000000"/>
              </w:rPr>
            </w:pPr>
            <w:r w:rsidRPr="00E62F75">
              <w:rPr>
                <w:color w:val="000000"/>
              </w:rPr>
              <w:t>0</w:t>
            </w:r>
          </w:p>
        </w:tc>
        <w:tc>
          <w:tcPr>
            <w:tcW w:w="850" w:type="dxa"/>
            <w:noWrap/>
            <w:vAlign w:val="center"/>
            <w:hideMark/>
          </w:tcPr>
          <w:p w14:paraId="18C608CF" w14:textId="77777777" w:rsidR="003920D3" w:rsidRPr="00E62F75" w:rsidRDefault="003920D3" w:rsidP="003920D3">
            <w:pPr>
              <w:jc w:val="center"/>
              <w:rPr>
                <w:color w:val="000000"/>
              </w:rPr>
            </w:pPr>
            <w:r w:rsidRPr="00E62F75">
              <w:rPr>
                <w:color w:val="000000"/>
              </w:rPr>
              <w:t>1,020</w:t>
            </w:r>
          </w:p>
        </w:tc>
        <w:tc>
          <w:tcPr>
            <w:tcW w:w="953" w:type="dxa"/>
            <w:noWrap/>
            <w:vAlign w:val="center"/>
            <w:hideMark/>
          </w:tcPr>
          <w:p w14:paraId="004CB19D" w14:textId="77777777" w:rsidR="003920D3" w:rsidRPr="00E62F75" w:rsidRDefault="003920D3" w:rsidP="003920D3">
            <w:pPr>
              <w:jc w:val="center"/>
              <w:rPr>
                <w:color w:val="000000"/>
              </w:rPr>
            </w:pPr>
            <w:r w:rsidRPr="00E62F75">
              <w:rPr>
                <w:color w:val="000000"/>
              </w:rPr>
              <w:t>0</w:t>
            </w:r>
          </w:p>
        </w:tc>
        <w:tc>
          <w:tcPr>
            <w:tcW w:w="937" w:type="dxa"/>
            <w:noWrap/>
            <w:vAlign w:val="center"/>
            <w:hideMark/>
          </w:tcPr>
          <w:p w14:paraId="1946814B" w14:textId="77777777" w:rsidR="003920D3" w:rsidRPr="00E62F75" w:rsidRDefault="003920D3" w:rsidP="003920D3">
            <w:pPr>
              <w:jc w:val="center"/>
              <w:rPr>
                <w:color w:val="000000"/>
              </w:rPr>
            </w:pPr>
            <w:r w:rsidRPr="00E62F75">
              <w:rPr>
                <w:color w:val="000000"/>
              </w:rPr>
              <w:t>0,979</w:t>
            </w:r>
          </w:p>
        </w:tc>
        <w:tc>
          <w:tcPr>
            <w:tcW w:w="1079" w:type="dxa"/>
            <w:noWrap/>
            <w:vAlign w:val="center"/>
            <w:hideMark/>
          </w:tcPr>
          <w:p w14:paraId="40DAE8FF" w14:textId="77777777" w:rsidR="003920D3" w:rsidRPr="00E62F75" w:rsidRDefault="003920D3" w:rsidP="003920D3">
            <w:pPr>
              <w:jc w:val="center"/>
              <w:rPr>
                <w:color w:val="000000"/>
              </w:rPr>
            </w:pPr>
            <w:r w:rsidRPr="00E62F75">
              <w:rPr>
                <w:color w:val="000000"/>
              </w:rPr>
              <w:t>8E-279</w:t>
            </w:r>
          </w:p>
        </w:tc>
        <w:tc>
          <w:tcPr>
            <w:tcW w:w="1048" w:type="dxa"/>
            <w:noWrap/>
            <w:vAlign w:val="center"/>
            <w:hideMark/>
          </w:tcPr>
          <w:p w14:paraId="2929632C" w14:textId="77777777" w:rsidR="003920D3" w:rsidRPr="00E62F75" w:rsidRDefault="003920D3" w:rsidP="003920D3">
            <w:pPr>
              <w:jc w:val="center"/>
              <w:rPr>
                <w:color w:val="000000"/>
              </w:rPr>
            </w:pPr>
            <w:r w:rsidRPr="00E62F75">
              <w:rPr>
                <w:color w:val="000000"/>
              </w:rPr>
              <w:t>1,080</w:t>
            </w:r>
          </w:p>
        </w:tc>
        <w:tc>
          <w:tcPr>
            <w:tcW w:w="1133" w:type="dxa"/>
            <w:noWrap/>
            <w:vAlign w:val="center"/>
            <w:hideMark/>
          </w:tcPr>
          <w:p w14:paraId="33CE678D" w14:textId="77777777" w:rsidR="003920D3" w:rsidRPr="00E62F75" w:rsidRDefault="003920D3" w:rsidP="003920D3">
            <w:pPr>
              <w:jc w:val="center"/>
              <w:rPr>
                <w:color w:val="000000"/>
              </w:rPr>
            </w:pPr>
            <w:r w:rsidRPr="00E62F75">
              <w:rPr>
                <w:color w:val="000000"/>
              </w:rPr>
              <w:t>0</w:t>
            </w:r>
          </w:p>
        </w:tc>
      </w:tr>
      <w:tr w:rsidR="003920D3" w:rsidRPr="00435CF9" w14:paraId="75CD7A2A" w14:textId="77777777" w:rsidTr="00E62F75">
        <w:trPr>
          <w:trHeight w:val="300"/>
        </w:trPr>
        <w:tc>
          <w:tcPr>
            <w:tcW w:w="1538" w:type="dxa"/>
            <w:noWrap/>
            <w:vAlign w:val="center"/>
            <w:hideMark/>
          </w:tcPr>
          <w:p w14:paraId="68089966" w14:textId="77777777" w:rsidR="003920D3" w:rsidRPr="00E62F75" w:rsidRDefault="003920D3" w:rsidP="003920D3">
            <w:pPr>
              <w:jc w:val="center"/>
              <w:rPr>
                <w:color w:val="000000"/>
              </w:rPr>
            </w:pPr>
            <w:r w:rsidRPr="00E62F75">
              <w:rPr>
                <w:color w:val="000000"/>
              </w:rPr>
              <w:t>SMB</w:t>
            </w:r>
          </w:p>
        </w:tc>
        <w:tc>
          <w:tcPr>
            <w:tcW w:w="1014" w:type="dxa"/>
            <w:noWrap/>
            <w:vAlign w:val="center"/>
            <w:hideMark/>
          </w:tcPr>
          <w:p w14:paraId="2CF1CC47" w14:textId="77777777" w:rsidR="003920D3" w:rsidRPr="00E62F75" w:rsidRDefault="003920D3" w:rsidP="003920D3">
            <w:pPr>
              <w:jc w:val="center"/>
              <w:rPr>
                <w:color w:val="000000"/>
              </w:rPr>
            </w:pPr>
            <w:r w:rsidRPr="00E62F75">
              <w:rPr>
                <w:color w:val="000000"/>
              </w:rPr>
              <w:t>1,040</w:t>
            </w:r>
          </w:p>
        </w:tc>
        <w:tc>
          <w:tcPr>
            <w:tcW w:w="992" w:type="dxa"/>
            <w:noWrap/>
            <w:vAlign w:val="center"/>
            <w:hideMark/>
          </w:tcPr>
          <w:p w14:paraId="53367AB0" w14:textId="77777777" w:rsidR="003920D3" w:rsidRPr="00E62F75" w:rsidRDefault="003920D3" w:rsidP="003920D3">
            <w:pPr>
              <w:jc w:val="center"/>
              <w:rPr>
                <w:color w:val="000000"/>
              </w:rPr>
            </w:pPr>
            <w:r w:rsidRPr="00E62F75">
              <w:rPr>
                <w:color w:val="000000"/>
              </w:rPr>
              <w:t>1E-295</w:t>
            </w:r>
          </w:p>
        </w:tc>
        <w:tc>
          <w:tcPr>
            <w:tcW w:w="1134" w:type="dxa"/>
            <w:noWrap/>
            <w:vAlign w:val="center"/>
            <w:hideMark/>
          </w:tcPr>
          <w:p w14:paraId="6C0D82EF" w14:textId="77777777" w:rsidR="003920D3" w:rsidRPr="00E62F75" w:rsidRDefault="003920D3" w:rsidP="003920D3">
            <w:pPr>
              <w:jc w:val="center"/>
              <w:rPr>
                <w:color w:val="000000"/>
              </w:rPr>
            </w:pPr>
            <w:r w:rsidRPr="00E62F75">
              <w:rPr>
                <w:color w:val="000000"/>
              </w:rPr>
              <w:t>0,823</w:t>
            </w:r>
          </w:p>
        </w:tc>
        <w:tc>
          <w:tcPr>
            <w:tcW w:w="1134" w:type="dxa"/>
            <w:noWrap/>
            <w:vAlign w:val="center"/>
            <w:hideMark/>
          </w:tcPr>
          <w:p w14:paraId="5D64F239" w14:textId="77777777" w:rsidR="003920D3" w:rsidRPr="00E62F75" w:rsidRDefault="003920D3" w:rsidP="003920D3">
            <w:pPr>
              <w:jc w:val="center"/>
              <w:rPr>
                <w:color w:val="000000"/>
              </w:rPr>
            </w:pPr>
            <w:r w:rsidRPr="00E62F75">
              <w:rPr>
                <w:color w:val="000000"/>
              </w:rPr>
              <w:t>1E-199</w:t>
            </w:r>
          </w:p>
        </w:tc>
        <w:tc>
          <w:tcPr>
            <w:tcW w:w="992" w:type="dxa"/>
            <w:noWrap/>
            <w:vAlign w:val="center"/>
            <w:hideMark/>
          </w:tcPr>
          <w:p w14:paraId="04AD6807" w14:textId="77777777" w:rsidR="003920D3" w:rsidRPr="00E62F75" w:rsidRDefault="003920D3" w:rsidP="003920D3">
            <w:pPr>
              <w:jc w:val="center"/>
              <w:rPr>
                <w:color w:val="000000"/>
              </w:rPr>
            </w:pPr>
            <w:r w:rsidRPr="00E62F75">
              <w:rPr>
                <w:color w:val="000000"/>
              </w:rPr>
              <w:t>0,926</w:t>
            </w:r>
          </w:p>
        </w:tc>
        <w:tc>
          <w:tcPr>
            <w:tcW w:w="993" w:type="dxa"/>
            <w:noWrap/>
            <w:vAlign w:val="center"/>
            <w:hideMark/>
          </w:tcPr>
          <w:p w14:paraId="0B7C7690" w14:textId="77777777" w:rsidR="003920D3" w:rsidRPr="00E62F75" w:rsidRDefault="003920D3" w:rsidP="003920D3">
            <w:pPr>
              <w:jc w:val="center"/>
              <w:rPr>
                <w:color w:val="000000"/>
              </w:rPr>
            </w:pPr>
            <w:r w:rsidRPr="00E62F75">
              <w:rPr>
                <w:color w:val="000000"/>
              </w:rPr>
              <w:t>0</w:t>
            </w:r>
          </w:p>
        </w:tc>
        <w:tc>
          <w:tcPr>
            <w:tcW w:w="850" w:type="dxa"/>
            <w:noWrap/>
            <w:vAlign w:val="center"/>
            <w:hideMark/>
          </w:tcPr>
          <w:p w14:paraId="40DD379F" w14:textId="77777777" w:rsidR="003920D3" w:rsidRPr="00E62F75" w:rsidRDefault="003920D3" w:rsidP="003920D3">
            <w:pPr>
              <w:jc w:val="center"/>
              <w:rPr>
                <w:color w:val="000000"/>
              </w:rPr>
            </w:pPr>
            <w:r w:rsidRPr="00E62F75">
              <w:rPr>
                <w:color w:val="000000"/>
              </w:rPr>
              <w:t>-0,099</w:t>
            </w:r>
          </w:p>
        </w:tc>
        <w:tc>
          <w:tcPr>
            <w:tcW w:w="953" w:type="dxa"/>
            <w:noWrap/>
            <w:vAlign w:val="center"/>
            <w:hideMark/>
          </w:tcPr>
          <w:p w14:paraId="01ABA947" w14:textId="77777777" w:rsidR="003920D3" w:rsidRPr="00E62F75" w:rsidRDefault="003920D3" w:rsidP="003920D3">
            <w:pPr>
              <w:jc w:val="center"/>
              <w:rPr>
                <w:color w:val="000000"/>
              </w:rPr>
            </w:pPr>
            <w:r w:rsidRPr="00E62F75">
              <w:rPr>
                <w:color w:val="000000"/>
              </w:rPr>
              <w:t>2E-09</w:t>
            </w:r>
          </w:p>
        </w:tc>
        <w:tc>
          <w:tcPr>
            <w:tcW w:w="937" w:type="dxa"/>
            <w:noWrap/>
            <w:vAlign w:val="center"/>
            <w:hideMark/>
          </w:tcPr>
          <w:p w14:paraId="3189CC74" w14:textId="77777777" w:rsidR="003920D3" w:rsidRPr="00E62F75" w:rsidRDefault="003920D3" w:rsidP="003920D3">
            <w:pPr>
              <w:jc w:val="center"/>
              <w:rPr>
                <w:color w:val="000000"/>
              </w:rPr>
            </w:pPr>
            <w:r w:rsidRPr="00E62F75">
              <w:rPr>
                <w:color w:val="000000"/>
              </w:rPr>
              <w:t>-0,126</w:t>
            </w:r>
          </w:p>
        </w:tc>
        <w:tc>
          <w:tcPr>
            <w:tcW w:w="1079" w:type="dxa"/>
            <w:noWrap/>
            <w:vAlign w:val="center"/>
            <w:hideMark/>
          </w:tcPr>
          <w:p w14:paraId="0E7558CF" w14:textId="77777777" w:rsidR="003920D3" w:rsidRPr="00E62F75" w:rsidRDefault="003920D3" w:rsidP="003920D3">
            <w:pPr>
              <w:jc w:val="center"/>
              <w:rPr>
                <w:color w:val="000000"/>
              </w:rPr>
            </w:pPr>
            <w:r w:rsidRPr="00E62F75">
              <w:rPr>
                <w:color w:val="000000"/>
              </w:rPr>
              <w:t>1E-06</w:t>
            </w:r>
          </w:p>
        </w:tc>
        <w:tc>
          <w:tcPr>
            <w:tcW w:w="1048" w:type="dxa"/>
            <w:noWrap/>
            <w:vAlign w:val="center"/>
            <w:hideMark/>
          </w:tcPr>
          <w:p w14:paraId="46DCBF70" w14:textId="77777777" w:rsidR="003920D3" w:rsidRPr="00E62F75" w:rsidRDefault="003920D3" w:rsidP="003920D3">
            <w:pPr>
              <w:jc w:val="center"/>
              <w:rPr>
                <w:color w:val="000000"/>
              </w:rPr>
            </w:pPr>
            <w:r w:rsidRPr="00E62F75">
              <w:rPr>
                <w:color w:val="000000"/>
              </w:rPr>
              <w:t>0,015</w:t>
            </w:r>
          </w:p>
        </w:tc>
        <w:tc>
          <w:tcPr>
            <w:tcW w:w="1133" w:type="dxa"/>
            <w:noWrap/>
            <w:vAlign w:val="center"/>
            <w:hideMark/>
          </w:tcPr>
          <w:p w14:paraId="1DA8F50B" w14:textId="77777777" w:rsidR="003920D3" w:rsidRPr="00E62F75" w:rsidRDefault="003920D3" w:rsidP="003920D3">
            <w:pPr>
              <w:jc w:val="center"/>
              <w:rPr>
                <w:color w:val="000000"/>
              </w:rPr>
            </w:pPr>
            <w:r w:rsidRPr="00E62F75">
              <w:rPr>
                <w:color w:val="000000"/>
              </w:rPr>
              <w:t>0,475</w:t>
            </w:r>
          </w:p>
        </w:tc>
      </w:tr>
      <w:tr w:rsidR="003920D3" w:rsidRPr="00435CF9" w14:paraId="07C2A478" w14:textId="77777777" w:rsidTr="00E62F75">
        <w:trPr>
          <w:trHeight w:val="300"/>
        </w:trPr>
        <w:tc>
          <w:tcPr>
            <w:tcW w:w="1538" w:type="dxa"/>
            <w:noWrap/>
            <w:vAlign w:val="center"/>
            <w:hideMark/>
          </w:tcPr>
          <w:p w14:paraId="66D48EEC" w14:textId="77777777" w:rsidR="003920D3" w:rsidRPr="00E62F75" w:rsidRDefault="003920D3" w:rsidP="003920D3">
            <w:pPr>
              <w:jc w:val="center"/>
              <w:rPr>
                <w:color w:val="000000"/>
              </w:rPr>
            </w:pPr>
            <w:r w:rsidRPr="00E62F75">
              <w:rPr>
                <w:color w:val="000000"/>
              </w:rPr>
              <w:t>HML</w:t>
            </w:r>
          </w:p>
        </w:tc>
        <w:tc>
          <w:tcPr>
            <w:tcW w:w="1014" w:type="dxa"/>
            <w:noWrap/>
            <w:vAlign w:val="center"/>
            <w:hideMark/>
          </w:tcPr>
          <w:p w14:paraId="037BE2B5" w14:textId="77777777" w:rsidR="003920D3" w:rsidRPr="00E62F75" w:rsidRDefault="003920D3" w:rsidP="003920D3">
            <w:pPr>
              <w:jc w:val="center"/>
              <w:rPr>
                <w:color w:val="000000"/>
              </w:rPr>
            </w:pPr>
            <w:r w:rsidRPr="00E62F75">
              <w:rPr>
                <w:color w:val="000000"/>
              </w:rPr>
              <w:t>-0,188</w:t>
            </w:r>
          </w:p>
        </w:tc>
        <w:tc>
          <w:tcPr>
            <w:tcW w:w="992" w:type="dxa"/>
            <w:noWrap/>
            <w:vAlign w:val="center"/>
            <w:hideMark/>
          </w:tcPr>
          <w:p w14:paraId="42B4ED9B" w14:textId="77777777" w:rsidR="003920D3" w:rsidRPr="00E62F75" w:rsidRDefault="003920D3" w:rsidP="003920D3">
            <w:pPr>
              <w:jc w:val="center"/>
              <w:rPr>
                <w:color w:val="000000"/>
              </w:rPr>
            </w:pPr>
            <w:r w:rsidRPr="00E62F75">
              <w:rPr>
                <w:color w:val="000000"/>
              </w:rPr>
              <w:t>5E-22</w:t>
            </w:r>
          </w:p>
        </w:tc>
        <w:tc>
          <w:tcPr>
            <w:tcW w:w="1134" w:type="dxa"/>
            <w:noWrap/>
            <w:vAlign w:val="center"/>
            <w:hideMark/>
          </w:tcPr>
          <w:p w14:paraId="320C2176" w14:textId="77777777" w:rsidR="003920D3" w:rsidRPr="00E62F75" w:rsidRDefault="003920D3" w:rsidP="003920D3">
            <w:pPr>
              <w:jc w:val="center"/>
              <w:rPr>
                <w:color w:val="000000"/>
              </w:rPr>
            </w:pPr>
            <w:r w:rsidRPr="00E62F75">
              <w:rPr>
                <w:color w:val="000000"/>
              </w:rPr>
              <w:t>0,301</w:t>
            </w:r>
          </w:p>
        </w:tc>
        <w:tc>
          <w:tcPr>
            <w:tcW w:w="1134" w:type="dxa"/>
            <w:noWrap/>
            <w:vAlign w:val="center"/>
            <w:hideMark/>
          </w:tcPr>
          <w:p w14:paraId="166C70A7" w14:textId="77777777" w:rsidR="003920D3" w:rsidRPr="00E62F75" w:rsidRDefault="003920D3" w:rsidP="003920D3">
            <w:pPr>
              <w:jc w:val="center"/>
              <w:rPr>
                <w:color w:val="000000"/>
              </w:rPr>
            </w:pPr>
            <w:r w:rsidRPr="00E62F75">
              <w:rPr>
                <w:color w:val="000000"/>
              </w:rPr>
              <w:t>4E-22</w:t>
            </w:r>
          </w:p>
        </w:tc>
        <w:tc>
          <w:tcPr>
            <w:tcW w:w="992" w:type="dxa"/>
            <w:noWrap/>
            <w:vAlign w:val="center"/>
            <w:hideMark/>
          </w:tcPr>
          <w:p w14:paraId="592A86C4" w14:textId="77777777" w:rsidR="003920D3" w:rsidRPr="00E62F75" w:rsidRDefault="003920D3" w:rsidP="003920D3">
            <w:pPr>
              <w:jc w:val="center"/>
              <w:rPr>
                <w:color w:val="000000"/>
              </w:rPr>
            </w:pPr>
            <w:r w:rsidRPr="00E62F75">
              <w:rPr>
                <w:color w:val="000000"/>
              </w:rPr>
              <w:t>0,788</w:t>
            </w:r>
          </w:p>
        </w:tc>
        <w:tc>
          <w:tcPr>
            <w:tcW w:w="993" w:type="dxa"/>
            <w:noWrap/>
            <w:vAlign w:val="center"/>
            <w:hideMark/>
          </w:tcPr>
          <w:p w14:paraId="4F80EDB6" w14:textId="77777777" w:rsidR="003920D3" w:rsidRPr="00E62F75" w:rsidRDefault="003920D3" w:rsidP="003920D3">
            <w:pPr>
              <w:jc w:val="center"/>
              <w:rPr>
                <w:color w:val="000000"/>
              </w:rPr>
            </w:pPr>
            <w:r w:rsidRPr="00E62F75">
              <w:rPr>
                <w:color w:val="000000"/>
              </w:rPr>
              <w:t>1E-149</w:t>
            </w:r>
          </w:p>
        </w:tc>
        <w:tc>
          <w:tcPr>
            <w:tcW w:w="850" w:type="dxa"/>
            <w:noWrap/>
            <w:vAlign w:val="center"/>
            <w:hideMark/>
          </w:tcPr>
          <w:p w14:paraId="202C3729" w14:textId="77777777" w:rsidR="003920D3" w:rsidRPr="00E62F75" w:rsidRDefault="003920D3" w:rsidP="003920D3">
            <w:pPr>
              <w:jc w:val="center"/>
              <w:rPr>
                <w:color w:val="000000"/>
              </w:rPr>
            </w:pPr>
            <w:r w:rsidRPr="00E62F75">
              <w:rPr>
                <w:color w:val="000000"/>
              </w:rPr>
              <w:t>-0,221</w:t>
            </w:r>
          </w:p>
        </w:tc>
        <w:tc>
          <w:tcPr>
            <w:tcW w:w="953" w:type="dxa"/>
            <w:noWrap/>
            <w:vAlign w:val="center"/>
            <w:hideMark/>
          </w:tcPr>
          <w:p w14:paraId="5B4CE3C7" w14:textId="77777777" w:rsidR="003920D3" w:rsidRPr="00E62F75" w:rsidRDefault="003920D3" w:rsidP="003920D3">
            <w:pPr>
              <w:jc w:val="center"/>
              <w:rPr>
                <w:color w:val="000000"/>
              </w:rPr>
            </w:pPr>
            <w:r w:rsidRPr="00E62F75">
              <w:rPr>
                <w:color w:val="000000"/>
              </w:rPr>
              <w:t>5E-63</w:t>
            </w:r>
          </w:p>
        </w:tc>
        <w:tc>
          <w:tcPr>
            <w:tcW w:w="937" w:type="dxa"/>
            <w:noWrap/>
            <w:vAlign w:val="center"/>
            <w:hideMark/>
          </w:tcPr>
          <w:p w14:paraId="2FCB38DD" w14:textId="77777777" w:rsidR="003920D3" w:rsidRPr="00E62F75" w:rsidRDefault="003920D3" w:rsidP="003920D3">
            <w:pPr>
              <w:jc w:val="center"/>
              <w:rPr>
                <w:color w:val="000000"/>
              </w:rPr>
            </w:pPr>
            <w:r w:rsidRPr="00E62F75">
              <w:rPr>
                <w:color w:val="000000"/>
              </w:rPr>
              <w:t>0,320</w:t>
            </w:r>
          </w:p>
        </w:tc>
        <w:tc>
          <w:tcPr>
            <w:tcW w:w="1079" w:type="dxa"/>
            <w:noWrap/>
            <w:vAlign w:val="center"/>
            <w:hideMark/>
          </w:tcPr>
          <w:p w14:paraId="22513B85" w14:textId="77777777" w:rsidR="003920D3" w:rsidRPr="00E62F75" w:rsidRDefault="003920D3" w:rsidP="003920D3">
            <w:pPr>
              <w:jc w:val="center"/>
              <w:rPr>
                <w:color w:val="000000"/>
              </w:rPr>
            </w:pPr>
            <w:r w:rsidRPr="00E62F75">
              <w:rPr>
                <w:color w:val="000000"/>
              </w:rPr>
              <w:t>4E-21</w:t>
            </w:r>
          </w:p>
        </w:tc>
        <w:tc>
          <w:tcPr>
            <w:tcW w:w="1048" w:type="dxa"/>
            <w:noWrap/>
            <w:vAlign w:val="center"/>
            <w:hideMark/>
          </w:tcPr>
          <w:p w14:paraId="216530DD" w14:textId="77777777" w:rsidR="003920D3" w:rsidRPr="00E62F75" w:rsidRDefault="003920D3" w:rsidP="003920D3">
            <w:pPr>
              <w:jc w:val="center"/>
              <w:rPr>
                <w:color w:val="000000"/>
              </w:rPr>
            </w:pPr>
            <w:r w:rsidRPr="00E62F75">
              <w:rPr>
                <w:color w:val="000000"/>
              </w:rPr>
              <w:t>0,802</w:t>
            </w:r>
          </w:p>
        </w:tc>
        <w:tc>
          <w:tcPr>
            <w:tcW w:w="1133" w:type="dxa"/>
            <w:noWrap/>
            <w:vAlign w:val="center"/>
            <w:hideMark/>
          </w:tcPr>
          <w:p w14:paraId="42105611" w14:textId="77777777" w:rsidR="003920D3" w:rsidRPr="00E62F75" w:rsidRDefault="003920D3" w:rsidP="003920D3">
            <w:pPr>
              <w:jc w:val="center"/>
              <w:rPr>
                <w:color w:val="000000"/>
              </w:rPr>
            </w:pPr>
            <w:r w:rsidRPr="00E62F75">
              <w:rPr>
                <w:color w:val="000000"/>
              </w:rPr>
              <w:t>9E-254</w:t>
            </w:r>
          </w:p>
        </w:tc>
      </w:tr>
      <w:tr w:rsidR="003920D3" w:rsidRPr="00435CF9" w14:paraId="523818BC" w14:textId="77777777" w:rsidTr="00E62F75">
        <w:trPr>
          <w:trHeight w:val="300"/>
        </w:trPr>
        <w:tc>
          <w:tcPr>
            <w:tcW w:w="1538" w:type="dxa"/>
            <w:noWrap/>
            <w:vAlign w:val="center"/>
            <w:hideMark/>
          </w:tcPr>
          <w:p w14:paraId="512C3E59" w14:textId="77777777" w:rsidR="003920D3" w:rsidRPr="00E62F75" w:rsidRDefault="003920D3" w:rsidP="003920D3">
            <w:pPr>
              <w:jc w:val="center"/>
              <w:rPr>
                <w:color w:val="000000"/>
              </w:rPr>
            </w:pPr>
            <w:r w:rsidRPr="00E62F75">
              <w:rPr>
                <w:color w:val="000000"/>
              </w:rPr>
              <w:t>p-v fitted RESET test</w:t>
            </w:r>
          </w:p>
        </w:tc>
        <w:tc>
          <w:tcPr>
            <w:tcW w:w="2006" w:type="dxa"/>
            <w:gridSpan w:val="2"/>
            <w:noWrap/>
            <w:vAlign w:val="center"/>
            <w:hideMark/>
          </w:tcPr>
          <w:p w14:paraId="2960C35C" w14:textId="77777777" w:rsidR="003920D3" w:rsidRPr="00E62F75" w:rsidRDefault="003920D3" w:rsidP="003920D3">
            <w:pPr>
              <w:jc w:val="center"/>
              <w:rPr>
                <w:color w:val="000000"/>
              </w:rPr>
            </w:pPr>
            <w:r w:rsidRPr="00E62F75">
              <w:rPr>
                <w:color w:val="000000"/>
              </w:rPr>
              <w:t>1E-07</w:t>
            </w:r>
          </w:p>
        </w:tc>
        <w:tc>
          <w:tcPr>
            <w:tcW w:w="2268" w:type="dxa"/>
            <w:gridSpan w:val="2"/>
            <w:noWrap/>
            <w:vAlign w:val="center"/>
            <w:hideMark/>
          </w:tcPr>
          <w:p w14:paraId="003370E6" w14:textId="77777777" w:rsidR="003920D3" w:rsidRPr="00E62F75" w:rsidRDefault="003920D3" w:rsidP="003920D3">
            <w:pPr>
              <w:jc w:val="center"/>
              <w:rPr>
                <w:color w:val="000000"/>
              </w:rPr>
            </w:pPr>
            <w:r w:rsidRPr="00E62F75">
              <w:rPr>
                <w:color w:val="000000"/>
              </w:rPr>
              <w:t>2E-04</w:t>
            </w:r>
          </w:p>
        </w:tc>
        <w:tc>
          <w:tcPr>
            <w:tcW w:w="1985" w:type="dxa"/>
            <w:gridSpan w:val="2"/>
            <w:noWrap/>
            <w:vAlign w:val="center"/>
            <w:hideMark/>
          </w:tcPr>
          <w:p w14:paraId="507EDE2D" w14:textId="77777777" w:rsidR="003920D3" w:rsidRPr="00E62F75" w:rsidRDefault="003920D3" w:rsidP="003920D3">
            <w:pPr>
              <w:jc w:val="center"/>
              <w:rPr>
                <w:color w:val="000000"/>
              </w:rPr>
            </w:pPr>
            <w:r w:rsidRPr="00E62F75">
              <w:rPr>
                <w:color w:val="000000"/>
              </w:rPr>
              <w:t>2E-28</w:t>
            </w:r>
          </w:p>
        </w:tc>
        <w:tc>
          <w:tcPr>
            <w:tcW w:w="1803" w:type="dxa"/>
            <w:gridSpan w:val="2"/>
            <w:noWrap/>
            <w:vAlign w:val="center"/>
            <w:hideMark/>
          </w:tcPr>
          <w:p w14:paraId="2E1E4E26" w14:textId="77777777" w:rsidR="003920D3" w:rsidRPr="00E62F75" w:rsidRDefault="003920D3" w:rsidP="003920D3">
            <w:pPr>
              <w:jc w:val="center"/>
              <w:rPr>
                <w:color w:val="000000"/>
              </w:rPr>
            </w:pPr>
            <w:r w:rsidRPr="00E62F75">
              <w:rPr>
                <w:color w:val="000000"/>
              </w:rPr>
              <w:t>0,133</w:t>
            </w:r>
          </w:p>
        </w:tc>
        <w:tc>
          <w:tcPr>
            <w:tcW w:w="2016" w:type="dxa"/>
            <w:gridSpan w:val="2"/>
            <w:noWrap/>
            <w:vAlign w:val="center"/>
            <w:hideMark/>
          </w:tcPr>
          <w:p w14:paraId="5BA8DBF3" w14:textId="77777777" w:rsidR="003920D3" w:rsidRPr="00E62F75" w:rsidRDefault="003920D3" w:rsidP="003920D3">
            <w:pPr>
              <w:jc w:val="center"/>
              <w:rPr>
                <w:color w:val="000000"/>
              </w:rPr>
            </w:pPr>
            <w:r w:rsidRPr="00E62F75">
              <w:rPr>
                <w:color w:val="000000"/>
              </w:rPr>
              <w:t>2E-17</w:t>
            </w:r>
          </w:p>
        </w:tc>
        <w:tc>
          <w:tcPr>
            <w:tcW w:w="2181" w:type="dxa"/>
            <w:gridSpan w:val="2"/>
            <w:noWrap/>
            <w:vAlign w:val="center"/>
            <w:hideMark/>
          </w:tcPr>
          <w:p w14:paraId="780AD270" w14:textId="77777777" w:rsidR="003920D3" w:rsidRPr="00E62F75" w:rsidRDefault="003920D3" w:rsidP="003920D3">
            <w:pPr>
              <w:jc w:val="center"/>
              <w:rPr>
                <w:color w:val="000000"/>
              </w:rPr>
            </w:pPr>
            <w:r w:rsidRPr="00E62F75">
              <w:rPr>
                <w:color w:val="000000"/>
              </w:rPr>
              <w:t>0,130</w:t>
            </w:r>
          </w:p>
        </w:tc>
      </w:tr>
      <w:tr w:rsidR="003920D3" w:rsidRPr="00435CF9" w14:paraId="61D39E5B" w14:textId="77777777" w:rsidTr="00E62F75">
        <w:trPr>
          <w:trHeight w:val="300"/>
        </w:trPr>
        <w:tc>
          <w:tcPr>
            <w:tcW w:w="1538" w:type="dxa"/>
            <w:noWrap/>
            <w:vAlign w:val="center"/>
            <w:hideMark/>
          </w:tcPr>
          <w:p w14:paraId="4D19BC7D" w14:textId="77777777" w:rsidR="003920D3" w:rsidRPr="00E62F75" w:rsidRDefault="003920D3" w:rsidP="003920D3">
            <w:pPr>
              <w:jc w:val="center"/>
              <w:rPr>
                <w:color w:val="000000"/>
              </w:rPr>
            </w:pPr>
            <w:r w:rsidRPr="00E62F75">
              <w:rPr>
                <w:color w:val="000000"/>
              </w:rPr>
              <w:t>p-v rhs RESET test</w:t>
            </w:r>
          </w:p>
        </w:tc>
        <w:tc>
          <w:tcPr>
            <w:tcW w:w="2006" w:type="dxa"/>
            <w:gridSpan w:val="2"/>
            <w:noWrap/>
            <w:vAlign w:val="center"/>
            <w:hideMark/>
          </w:tcPr>
          <w:p w14:paraId="6F60D93B" w14:textId="77777777" w:rsidR="003920D3" w:rsidRPr="00E62F75" w:rsidRDefault="003920D3" w:rsidP="003920D3">
            <w:pPr>
              <w:jc w:val="center"/>
              <w:rPr>
                <w:color w:val="000000"/>
              </w:rPr>
            </w:pPr>
            <w:r w:rsidRPr="00E62F75">
              <w:rPr>
                <w:color w:val="000000"/>
              </w:rPr>
              <w:t>7 E-07</w:t>
            </w:r>
          </w:p>
        </w:tc>
        <w:tc>
          <w:tcPr>
            <w:tcW w:w="2268" w:type="dxa"/>
            <w:gridSpan w:val="2"/>
            <w:noWrap/>
            <w:vAlign w:val="center"/>
            <w:hideMark/>
          </w:tcPr>
          <w:p w14:paraId="717A93C2" w14:textId="77777777" w:rsidR="003920D3" w:rsidRPr="00E62F75" w:rsidRDefault="003920D3" w:rsidP="003920D3">
            <w:pPr>
              <w:jc w:val="center"/>
              <w:rPr>
                <w:color w:val="000000"/>
              </w:rPr>
            </w:pPr>
            <w:r w:rsidRPr="00E62F75">
              <w:rPr>
                <w:color w:val="000000"/>
              </w:rPr>
              <w:t>5E-23</w:t>
            </w:r>
          </w:p>
        </w:tc>
        <w:tc>
          <w:tcPr>
            <w:tcW w:w="1985" w:type="dxa"/>
            <w:gridSpan w:val="2"/>
            <w:noWrap/>
            <w:vAlign w:val="center"/>
            <w:hideMark/>
          </w:tcPr>
          <w:p w14:paraId="068365E7" w14:textId="77777777" w:rsidR="003920D3" w:rsidRPr="00E62F75" w:rsidRDefault="003920D3" w:rsidP="003920D3">
            <w:pPr>
              <w:jc w:val="center"/>
              <w:rPr>
                <w:color w:val="000000"/>
              </w:rPr>
            </w:pPr>
            <w:r w:rsidRPr="00E62F75">
              <w:rPr>
                <w:color w:val="000000"/>
              </w:rPr>
              <w:t>1E-37</w:t>
            </w:r>
          </w:p>
        </w:tc>
        <w:tc>
          <w:tcPr>
            <w:tcW w:w="1803" w:type="dxa"/>
            <w:gridSpan w:val="2"/>
            <w:noWrap/>
            <w:vAlign w:val="center"/>
            <w:hideMark/>
          </w:tcPr>
          <w:p w14:paraId="79E8FC19" w14:textId="77777777" w:rsidR="003920D3" w:rsidRPr="00E62F75" w:rsidRDefault="003920D3" w:rsidP="003920D3">
            <w:pPr>
              <w:jc w:val="center"/>
              <w:rPr>
                <w:color w:val="000000"/>
              </w:rPr>
            </w:pPr>
            <w:r w:rsidRPr="00E62F75">
              <w:rPr>
                <w:color w:val="000000"/>
              </w:rPr>
              <w:t>5E-09</w:t>
            </w:r>
          </w:p>
        </w:tc>
        <w:tc>
          <w:tcPr>
            <w:tcW w:w="2016" w:type="dxa"/>
            <w:gridSpan w:val="2"/>
            <w:noWrap/>
            <w:vAlign w:val="center"/>
            <w:hideMark/>
          </w:tcPr>
          <w:p w14:paraId="7A1C3939" w14:textId="77777777" w:rsidR="003920D3" w:rsidRPr="00E62F75" w:rsidRDefault="003920D3" w:rsidP="003920D3">
            <w:pPr>
              <w:jc w:val="center"/>
              <w:rPr>
                <w:color w:val="000000"/>
              </w:rPr>
            </w:pPr>
            <w:r w:rsidRPr="00E62F75">
              <w:rPr>
                <w:color w:val="000000"/>
              </w:rPr>
              <w:t>3E-16</w:t>
            </w:r>
          </w:p>
        </w:tc>
        <w:tc>
          <w:tcPr>
            <w:tcW w:w="2181" w:type="dxa"/>
            <w:gridSpan w:val="2"/>
            <w:noWrap/>
            <w:vAlign w:val="center"/>
            <w:hideMark/>
          </w:tcPr>
          <w:p w14:paraId="27CC4083" w14:textId="77777777" w:rsidR="003920D3" w:rsidRPr="00E62F75" w:rsidRDefault="003920D3" w:rsidP="003920D3">
            <w:pPr>
              <w:jc w:val="center"/>
              <w:rPr>
                <w:color w:val="000000"/>
              </w:rPr>
            </w:pPr>
            <w:r w:rsidRPr="00E62F75">
              <w:rPr>
                <w:color w:val="000000"/>
              </w:rPr>
              <w:t>1E-03</w:t>
            </w:r>
          </w:p>
        </w:tc>
      </w:tr>
      <w:tr w:rsidR="003920D3" w:rsidRPr="00435CF9" w14:paraId="28CA2B0C" w14:textId="77777777" w:rsidTr="00E62F75">
        <w:trPr>
          <w:trHeight w:val="300"/>
        </w:trPr>
        <w:tc>
          <w:tcPr>
            <w:tcW w:w="1538" w:type="dxa"/>
            <w:noWrap/>
            <w:vAlign w:val="center"/>
            <w:hideMark/>
          </w:tcPr>
          <w:p w14:paraId="0E6EEED1" w14:textId="77777777" w:rsidR="003920D3" w:rsidRPr="00E62F75" w:rsidRDefault="003920D3" w:rsidP="003920D3">
            <w:pPr>
              <w:jc w:val="center"/>
              <w:rPr>
                <w:color w:val="000000"/>
              </w:rPr>
            </w:pPr>
            <w:r w:rsidRPr="00E62F75">
              <w:rPr>
                <w:color w:val="000000"/>
              </w:rPr>
              <w:t>p-v Breusch-Godfrey</w:t>
            </w:r>
          </w:p>
        </w:tc>
        <w:tc>
          <w:tcPr>
            <w:tcW w:w="2006" w:type="dxa"/>
            <w:gridSpan w:val="2"/>
            <w:noWrap/>
            <w:vAlign w:val="center"/>
            <w:hideMark/>
          </w:tcPr>
          <w:p w14:paraId="50CC6EAA" w14:textId="77777777" w:rsidR="003920D3" w:rsidRPr="00E62F75" w:rsidRDefault="003920D3" w:rsidP="003920D3">
            <w:pPr>
              <w:jc w:val="center"/>
              <w:rPr>
                <w:color w:val="000000"/>
              </w:rPr>
            </w:pPr>
            <w:r w:rsidRPr="00E62F75">
              <w:rPr>
                <w:color w:val="000000"/>
              </w:rPr>
              <w:t>0,158</w:t>
            </w:r>
          </w:p>
        </w:tc>
        <w:tc>
          <w:tcPr>
            <w:tcW w:w="2268" w:type="dxa"/>
            <w:gridSpan w:val="2"/>
            <w:noWrap/>
            <w:vAlign w:val="center"/>
            <w:hideMark/>
          </w:tcPr>
          <w:p w14:paraId="4DBE4613" w14:textId="77777777" w:rsidR="003920D3" w:rsidRPr="00E62F75" w:rsidRDefault="003920D3" w:rsidP="003920D3">
            <w:pPr>
              <w:jc w:val="center"/>
              <w:rPr>
                <w:color w:val="000000"/>
              </w:rPr>
            </w:pPr>
            <w:r w:rsidRPr="00E62F75">
              <w:rPr>
                <w:color w:val="000000"/>
              </w:rPr>
              <w:t>0,300</w:t>
            </w:r>
          </w:p>
        </w:tc>
        <w:tc>
          <w:tcPr>
            <w:tcW w:w="1985" w:type="dxa"/>
            <w:gridSpan w:val="2"/>
            <w:noWrap/>
            <w:vAlign w:val="center"/>
            <w:hideMark/>
          </w:tcPr>
          <w:p w14:paraId="17932A56" w14:textId="77777777" w:rsidR="003920D3" w:rsidRPr="00E62F75" w:rsidRDefault="003920D3" w:rsidP="003920D3">
            <w:pPr>
              <w:jc w:val="center"/>
              <w:rPr>
                <w:color w:val="000000"/>
              </w:rPr>
            </w:pPr>
            <w:r w:rsidRPr="00E62F75">
              <w:rPr>
                <w:color w:val="000000"/>
              </w:rPr>
              <w:t>0,080</w:t>
            </w:r>
          </w:p>
        </w:tc>
        <w:tc>
          <w:tcPr>
            <w:tcW w:w="1803" w:type="dxa"/>
            <w:gridSpan w:val="2"/>
            <w:noWrap/>
            <w:vAlign w:val="center"/>
            <w:hideMark/>
          </w:tcPr>
          <w:p w14:paraId="03CBDA25" w14:textId="77777777" w:rsidR="003920D3" w:rsidRPr="00E62F75" w:rsidRDefault="003920D3" w:rsidP="003920D3">
            <w:pPr>
              <w:jc w:val="center"/>
              <w:rPr>
                <w:color w:val="000000"/>
              </w:rPr>
            </w:pPr>
            <w:r w:rsidRPr="00E62F75">
              <w:rPr>
                <w:color w:val="000000"/>
              </w:rPr>
              <w:t>3E-07</w:t>
            </w:r>
          </w:p>
        </w:tc>
        <w:tc>
          <w:tcPr>
            <w:tcW w:w="2016" w:type="dxa"/>
            <w:gridSpan w:val="2"/>
            <w:noWrap/>
            <w:vAlign w:val="center"/>
            <w:hideMark/>
          </w:tcPr>
          <w:p w14:paraId="3E7C7A0F" w14:textId="77777777" w:rsidR="003920D3" w:rsidRPr="00E62F75" w:rsidRDefault="003920D3" w:rsidP="003920D3">
            <w:pPr>
              <w:jc w:val="center"/>
              <w:rPr>
                <w:color w:val="000000"/>
              </w:rPr>
            </w:pPr>
            <w:r w:rsidRPr="00E62F75">
              <w:rPr>
                <w:color w:val="000000"/>
              </w:rPr>
              <w:t>4E-10</w:t>
            </w:r>
          </w:p>
        </w:tc>
        <w:tc>
          <w:tcPr>
            <w:tcW w:w="2181" w:type="dxa"/>
            <w:gridSpan w:val="2"/>
            <w:noWrap/>
            <w:vAlign w:val="center"/>
            <w:hideMark/>
          </w:tcPr>
          <w:p w14:paraId="48636944" w14:textId="77777777" w:rsidR="003920D3" w:rsidRPr="00E62F75" w:rsidRDefault="003920D3" w:rsidP="003920D3">
            <w:pPr>
              <w:jc w:val="center"/>
              <w:rPr>
                <w:color w:val="000000"/>
              </w:rPr>
            </w:pPr>
            <w:r w:rsidRPr="00E62F75">
              <w:rPr>
                <w:color w:val="000000"/>
              </w:rPr>
              <w:t>0,251</w:t>
            </w:r>
          </w:p>
        </w:tc>
      </w:tr>
      <w:tr w:rsidR="003920D3" w:rsidRPr="00435CF9" w14:paraId="22E43166" w14:textId="77777777" w:rsidTr="00E62F75">
        <w:trPr>
          <w:trHeight w:val="300"/>
        </w:trPr>
        <w:tc>
          <w:tcPr>
            <w:tcW w:w="1538" w:type="dxa"/>
            <w:noWrap/>
            <w:vAlign w:val="center"/>
            <w:hideMark/>
          </w:tcPr>
          <w:p w14:paraId="6EE240ED" w14:textId="77777777" w:rsidR="003920D3" w:rsidRPr="00E62F75" w:rsidRDefault="003920D3" w:rsidP="003920D3">
            <w:pPr>
              <w:jc w:val="center"/>
              <w:rPr>
                <w:color w:val="000000"/>
              </w:rPr>
            </w:pPr>
            <w:r w:rsidRPr="00E62F75">
              <w:rPr>
                <w:color w:val="000000"/>
              </w:rPr>
              <w:t>R2</w:t>
            </w:r>
          </w:p>
        </w:tc>
        <w:tc>
          <w:tcPr>
            <w:tcW w:w="2006" w:type="dxa"/>
            <w:gridSpan w:val="2"/>
            <w:noWrap/>
            <w:vAlign w:val="center"/>
            <w:hideMark/>
          </w:tcPr>
          <w:p w14:paraId="78E1AE91" w14:textId="77777777" w:rsidR="003920D3" w:rsidRPr="00E62F75" w:rsidRDefault="003920D3" w:rsidP="003920D3">
            <w:pPr>
              <w:jc w:val="center"/>
              <w:rPr>
                <w:color w:val="000000"/>
              </w:rPr>
            </w:pPr>
            <w:r w:rsidRPr="00E62F75">
              <w:rPr>
                <w:color w:val="000000"/>
              </w:rPr>
              <w:t>0,9724</w:t>
            </w:r>
          </w:p>
        </w:tc>
        <w:tc>
          <w:tcPr>
            <w:tcW w:w="2268" w:type="dxa"/>
            <w:gridSpan w:val="2"/>
            <w:noWrap/>
            <w:vAlign w:val="center"/>
            <w:hideMark/>
          </w:tcPr>
          <w:p w14:paraId="04F2F53A" w14:textId="77777777" w:rsidR="003920D3" w:rsidRPr="00E62F75" w:rsidRDefault="003920D3" w:rsidP="003920D3">
            <w:pPr>
              <w:jc w:val="center"/>
              <w:rPr>
                <w:color w:val="000000"/>
              </w:rPr>
            </w:pPr>
            <w:r w:rsidRPr="00E62F75">
              <w:rPr>
                <w:color w:val="000000"/>
              </w:rPr>
              <w:t>0,9764</w:t>
            </w:r>
          </w:p>
        </w:tc>
        <w:tc>
          <w:tcPr>
            <w:tcW w:w="1985" w:type="dxa"/>
            <w:gridSpan w:val="2"/>
            <w:noWrap/>
            <w:vAlign w:val="center"/>
            <w:hideMark/>
          </w:tcPr>
          <w:p w14:paraId="77B671FB" w14:textId="77777777" w:rsidR="003920D3" w:rsidRPr="00E62F75" w:rsidRDefault="003920D3" w:rsidP="003920D3">
            <w:pPr>
              <w:jc w:val="center"/>
              <w:rPr>
                <w:color w:val="000000"/>
              </w:rPr>
            </w:pPr>
            <w:r w:rsidRPr="00E62F75">
              <w:rPr>
                <w:color w:val="000000"/>
              </w:rPr>
              <w:t>0,9915</w:t>
            </w:r>
          </w:p>
        </w:tc>
        <w:tc>
          <w:tcPr>
            <w:tcW w:w="1803" w:type="dxa"/>
            <w:gridSpan w:val="2"/>
            <w:noWrap/>
            <w:vAlign w:val="center"/>
            <w:hideMark/>
          </w:tcPr>
          <w:p w14:paraId="2D3FA811" w14:textId="77777777" w:rsidR="003920D3" w:rsidRPr="00E62F75" w:rsidRDefault="003920D3" w:rsidP="003920D3">
            <w:pPr>
              <w:jc w:val="center"/>
              <w:rPr>
                <w:color w:val="000000"/>
              </w:rPr>
            </w:pPr>
            <w:r w:rsidRPr="00E62F75">
              <w:rPr>
                <w:color w:val="000000"/>
              </w:rPr>
              <w:t>0,9793</w:t>
            </w:r>
          </w:p>
        </w:tc>
        <w:tc>
          <w:tcPr>
            <w:tcW w:w="2016" w:type="dxa"/>
            <w:gridSpan w:val="2"/>
            <w:noWrap/>
            <w:vAlign w:val="center"/>
            <w:hideMark/>
          </w:tcPr>
          <w:p w14:paraId="7E1F4DA4" w14:textId="77777777" w:rsidR="003920D3" w:rsidRPr="00E62F75" w:rsidRDefault="003920D3" w:rsidP="003920D3">
            <w:pPr>
              <w:jc w:val="center"/>
              <w:rPr>
                <w:color w:val="000000"/>
              </w:rPr>
            </w:pPr>
            <w:r w:rsidRPr="00E62F75">
              <w:rPr>
                <w:color w:val="000000"/>
              </w:rPr>
              <w:t>0,9500</w:t>
            </w:r>
          </w:p>
        </w:tc>
        <w:tc>
          <w:tcPr>
            <w:tcW w:w="2181" w:type="dxa"/>
            <w:gridSpan w:val="2"/>
            <w:noWrap/>
            <w:vAlign w:val="center"/>
            <w:hideMark/>
          </w:tcPr>
          <w:p w14:paraId="11F298FF" w14:textId="77777777" w:rsidR="003920D3" w:rsidRPr="00E62F75" w:rsidRDefault="003920D3" w:rsidP="003920D3">
            <w:pPr>
              <w:jc w:val="center"/>
              <w:rPr>
                <w:color w:val="000000"/>
              </w:rPr>
            </w:pPr>
            <w:r w:rsidRPr="00E62F75">
              <w:rPr>
                <w:color w:val="000000"/>
              </w:rPr>
              <w:t>0,9664</w:t>
            </w:r>
          </w:p>
        </w:tc>
      </w:tr>
      <w:tr w:rsidR="003920D3" w:rsidRPr="00435CF9" w14:paraId="256BAF4B" w14:textId="77777777" w:rsidTr="00E62F75">
        <w:trPr>
          <w:trHeight w:val="300"/>
        </w:trPr>
        <w:tc>
          <w:tcPr>
            <w:tcW w:w="1538" w:type="dxa"/>
            <w:noWrap/>
            <w:vAlign w:val="center"/>
            <w:hideMark/>
          </w:tcPr>
          <w:p w14:paraId="2747E9D4" w14:textId="77777777" w:rsidR="003920D3" w:rsidRPr="00E62F75" w:rsidRDefault="003920D3" w:rsidP="003920D3">
            <w:pPr>
              <w:jc w:val="center"/>
              <w:rPr>
                <w:color w:val="000000"/>
              </w:rPr>
            </w:pPr>
            <w:r w:rsidRPr="00E62F75">
              <w:rPr>
                <w:color w:val="000000"/>
              </w:rPr>
              <w:t>Adj R2</w:t>
            </w:r>
          </w:p>
        </w:tc>
        <w:tc>
          <w:tcPr>
            <w:tcW w:w="2006" w:type="dxa"/>
            <w:gridSpan w:val="2"/>
            <w:noWrap/>
            <w:vAlign w:val="center"/>
            <w:hideMark/>
          </w:tcPr>
          <w:p w14:paraId="0CE22058" w14:textId="77777777" w:rsidR="003920D3" w:rsidRPr="00E62F75" w:rsidRDefault="003920D3" w:rsidP="003920D3">
            <w:pPr>
              <w:jc w:val="center"/>
              <w:rPr>
                <w:color w:val="000000"/>
              </w:rPr>
            </w:pPr>
            <w:r w:rsidRPr="00E62F75">
              <w:rPr>
                <w:color w:val="000000"/>
              </w:rPr>
              <w:t>0,9723</w:t>
            </w:r>
          </w:p>
        </w:tc>
        <w:tc>
          <w:tcPr>
            <w:tcW w:w="2268" w:type="dxa"/>
            <w:gridSpan w:val="2"/>
            <w:noWrap/>
            <w:vAlign w:val="center"/>
            <w:hideMark/>
          </w:tcPr>
          <w:p w14:paraId="59FF7788" w14:textId="77777777" w:rsidR="003920D3" w:rsidRPr="00E62F75" w:rsidRDefault="003920D3" w:rsidP="003920D3">
            <w:pPr>
              <w:jc w:val="center"/>
              <w:rPr>
                <w:color w:val="000000"/>
              </w:rPr>
            </w:pPr>
            <w:r w:rsidRPr="00E62F75">
              <w:rPr>
                <w:color w:val="000000"/>
              </w:rPr>
              <w:t>0,9764</w:t>
            </w:r>
          </w:p>
        </w:tc>
        <w:tc>
          <w:tcPr>
            <w:tcW w:w="1985" w:type="dxa"/>
            <w:gridSpan w:val="2"/>
            <w:noWrap/>
            <w:vAlign w:val="center"/>
            <w:hideMark/>
          </w:tcPr>
          <w:p w14:paraId="389972A6" w14:textId="77777777" w:rsidR="003920D3" w:rsidRPr="00E62F75" w:rsidRDefault="003920D3" w:rsidP="003920D3">
            <w:pPr>
              <w:jc w:val="center"/>
              <w:rPr>
                <w:color w:val="000000"/>
              </w:rPr>
            </w:pPr>
            <w:r w:rsidRPr="00E62F75">
              <w:rPr>
                <w:color w:val="000000"/>
              </w:rPr>
              <w:t>0,9915</w:t>
            </w:r>
          </w:p>
        </w:tc>
        <w:tc>
          <w:tcPr>
            <w:tcW w:w="1803" w:type="dxa"/>
            <w:gridSpan w:val="2"/>
            <w:noWrap/>
            <w:vAlign w:val="center"/>
            <w:hideMark/>
          </w:tcPr>
          <w:p w14:paraId="71D026C3" w14:textId="77777777" w:rsidR="003920D3" w:rsidRPr="00E62F75" w:rsidRDefault="003920D3" w:rsidP="003920D3">
            <w:pPr>
              <w:jc w:val="center"/>
              <w:rPr>
                <w:color w:val="000000"/>
              </w:rPr>
            </w:pPr>
            <w:r w:rsidRPr="00E62F75">
              <w:rPr>
                <w:color w:val="000000"/>
              </w:rPr>
              <w:t>0,9792</w:t>
            </w:r>
          </w:p>
        </w:tc>
        <w:tc>
          <w:tcPr>
            <w:tcW w:w="2016" w:type="dxa"/>
            <w:gridSpan w:val="2"/>
            <w:noWrap/>
            <w:vAlign w:val="center"/>
            <w:hideMark/>
          </w:tcPr>
          <w:p w14:paraId="596C0C96" w14:textId="77777777" w:rsidR="003920D3" w:rsidRPr="00E62F75" w:rsidRDefault="003920D3" w:rsidP="003920D3">
            <w:pPr>
              <w:jc w:val="center"/>
              <w:rPr>
                <w:color w:val="000000"/>
              </w:rPr>
            </w:pPr>
            <w:r w:rsidRPr="00E62F75">
              <w:rPr>
                <w:color w:val="000000"/>
              </w:rPr>
              <w:t>0,9498</w:t>
            </w:r>
          </w:p>
        </w:tc>
        <w:tc>
          <w:tcPr>
            <w:tcW w:w="2181" w:type="dxa"/>
            <w:gridSpan w:val="2"/>
            <w:noWrap/>
            <w:vAlign w:val="center"/>
            <w:hideMark/>
          </w:tcPr>
          <w:p w14:paraId="212BB92D" w14:textId="77777777" w:rsidR="003920D3" w:rsidRPr="00E62F75" w:rsidRDefault="003920D3" w:rsidP="003920D3">
            <w:pPr>
              <w:jc w:val="center"/>
              <w:rPr>
                <w:color w:val="000000"/>
              </w:rPr>
            </w:pPr>
            <w:r w:rsidRPr="00E62F75">
              <w:rPr>
                <w:color w:val="000000"/>
              </w:rPr>
              <w:t>0,9663</w:t>
            </w:r>
          </w:p>
        </w:tc>
      </w:tr>
      <w:tr w:rsidR="003920D3" w:rsidRPr="00435CF9" w14:paraId="1F80DD85" w14:textId="77777777" w:rsidTr="00E62F75">
        <w:trPr>
          <w:trHeight w:val="300"/>
        </w:trPr>
        <w:tc>
          <w:tcPr>
            <w:tcW w:w="1538" w:type="dxa"/>
            <w:noWrap/>
            <w:vAlign w:val="center"/>
            <w:hideMark/>
          </w:tcPr>
          <w:p w14:paraId="2F308FB6" w14:textId="77777777" w:rsidR="003920D3" w:rsidRPr="00E62F75" w:rsidRDefault="003920D3" w:rsidP="003920D3">
            <w:pPr>
              <w:jc w:val="center"/>
              <w:rPr>
                <w:color w:val="000000"/>
              </w:rPr>
            </w:pPr>
            <w:r w:rsidRPr="00E62F75">
              <w:rPr>
                <w:color w:val="000000"/>
              </w:rPr>
              <w:t>AIC</w:t>
            </w:r>
          </w:p>
        </w:tc>
        <w:tc>
          <w:tcPr>
            <w:tcW w:w="2006" w:type="dxa"/>
            <w:gridSpan w:val="2"/>
            <w:noWrap/>
            <w:vAlign w:val="center"/>
            <w:hideMark/>
          </w:tcPr>
          <w:p w14:paraId="75060D2F" w14:textId="77777777" w:rsidR="003920D3" w:rsidRPr="00E62F75" w:rsidRDefault="003920D3" w:rsidP="003920D3">
            <w:pPr>
              <w:jc w:val="center"/>
              <w:rPr>
                <w:color w:val="000000"/>
              </w:rPr>
            </w:pPr>
            <w:r w:rsidRPr="00E62F75">
              <w:rPr>
                <w:color w:val="000000"/>
              </w:rPr>
              <w:t>3761</w:t>
            </w:r>
          </w:p>
        </w:tc>
        <w:tc>
          <w:tcPr>
            <w:tcW w:w="2268" w:type="dxa"/>
            <w:gridSpan w:val="2"/>
            <w:noWrap/>
            <w:vAlign w:val="center"/>
            <w:hideMark/>
          </w:tcPr>
          <w:p w14:paraId="0434BCA3" w14:textId="77777777" w:rsidR="003920D3" w:rsidRPr="00E62F75" w:rsidRDefault="003920D3" w:rsidP="003920D3">
            <w:pPr>
              <w:jc w:val="center"/>
              <w:rPr>
                <w:color w:val="000000"/>
              </w:rPr>
            </w:pPr>
            <w:r w:rsidRPr="00E62F75">
              <w:rPr>
                <w:color w:val="000000"/>
              </w:rPr>
              <w:t>3420</w:t>
            </w:r>
          </w:p>
        </w:tc>
        <w:tc>
          <w:tcPr>
            <w:tcW w:w="1985" w:type="dxa"/>
            <w:gridSpan w:val="2"/>
            <w:noWrap/>
            <w:vAlign w:val="center"/>
            <w:hideMark/>
          </w:tcPr>
          <w:p w14:paraId="763576BA" w14:textId="77777777" w:rsidR="003920D3" w:rsidRPr="00E62F75" w:rsidRDefault="003920D3" w:rsidP="003920D3">
            <w:pPr>
              <w:jc w:val="center"/>
              <w:rPr>
                <w:color w:val="000000"/>
              </w:rPr>
            </w:pPr>
            <w:r w:rsidRPr="00E62F75">
              <w:rPr>
                <w:color w:val="000000"/>
              </w:rPr>
              <w:t>2593</w:t>
            </w:r>
          </w:p>
        </w:tc>
        <w:tc>
          <w:tcPr>
            <w:tcW w:w="1803" w:type="dxa"/>
            <w:gridSpan w:val="2"/>
            <w:noWrap/>
            <w:vAlign w:val="center"/>
            <w:hideMark/>
          </w:tcPr>
          <w:p w14:paraId="7C18C2A4" w14:textId="77777777" w:rsidR="003920D3" w:rsidRPr="00E62F75" w:rsidRDefault="003920D3" w:rsidP="003920D3">
            <w:pPr>
              <w:jc w:val="center"/>
              <w:rPr>
                <w:color w:val="000000"/>
              </w:rPr>
            </w:pPr>
            <w:r w:rsidRPr="00E62F75">
              <w:rPr>
                <w:color w:val="000000"/>
              </w:rPr>
              <w:t>2635</w:t>
            </w:r>
          </w:p>
        </w:tc>
        <w:tc>
          <w:tcPr>
            <w:tcW w:w="2016" w:type="dxa"/>
            <w:gridSpan w:val="2"/>
            <w:noWrap/>
            <w:vAlign w:val="center"/>
            <w:hideMark/>
          </w:tcPr>
          <w:p w14:paraId="5CEFFE32" w14:textId="77777777" w:rsidR="003920D3" w:rsidRPr="00E62F75" w:rsidRDefault="003920D3" w:rsidP="003920D3">
            <w:pPr>
              <w:jc w:val="center"/>
              <w:rPr>
                <w:color w:val="000000"/>
              </w:rPr>
            </w:pPr>
            <w:r w:rsidRPr="00E62F75">
              <w:rPr>
                <w:color w:val="000000"/>
              </w:rPr>
              <w:t>3793</w:t>
            </w:r>
          </w:p>
        </w:tc>
        <w:tc>
          <w:tcPr>
            <w:tcW w:w="2181" w:type="dxa"/>
            <w:gridSpan w:val="2"/>
            <w:noWrap/>
            <w:vAlign w:val="center"/>
            <w:hideMark/>
          </w:tcPr>
          <w:p w14:paraId="7DF79E4D" w14:textId="77777777" w:rsidR="003920D3" w:rsidRPr="00E62F75" w:rsidRDefault="003920D3" w:rsidP="003920D3">
            <w:pPr>
              <w:jc w:val="center"/>
              <w:rPr>
                <w:color w:val="000000"/>
              </w:rPr>
            </w:pPr>
            <w:r w:rsidRPr="00E62F75">
              <w:rPr>
                <w:color w:val="000000"/>
              </w:rPr>
              <w:t>3884</w:t>
            </w:r>
          </w:p>
        </w:tc>
      </w:tr>
      <w:tr w:rsidR="003920D3" w:rsidRPr="00435CF9" w14:paraId="5F309EFC" w14:textId="77777777" w:rsidTr="00E62F75">
        <w:trPr>
          <w:trHeight w:val="300"/>
        </w:trPr>
        <w:tc>
          <w:tcPr>
            <w:tcW w:w="1538" w:type="dxa"/>
            <w:noWrap/>
            <w:vAlign w:val="center"/>
            <w:hideMark/>
          </w:tcPr>
          <w:p w14:paraId="2DBF005F" w14:textId="77777777" w:rsidR="003920D3" w:rsidRPr="00E62F75" w:rsidRDefault="003920D3" w:rsidP="003920D3">
            <w:pPr>
              <w:jc w:val="center"/>
              <w:rPr>
                <w:color w:val="000000"/>
              </w:rPr>
            </w:pPr>
            <w:r w:rsidRPr="00E62F75">
              <w:rPr>
                <w:color w:val="000000"/>
              </w:rPr>
              <w:t>SIC</w:t>
            </w:r>
          </w:p>
        </w:tc>
        <w:tc>
          <w:tcPr>
            <w:tcW w:w="2006" w:type="dxa"/>
            <w:gridSpan w:val="2"/>
            <w:noWrap/>
            <w:vAlign w:val="center"/>
            <w:hideMark/>
          </w:tcPr>
          <w:p w14:paraId="137E1A2D" w14:textId="77777777" w:rsidR="003920D3" w:rsidRPr="00E62F75" w:rsidRDefault="003920D3" w:rsidP="003920D3">
            <w:pPr>
              <w:jc w:val="center"/>
              <w:rPr>
                <w:color w:val="000000"/>
              </w:rPr>
            </w:pPr>
            <w:r w:rsidRPr="00E62F75">
              <w:rPr>
                <w:color w:val="000000"/>
              </w:rPr>
              <w:t>3786</w:t>
            </w:r>
          </w:p>
        </w:tc>
        <w:tc>
          <w:tcPr>
            <w:tcW w:w="2268" w:type="dxa"/>
            <w:gridSpan w:val="2"/>
            <w:noWrap/>
            <w:vAlign w:val="center"/>
            <w:hideMark/>
          </w:tcPr>
          <w:p w14:paraId="67BEE5C5" w14:textId="77777777" w:rsidR="003920D3" w:rsidRPr="00E62F75" w:rsidRDefault="003920D3" w:rsidP="003920D3">
            <w:pPr>
              <w:jc w:val="center"/>
              <w:rPr>
                <w:color w:val="000000"/>
              </w:rPr>
            </w:pPr>
            <w:r w:rsidRPr="00E62F75">
              <w:rPr>
                <w:color w:val="000000"/>
              </w:rPr>
              <w:t>3445</w:t>
            </w:r>
          </w:p>
        </w:tc>
        <w:tc>
          <w:tcPr>
            <w:tcW w:w="1985" w:type="dxa"/>
            <w:gridSpan w:val="2"/>
            <w:noWrap/>
            <w:vAlign w:val="center"/>
            <w:hideMark/>
          </w:tcPr>
          <w:p w14:paraId="2181A3F7" w14:textId="77777777" w:rsidR="003920D3" w:rsidRPr="00E62F75" w:rsidRDefault="003920D3" w:rsidP="003920D3">
            <w:pPr>
              <w:jc w:val="center"/>
              <w:rPr>
                <w:color w:val="000000"/>
              </w:rPr>
            </w:pPr>
            <w:r w:rsidRPr="00E62F75">
              <w:rPr>
                <w:color w:val="000000"/>
              </w:rPr>
              <w:t>2618</w:t>
            </w:r>
          </w:p>
        </w:tc>
        <w:tc>
          <w:tcPr>
            <w:tcW w:w="1803" w:type="dxa"/>
            <w:gridSpan w:val="2"/>
            <w:noWrap/>
            <w:vAlign w:val="center"/>
            <w:hideMark/>
          </w:tcPr>
          <w:p w14:paraId="057BF5B4" w14:textId="77777777" w:rsidR="003920D3" w:rsidRPr="00E62F75" w:rsidRDefault="003920D3" w:rsidP="003920D3">
            <w:pPr>
              <w:jc w:val="center"/>
              <w:rPr>
                <w:color w:val="000000"/>
              </w:rPr>
            </w:pPr>
            <w:r w:rsidRPr="00E62F75">
              <w:rPr>
                <w:color w:val="000000"/>
              </w:rPr>
              <w:t>2660</w:t>
            </w:r>
          </w:p>
        </w:tc>
        <w:tc>
          <w:tcPr>
            <w:tcW w:w="2016" w:type="dxa"/>
            <w:gridSpan w:val="2"/>
            <w:noWrap/>
            <w:vAlign w:val="center"/>
            <w:hideMark/>
          </w:tcPr>
          <w:p w14:paraId="7F8DABFD" w14:textId="77777777" w:rsidR="003920D3" w:rsidRPr="00E62F75" w:rsidRDefault="003920D3" w:rsidP="003920D3">
            <w:pPr>
              <w:jc w:val="center"/>
              <w:rPr>
                <w:color w:val="000000"/>
              </w:rPr>
            </w:pPr>
            <w:r w:rsidRPr="00E62F75">
              <w:rPr>
                <w:color w:val="000000"/>
              </w:rPr>
              <w:t>3818</w:t>
            </w:r>
          </w:p>
        </w:tc>
        <w:tc>
          <w:tcPr>
            <w:tcW w:w="2181" w:type="dxa"/>
            <w:gridSpan w:val="2"/>
            <w:noWrap/>
            <w:vAlign w:val="center"/>
            <w:hideMark/>
          </w:tcPr>
          <w:p w14:paraId="790C128D" w14:textId="77777777" w:rsidR="003920D3" w:rsidRPr="00E62F75" w:rsidRDefault="003920D3" w:rsidP="003920D3">
            <w:pPr>
              <w:jc w:val="center"/>
              <w:rPr>
                <w:color w:val="000000"/>
              </w:rPr>
            </w:pPr>
            <w:r w:rsidRPr="00E62F75">
              <w:rPr>
                <w:color w:val="000000"/>
              </w:rPr>
              <w:t>3909</w:t>
            </w:r>
          </w:p>
        </w:tc>
      </w:tr>
      <w:tr w:rsidR="003920D3" w:rsidRPr="00435CF9" w14:paraId="1548ABD1" w14:textId="77777777" w:rsidTr="00E62F75">
        <w:trPr>
          <w:trHeight w:val="300"/>
        </w:trPr>
        <w:tc>
          <w:tcPr>
            <w:tcW w:w="1538" w:type="dxa"/>
            <w:noWrap/>
            <w:vAlign w:val="center"/>
            <w:hideMark/>
          </w:tcPr>
          <w:p w14:paraId="67501BCF" w14:textId="77777777" w:rsidR="003920D3" w:rsidRPr="00E62F75" w:rsidRDefault="003920D3" w:rsidP="003920D3">
            <w:pPr>
              <w:jc w:val="center"/>
              <w:rPr>
                <w:color w:val="000000"/>
              </w:rPr>
            </w:pPr>
            <w:r w:rsidRPr="00E62F75">
              <w:rPr>
                <w:color w:val="000000"/>
              </w:rPr>
              <w:t>N</w:t>
            </w:r>
          </w:p>
        </w:tc>
        <w:tc>
          <w:tcPr>
            <w:tcW w:w="2006" w:type="dxa"/>
            <w:gridSpan w:val="2"/>
            <w:noWrap/>
            <w:vAlign w:val="center"/>
            <w:hideMark/>
          </w:tcPr>
          <w:p w14:paraId="0747D47B" w14:textId="77777777" w:rsidR="003920D3" w:rsidRPr="00E62F75" w:rsidRDefault="003920D3" w:rsidP="003920D3">
            <w:pPr>
              <w:jc w:val="center"/>
              <w:rPr>
                <w:color w:val="000000"/>
              </w:rPr>
            </w:pPr>
            <w:r w:rsidRPr="00E62F75">
              <w:rPr>
                <w:color w:val="000000"/>
              </w:rPr>
              <w:t>1147</w:t>
            </w:r>
          </w:p>
        </w:tc>
        <w:tc>
          <w:tcPr>
            <w:tcW w:w="2268" w:type="dxa"/>
            <w:gridSpan w:val="2"/>
            <w:noWrap/>
            <w:vAlign w:val="center"/>
            <w:hideMark/>
          </w:tcPr>
          <w:p w14:paraId="69AF24F5" w14:textId="77777777" w:rsidR="003920D3" w:rsidRPr="00E62F75" w:rsidRDefault="003920D3" w:rsidP="003920D3">
            <w:pPr>
              <w:jc w:val="center"/>
              <w:rPr>
                <w:color w:val="000000"/>
              </w:rPr>
            </w:pPr>
            <w:r w:rsidRPr="00E62F75">
              <w:rPr>
                <w:color w:val="000000"/>
              </w:rPr>
              <w:t>1147</w:t>
            </w:r>
          </w:p>
        </w:tc>
        <w:tc>
          <w:tcPr>
            <w:tcW w:w="1985" w:type="dxa"/>
            <w:gridSpan w:val="2"/>
            <w:noWrap/>
            <w:vAlign w:val="center"/>
            <w:hideMark/>
          </w:tcPr>
          <w:p w14:paraId="7F29C6A2" w14:textId="77777777" w:rsidR="003920D3" w:rsidRPr="00E62F75" w:rsidRDefault="003920D3" w:rsidP="003920D3">
            <w:pPr>
              <w:jc w:val="center"/>
              <w:rPr>
                <w:color w:val="000000"/>
              </w:rPr>
            </w:pPr>
            <w:r w:rsidRPr="00E62F75">
              <w:rPr>
                <w:color w:val="000000"/>
              </w:rPr>
              <w:t>1147</w:t>
            </w:r>
          </w:p>
        </w:tc>
        <w:tc>
          <w:tcPr>
            <w:tcW w:w="1803" w:type="dxa"/>
            <w:gridSpan w:val="2"/>
            <w:noWrap/>
            <w:vAlign w:val="center"/>
            <w:hideMark/>
          </w:tcPr>
          <w:p w14:paraId="00B629D2" w14:textId="77777777" w:rsidR="003920D3" w:rsidRPr="00E62F75" w:rsidRDefault="003920D3" w:rsidP="003920D3">
            <w:pPr>
              <w:jc w:val="center"/>
              <w:rPr>
                <w:color w:val="000000"/>
              </w:rPr>
            </w:pPr>
            <w:r w:rsidRPr="00E62F75">
              <w:rPr>
                <w:color w:val="000000"/>
              </w:rPr>
              <w:t>1147</w:t>
            </w:r>
          </w:p>
        </w:tc>
        <w:tc>
          <w:tcPr>
            <w:tcW w:w="2016" w:type="dxa"/>
            <w:gridSpan w:val="2"/>
            <w:noWrap/>
            <w:vAlign w:val="center"/>
            <w:hideMark/>
          </w:tcPr>
          <w:p w14:paraId="676EFF3B" w14:textId="77777777" w:rsidR="003920D3" w:rsidRPr="00E62F75" w:rsidRDefault="003920D3" w:rsidP="003920D3">
            <w:pPr>
              <w:jc w:val="center"/>
              <w:rPr>
                <w:color w:val="000000"/>
              </w:rPr>
            </w:pPr>
            <w:r w:rsidRPr="00E62F75">
              <w:rPr>
                <w:color w:val="000000"/>
              </w:rPr>
              <w:t>1147</w:t>
            </w:r>
          </w:p>
        </w:tc>
        <w:tc>
          <w:tcPr>
            <w:tcW w:w="2181" w:type="dxa"/>
            <w:gridSpan w:val="2"/>
            <w:noWrap/>
            <w:vAlign w:val="center"/>
            <w:hideMark/>
          </w:tcPr>
          <w:p w14:paraId="28425F24" w14:textId="77777777" w:rsidR="003920D3" w:rsidRPr="00E62F75" w:rsidRDefault="003920D3" w:rsidP="003920D3">
            <w:pPr>
              <w:jc w:val="center"/>
              <w:rPr>
                <w:color w:val="000000"/>
              </w:rPr>
            </w:pPr>
            <w:r w:rsidRPr="00E62F75">
              <w:rPr>
                <w:color w:val="000000"/>
              </w:rPr>
              <w:t>1147</w:t>
            </w:r>
          </w:p>
        </w:tc>
      </w:tr>
    </w:tbl>
    <w:p w14:paraId="18B7887E" w14:textId="4FC4BD88" w:rsidR="005205A0" w:rsidRPr="00435CF9" w:rsidRDefault="00E058D4" w:rsidP="00E62F75">
      <w:pPr>
        <w:jc w:val="both"/>
        <w:rPr>
          <w:sz w:val="20"/>
        </w:rPr>
      </w:pPr>
      <w:r w:rsidRPr="00E62F75">
        <w:rPr>
          <w:sz w:val="20"/>
        </w:rPr>
        <w:t>MKT_RF denotes the market premium</w:t>
      </w:r>
      <w:r w:rsidR="00AE2BFA" w:rsidRPr="00435CF9">
        <w:rPr>
          <w:sz w:val="20"/>
        </w:rPr>
        <w:t>.</w:t>
      </w:r>
    </w:p>
    <w:p w14:paraId="49A7EBED" w14:textId="77777777" w:rsidR="00E32C9D" w:rsidRPr="00E62F75" w:rsidRDefault="00E32C9D" w:rsidP="00E62F75">
      <w:pPr>
        <w:jc w:val="both"/>
        <w:rPr>
          <w:sz w:val="20"/>
        </w:rPr>
      </w:pPr>
    </w:p>
    <w:p w14:paraId="53FC106E" w14:textId="374C9318" w:rsidR="005205A0" w:rsidRPr="00E62F75" w:rsidRDefault="005205A0" w:rsidP="00E62F75">
      <w:pPr>
        <w:jc w:val="both"/>
        <w:rPr>
          <w:sz w:val="20"/>
        </w:rPr>
      </w:pPr>
      <w:r w:rsidRPr="00E62F75">
        <w:rPr>
          <w:sz w:val="20"/>
        </w:rPr>
        <w:t>Table 2. Estimation of parameters of all models for Small – Low BM portfolio on the US data.</w:t>
      </w:r>
    </w:p>
    <w:tbl>
      <w:tblPr>
        <w:tblStyle w:val="Siatkatabelijasna"/>
        <w:tblW w:w="13750" w:type="dxa"/>
        <w:tblInd w:w="-5" w:type="dxa"/>
        <w:tblLook w:val="04A0" w:firstRow="1" w:lastRow="0" w:firstColumn="1" w:lastColumn="0" w:noHBand="0" w:noVBand="1"/>
      </w:tblPr>
      <w:tblGrid>
        <w:gridCol w:w="1817"/>
        <w:gridCol w:w="913"/>
        <w:gridCol w:w="1007"/>
        <w:gridCol w:w="1099"/>
        <w:gridCol w:w="821"/>
        <w:gridCol w:w="1063"/>
        <w:gridCol w:w="857"/>
        <w:gridCol w:w="1076"/>
        <w:gridCol w:w="1353"/>
        <w:gridCol w:w="1136"/>
        <w:gridCol w:w="803"/>
        <w:gridCol w:w="1076"/>
        <w:gridCol w:w="837"/>
      </w:tblGrid>
      <w:tr w:rsidR="005205A0" w:rsidRPr="00435CF9" w14:paraId="1A13D6C8" w14:textId="77777777" w:rsidTr="00E62F75">
        <w:trPr>
          <w:trHeight w:val="300"/>
        </w:trPr>
        <w:tc>
          <w:tcPr>
            <w:tcW w:w="1815" w:type="dxa"/>
            <w:noWrap/>
            <w:vAlign w:val="center"/>
            <w:hideMark/>
          </w:tcPr>
          <w:p w14:paraId="0DCB0EF5" w14:textId="77777777" w:rsidR="005205A0" w:rsidRPr="00E62F75" w:rsidRDefault="005205A0" w:rsidP="00E62F75">
            <w:pPr>
              <w:jc w:val="center"/>
            </w:pPr>
          </w:p>
        </w:tc>
        <w:tc>
          <w:tcPr>
            <w:tcW w:w="1920" w:type="dxa"/>
            <w:gridSpan w:val="2"/>
            <w:noWrap/>
            <w:vAlign w:val="center"/>
            <w:hideMark/>
          </w:tcPr>
          <w:p w14:paraId="42098B32" w14:textId="77777777" w:rsidR="005205A0" w:rsidRPr="00E62F75" w:rsidRDefault="005205A0" w:rsidP="005A4E10">
            <w:pPr>
              <w:jc w:val="center"/>
              <w:rPr>
                <w:color w:val="000000"/>
              </w:rPr>
            </w:pPr>
            <w:r w:rsidRPr="00E62F75">
              <w:rPr>
                <w:color w:val="000000"/>
              </w:rPr>
              <w:t>Linear</w:t>
            </w:r>
          </w:p>
        </w:tc>
        <w:tc>
          <w:tcPr>
            <w:tcW w:w="1920" w:type="dxa"/>
            <w:gridSpan w:val="2"/>
            <w:noWrap/>
            <w:vAlign w:val="center"/>
            <w:hideMark/>
          </w:tcPr>
          <w:p w14:paraId="032DCDDE" w14:textId="77777777" w:rsidR="005205A0" w:rsidRPr="00E62F75" w:rsidRDefault="005205A0" w:rsidP="005A4E10">
            <w:pPr>
              <w:jc w:val="center"/>
              <w:rPr>
                <w:color w:val="000000"/>
              </w:rPr>
            </w:pPr>
            <w:r w:rsidRPr="00E62F75">
              <w:rPr>
                <w:color w:val="000000"/>
              </w:rPr>
              <w:t>Linear with interactions</w:t>
            </w:r>
          </w:p>
        </w:tc>
        <w:tc>
          <w:tcPr>
            <w:tcW w:w="1920" w:type="dxa"/>
            <w:gridSpan w:val="2"/>
            <w:noWrap/>
            <w:vAlign w:val="center"/>
            <w:hideMark/>
          </w:tcPr>
          <w:p w14:paraId="0F3F62D1" w14:textId="77777777" w:rsidR="005205A0" w:rsidRPr="00E62F75" w:rsidRDefault="005205A0" w:rsidP="005A4E10">
            <w:pPr>
              <w:jc w:val="center"/>
              <w:rPr>
                <w:color w:val="000000"/>
              </w:rPr>
            </w:pPr>
            <w:r w:rsidRPr="00E62F75">
              <w:rPr>
                <w:color w:val="000000"/>
              </w:rPr>
              <w:t>Quadratic</w:t>
            </w:r>
          </w:p>
        </w:tc>
        <w:tc>
          <w:tcPr>
            <w:tcW w:w="2400" w:type="dxa"/>
            <w:gridSpan w:val="2"/>
            <w:noWrap/>
            <w:vAlign w:val="center"/>
            <w:hideMark/>
          </w:tcPr>
          <w:p w14:paraId="0DBEA301" w14:textId="77777777" w:rsidR="005205A0" w:rsidRPr="00E62F75" w:rsidRDefault="005205A0" w:rsidP="005A4E10">
            <w:pPr>
              <w:jc w:val="center"/>
              <w:rPr>
                <w:color w:val="000000"/>
              </w:rPr>
            </w:pPr>
            <w:r w:rsidRPr="00E62F75">
              <w:rPr>
                <w:color w:val="000000"/>
              </w:rPr>
              <w:t>Quadratic with interactions</w:t>
            </w:r>
          </w:p>
        </w:tc>
        <w:tc>
          <w:tcPr>
            <w:tcW w:w="1920" w:type="dxa"/>
            <w:gridSpan w:val="2"/>
            <w:noWrap/>
            <w:vAlign w:val="center"/>
            <w:hideMark/>
          </w:tcPr>
          <w:p w14:paraId="658014E2" w14:textId="77777777" w:rsidR="005205A0" w:rsidRPr="00E62F75" w:rsidRDefault="005205A0" w:rsidP="005A4E10">
            <w:pPr>
              <w:jc w:val="center"/>
              <w:rPr>
                <w:color w:val="000000"/>
              </w:rPr>
            </w:pPr>
            <w:r w:rsidRPr="00E62F75">
              <w:rPr>
                <w:color w:val="000000"/>
              </w:rPr>
              <w:t>Cubic</w:t>
            </w:r>
          </w:p>
        </w:tc>
        <w:tc>
          <w:tcPr>
            <w:tcW w:w="1855" w:type="dxa"/>
            <w:gridSpan w:val="2"/>
            <w:noWrap/>
            <w:vAlign w:val="center"/>
            <w:hideMark/>
          </w:tcPr>
          <w:p w14:paraId="7DAE12CA" w14:textId="77777777" w:rsidR="005205A0" w:rsidRPr="00E62F75" w:rsidRDefault="005205A0" w:rsidP="005A4E10">
            <w:pPr>
              <w:jc w:val="center"/>
              <w:rPr>
                <w:color w:val="000000"/>
              </w:rPr>
            </w:pPr>
            <w:r w:rsidRPr="00E62F75">
              <w:rPr>
                <w:color w:val="000000"/>
              </w:rPr>
              <w:t>Cubic with interactions</w:t>
            </w:r>
          </w:p>
        </w:tc>
      </w:tr>
      <w:tr w:rsidR="005205A0" w:rsidRPr="00435CF9" w14:paraId="2571D14C" w14:textId="77777777" w:rsidTr="00E62F75">
        <w:trPr>
          <w:trHeight w:val="300"/>
        </w:trPr>
        <w:tc>
          <w:tcPr>
            <w:tcW w:w="1815" w:type="dxa"/>
            <w:noWrap/>
            <w:vAlign w:val="center"/>
            <w:hideMark/>
          </w:tcPr>
          <w:p w14:paraId="062372D4" w14:textId="04B28066" w:rsidR="005205A0" w:rsidRPr="00E62F75" w:rsidRDefault="005205A0" w:rsidP="005A4E10">
            <w:pPr>
              <w:jc w:val="center"/>
              <w:rPr>
                <w:color w:val="000000"/>
              </w:rPr>
            </w:pPr>
          </w:p>
        </w:tc>
        <w:tc>
          <w:tcPr>
            <w:tcW w:w="0" w:type="auto"/>
            <w:noWrap/>
            <w:vAlign w:val="center"/>
            <w:hideMark/>
          </w:tcPr>
          <w:p w14:paraId="18F8DD06" w14:textId="77777777" w:rsidR="005205A0" w:rsidRPr="00E62F75" w:rsidRDefault="005205A0" w:rsidP="005A4E10">
            <w:pPr>
              <w:jc w:val="center"/>
              <w:rPr>
                <w:color w:val="000000"/>
              </w:rPr>
            </w:pPr>
            <w:r w:rsidRPr="00E62F75">
              <w:rPr>
                <w:color w:val="000000"/>
              </w:rPr>
              <w:t>coef</w:t>
            </w:r>
          </w:p>
        </w:tc>
        <w:tc>
          <w:tcPr>
            <w:tcW w:w="0" w:type="auto"/>
            <w:noWrap/>
            <w:vAlign w:val="center"/>
            <w:hideMark/>
          </w:tcPr>
          <w:p w14:paraId="1E43F6E3" w14:textId="77777777" w:rsidR="005205A0" w:rsidRPr="00E62F75" w:rsidRDefault="005205A0" w:rsidP="005A4E10">
            <w:pPr>
              <w:jc w:val="center"/>
              <w:rPr>
                <w:color w:val="000000"/>
              </w:rPr>
            </w:pPr>
            <w:r w:rsidRPr="00E62F75">
              <w:rPr>
                <w:color w:val="000000"/>
              </w:rPr>
              <w:t>p-v</w:t>
            </w:r>
          </w:p>
        </w:tc>
        <w:tc>
          <w:tcPr>
            <w:tcW w:w="0" w:type="auto"/>
            <w:noWrap/>
            <w:vAlign w:val="center"/>
            <w:hideMark/>
          </w:tcPr>
          <w:p w14:paraId="306335C9" w14:textId="77777777" w:rsidR="005205A0" w:rsidRPr="00E62F75" w:rsidRDefault="005205A0" w:rsidP="005A4E10">
            <w:pPr>
              <w:jc w:val="center"/>
              <w:rPr>
                <w:color w:val="000000"/>
              </w:rPr>
            </w:pPr>
            <w:r w:rsidRPr="00E62F75">
              <w:rPr>
                <w:color w:val="000000"/>
              </w:rPr>
              <w:t>coef</w:t>
            </w:r>
          </w:p>
        </w:tc>
        <w:tc>
          <w:tcPr>
            <w:tcW w:w="0" w:type="auto"/>
            <w:noWrap/>
            <w:vAlign w:val="center"/>
            <w:hideMark/>
          </w:tcPr>
          <w:p w14:paraId="69133942" w14:textId="77777777" w:rsidR="005205A0" w:rsidRPr="00E62F75" w:rsidRDefault="005205A0" w:rsidP="005A4E10">
            <w:pPr>
              <w:jc w:val="center"/>
              <w:rPr>
                <w:color w:val="000000"/>
              </w:rPr>
            </w:pPr>
            <w:r w:rsidRPr="00E62F75">
              <w:rPr>
                <w:color w:val="000000"/>
              </w:rPr>
              <w:t>p-v</w:t>
            </w:r>
          </w:p>
        </w:tc>
        <w:tc>
          <w:tcPr>
            <w:tcW w:w="0" w:type="auto"/>
            <w:noWrap/>
            <w:vAlign w:val="center"/>
            <w:hideMark/>
          </w:tcPr>
          <w:p w14:paraId="21887FA1" w14:textId="77777777" w:rsidR="005205A0" w:rsidRPr="00E62F75" w:rsidRDefault="005205A0" w:rsidP="005A4E10">
            <w:pPr>
              <w:jc w:val="center"/>
              <w:rPr>
                <w:color w:val="000000"/>
              </w:rPr>
            </w:pPr>
            <w:r w:rsidRPr="00E62F75">
              <w:rPr>
                <w:color w:val="000000"/>
              </w:rPr>
              <w:t>coef</w:t>
            </w:r>
          </w:p>
        </w:tc>
        <w:tc>
          <w:tcPr>
            <w:tcW w:w="0" w:type="auto"/>
            <w:noWrap/>
            <w:vAlign w:val="center"/>
            <w:hideMark/>
          </w:tcPr>
          <w:p w14:paraId="0C95177D" w14:textId="77777777" w:rsidR="005205A0" w:rsidRPr="00E62F75" w:rsidRDefault="005205A0" w:rsidP="005A4E10">
            <w:pPr>
              <w:jc w:val="center"/>
              <w:rPr>
                <w:color w:val="000000"/>
              </w:rPr>
            </w:pPr>
            <w:r w:rsidRPr="00E62F75">
              <w:rPr>
                <w:color w:val="000000"/>
              </w:rPr>
              <w:t>p-v</w:t>
            </w:r>
          </w:p>
        </w:tc>
        <w:tc>
          <w:tcPr>
            <w:tcW w:w="0" w:type="auto"/>
            <w:noWrap/>
            <w:vAlign w:val="center"/>
            <w:hideMark/>
          </w:tcPr>
          <w:p w14:paraId="4EB2BB46" w14:textId="77777777" w:rsidR="005205A0" w:rsidRPr="00E62F75" w:rsidRDefault="005205A0" w:rsidP="005A4E10">
            <w:pPr>
              <w:jc w:val="center"/>
              <w:rPr>
                <w:color w:val="000000"/>
              </w:rPr>
            </w:pPr>
            <w:r w:rsidRPr="00E62F75">
              <w:rPr>
                <w:color w:val="000000"/>
              </w:rPr>
              <w:t>coef</w:t>
            </w:r>
          </w:p>
        </w:tc>
        <w:tc>
          <w:tcPr>
            <w:tcW w:w="1353" w:type="dxa"/>
            <w:noWrap/>
            <w:vAlign w:val="center"/>
            <w:hideMark/>
          </w:tcPr>
          <w:p w14:paraId="39C7545B" w14:textId="77777777" w:rsidR="005205A0" w:rsidRPr="00E62F75" w:rsidRDefault="005205A0" w:rsidP="005A4E10">
            <w:pPr>
              <w:jc w:val="center"/>
              <w:rPr>
                <w:color w:val="000000"/>
              </w:rPr>
            </w:pPr>
            <w:r w:rsidRPr="00E62F75">
              <w:rPr>
                <w:color w:val="000000"/>
              </w:rPr>
              <w:t>p-v</w:t>
            </w:r>
          </w:p>
        </w:tc>
        <w:tc>
          <w:tcPr>
            <w:tcW w:w="1136" w:type="dxa"/>
            <w:noWrap/>
            <w:vAlign w:val="center"/>
            <w:hideMark/>
          </w:tcPr>
          <w:p w14:paraId="2EFBFE6D" w14:textId="77777777" w:rsidR="005205A0" w:rsidRPr="00E62F75" w:rsidRDefault="005205A0" w:rsidP="005A4E10">
            <w:pPr>
              <w:jc w:val="center"/>
              <w:rPr>
                <w:color w:val="000000"/>
              </w:rPr>
            </w:pPr>
            <w:r w:rsidRPr="00E62F75">
              <w:rPr>
                <w:color w:val="000000"/>
              </w:rPr>
              <w:t>coef</w:t>
            </w:r>
          </w:p>
        </w:tc>
        <w:tc>
          <w:tcPr>
            <w:tcW w:w="0" w:type="auto"/>
            <w:noWrap/>
            <w:vAlign w:val="center"/>
            <w:hideMark/>
          </w:tcPr>
          <w:p w14:paraId="145C6D7F" w14:textId="77777777" w:rsidR="005205A0" w:rsidRPr="00E62F75" w:rsidRDefault="005205A0" w:rsidP="005A4E10">
            <w:pPr>
              <w:jc w:val="center"/>
              <w:rPr>
                <w:color w:val="000000"/>
              </w:rPr>
            </w:pPr>
            <w:r w:rsidRPr="00E62F75">
              <w:rPr>
                <w:color w:val="000000"/>
              </w:rPr>
              <w:t>p-v</w:t>
            </w:r>
          </w:p>
        </w:tc>
        <w:tc>
          <w:tcPr>
            <w:tcW w:w="0" w:type="auto"/>
            <w:noWrap/>
            <w:vAlign w:val="center"/>
            <w:hideMark/>
          </w:tcPr>
          <w:p w14:paraId="38E16912" w14:textId="77777777" w:rsidR="005205A0" w:rsidRPr="00E62F75" w:rsidRDefault="005205A0" w:rsidP="005A4E10">
            <w:pPr>
              <w:jc w:val="center"/>
              <w:rPr>
                <w:color w:val="000000"/>
              </w:rPr>
            </w:pPr>
            <w:r w:rsidRPr="00E62F75">
              <w:rPr>
                <w:color w:val="000000"/>
              </w:rPr>
              <w:t>coef</w:t>
            </w:r>
          </w:p>
        </w:tc>
        <w:tc>
          <w:tcPr>
            <w:tcW w:w="837" w:type="dxa"/>
            <w:noWrap/>
            <w:vAlign w:val="center"/>
            <w:hideMark/>
          </w:tcPr>
          <w:p w14:paraId="3A889967" w14:textId="77777777" w:rsidR="005205A0" w:rsidRPr="00E62F75" w:rsidRDefault="005205A0" w:rsidP="005A4E10">
            <w:pPr>
              <w:jc w:val="center"/>
              <w:rPr>
                <w:color w:val="000000"/>
              </w:rPr>
            </w:pPr>
            <w:r w:rsidRPr="00E62F75">
              <w:rPr>
                <w:color w:val="000000"/>
              </w:rPr>
              <w:t>p-v</w:t>
            </w:r>
          </w:p>
        </w:tc>
      </w:tr>
      <w:tr w:rsidR="005205A0" w:rsidRPr="00435CF9" w14:paraId="3A2FA972" w14:textId="77777777" w:rsidTr="00E62F75">
        <w:trPr>
          <w:trHeight w:val="300"/>
        </w:trPr>
        <w:tc>
          <w:tcPr>
            <w:tcW w:w="1815" w:type="dxa"/>
            <w:noWrap/>
            <w:vAlign w:val="center"/>
            <w:hideMark/>
          </w:tcPr>
          <w:p w14:paraId="1A771206" w14:textId="77777777" w:rsidR="005205A0" w:rsidRPr="00E62F75" w:rsidRDefault="005205A0" w:rsidP="00E62F75">
            <w:pPr>
              <w:jc w:val="center"/>
              <w:rPr>
                <w:color w:val="000000"/>
              </w:rPr>
            </w:pPr>
            <w:r w:rsidRPr="00E62F75">
              <w:rPr>
                <w:color w:val="000000"/>
              </w:rPr>
              <w:t>Intercept</w:t>
            </w:r>
          </w:p>
        </w:tc>
        <w:tc>
          <w:tcPr>
            <w:tcW w:w="0" w:type="auto"/>
            <w:noWrap/>
            <w:vAlign w:val="center"/>
            <w:hideMark/>
          </w:tcPr>
          <w:p w14:paraId="64FB399C" w14:textId="77777777" w:rsidR="005205A0" w:rsidRPr="00E62F75" w:rsidRDefault="005205A0" w:rsidP="005A4E10">
            <w:pPr>
              <w:jc w:val="center"/>
              <w:rPr>
                <w:color w:val="000000"/>
              </w:rPr>
            </w:pPr>
            <w:r w:rsidRPr="00E62F75">
              <w:rPr>
                <w:color w:val="000000"/>
              </w:rPr>
              <w:t>0,120</w:t>
            </w:r>
          </w:p>
        </w:tc>
        <w:tc>
          <w:tcPr>
            <w:tcW w:w="0" w:type="auto"/>
            <w:noWrap/>
            <w:vAlign w:val="center"/>
            <w:hideMark/>
          </w:tcPr>
          <w:p w14:paraId="14DDEFD0" w14:textId="77777777" w:rsidR="005205A0" w:rsidRPr="00E62F75" w:rsidRDefault="005205A0" w:rsidP="005A4E10">
            <w:pPr>
              <w:jc w:val="center"/>
              <w:rPr>
                <w:color w:val="000000"/>
              </w:rPr>
            </w:pPr>
            <w:r w:rsidRPr="00E62F75">
              <w:rPr>
                <w:color w:val="000000"/>
              </w:rPr>
              <w:t>2E-03</w:t>
            </w:r>
          </w:p>
        </w:tc>
        <w:tc>
          <w:tcPr>
            <w:tcW w:w="0" w:type="auto"/>
            <w:noWrap/>
            <w:vAlign w:val="center"/>
            <w:hideMark/>
          </w:tcPr>
          <w:p w14:paraId="2145C5BF" w14:textId="77777777" w:rsidR="005205A0" w:rsidRPr="00E62F75" w:rsidRDefault="005205A0" w:rsidP="005A4E10">
            <w:pPr>
              <w:jc w:val="center"/>
              <w:rPr>
                <w:color w:val="000000"/>
              </w:rPr>
            </w:pPr>
            <w:r w:rsidRPr="00E62F75">
              <w:rPr>
                <w:color w:val="000000"/>
              </w:rPr>
              <w:t>0,076</w:t>
            </w:r>
          </w:p>
        </w:tc>
        <w:tc>
          <w:tcPr>
            <w:tcW w:w="0" w:type="auto"/>
            <w:noWrap/>
            <w:vAlign w:val="center"/>
            <w:hideMark/>
          </w:tcPr>
          <w:p w14:paraId="0CBFF94C" w14:textId="77777777" w:rsidR="005205A0" w:rsidRPr="00E62F75" w:rsidRDefault="005205A0" w:rsidP="005A4E10">
            <w:pPr>
              <w:jc w:val="center"/>
              <w:rPr>
                <w:color w:val="000000"/>
              </w:rPr>
            </w:pPr>
            <w:r w:rsidRPr="00E62F75">
              <w:rPr>
                <w:color w:val="000000"/>
              </w:rPr>
              <w:t>0,055</w:t>
            </w:r>
          </w:p>
        </w:tc>
        <w:tc>
          <w:tcPr>
            <w:tcW w:w="0" w:type="auto"/>
            <w:noWrap/>
            <w:vAlign w:val="center"/>
            <w:hideMark/>
          </w:tcPr>
          <w:p w14:paraId="3BCB81F8" w14:textId="77777777" w:rsidR="005205A0" w:rsidRPr="00E62F75" w:rsidRDefault="005205A0" w:rsidP="005A4E10">
            <w:pPr>
              <w:jc w:val="center"/>
              <w:rPr>
                <w:color w:val="000000"/>
              </w:rPr>
            </w:pPr>
            <w:r w:rsidRPr="00E62F75">
              <w:rPr>
                <w:color w:val="000000"/>
              </w:rPr>
              <w:t>0,064</w:t>
            </w:r>
          </w:p>
        </w:tc>
        <w:tc>
          <w:tcPr>
            <w:tcW w:w="0" w:type="auto"/>
            <w:noWrap/>
            <w:vAlign w:val="center"/>
            <w:hideMark/>
          </w:tcPr>
          <w:p w14:paraId="0945EB20" w14:textId="77777777" w:rsidR="005205A0" w:rsidRPr="00E62F75" w:rsidRDefault="005205A0" w:rsidP="005A4E10">
            <w:pPr>
              <w:jc w:val="center"/>
              <w:rPr>
                <w:color w:val="000000"/>
              </w:rPr>
            </w:pPr>
            <w:r w:rsidRPr="00E62F75">
              <w:rPr>
                <w:color w:val="000000"/>
              </w:rPr>
              <w:t>0,117</w:t>
            </w:r>
          </w:p>
        </w:tc>
        <w:tc>
          <w:tcPr>
            <w:tcW w:w="0" w:type="auto"/>
            <w:noWrap/>
            <w:vAlign w:val="center"/>
            <w:hideMark/>
          </w:tcPr>
          <w:p w14:paraId="5A59F0E8" w14:textId="77777777" w:rsidR="005205A0" w:rsidRPr="00E62F75" w:rsidRDefault="005205A0" w:rsidP="005A4E10">
            <w:pPr>
              <w:jc w:val="center"/>
              <w:rPr>
                <w:color w:val="000000"/>
              </w:rPr>
            </w:pPr>
            <w:r w:rsidRPr="00E62F75">
              <w:rPr>
                <w:color w:val="000000"/>
              </w:rPr>
              <w:t>0,008</w:t>
            </w:r>
          </w:p>
        </w:tc>
        <w:tc>
          <w:tcPr>
            <w:tcW w:w="1353" w:type="dxa"/>
            <w:noWrap/>
            <w:vAlign w:val="center"/>
            <w:hideMark/>
          </w:tcPr>
          <w:p w14:paraId="477BDCA8" w14:textId="77777777" w:rsidR="005205A0" w:rsidRPr="00E62F75" w:rsidRDefault="005205A0" w:rsidP="005A4E10">
            <w:pPr>
              <w:jc w:val="center"/>
              <w:rPr>
                <w:color w:val="000000"/>
              </w:rPr>
            </w:pPr>
            <w:r w:rsidRPr="00E62F75">
              <w:rPr>
                <w:color w:val="000000"/>
              </w:rPr>
              <w:t>0,851</w:t>
            </w:r>
          </w:p>
        </w:tc>
        <w:tc>
          <w:tcPr>
            <w:tcW w:w="1136" w:type="dxa"/>
            <w:noWrap/>
            <w:vAlign w:val="center"/>
            <w:hideMark/>
          </w:tcPr>
          <w:p w14:paraId="75CCF3D7" w14:textId="77777777" w:rsidR="005205A0" w:rsidRPr="00E62F75" w:rsidRDefault="005205A0" w:rsidP="005A4E10">
            <w:pPr>
              <w:jc w:val="center"/>
              <w:rPr>
                <w:color w:val="000000"/>
              </w:rPr>
            </w:pPr>
            <w:r w:rsidRPr="00E62F75">
              <w:rPr>
                <w:color w:val="000000"/>
              </w:rPr>
              <w:t>0,113</w:t>
            </w:r>
          </w:p>
        </w:tc>
        <w:tc>
          <w:tcPr>
            <w:tcW w:w="0" w:type="auto"/>
            <w:noWrap/>
            <w:vAlign w:val="center"/>
            <w:hideMark/>
          </w:tcPr>
          <w:p w14:paraId="52B38500" w14:textId="77777777" w:rsidR="005205A0" w:rsidRPr="00E62F75" w:rsidRDefault="005205A0" w:rsidP="005A4E10">
            <w:pPr>
              <w:jc w:val="center"/>
              <w:rPr>
                <w:color w:val="000000"/>
              </w:rPr>
            </w:pPr>
            <w:r w:rsidRPr="00E62F75">
              <w:rPr>
                <w:color w:val="000000"/>
              </w:rPr>
              <w:t>0,004</w:t>
            </w:r>
          </w:p>
        </w:tc>
        <w:tc>
          <w:tcPr>
            <w:tcW w:w="0" w:type="auto"/>
            <w:noWrap/>
            <w:vAlign w:val="center"/>
            <w:hideMark/>
          </w:tcPr>
          <w:p w14:paraId="4C02419E" w14:textId="77777777" w:rsidR="005205A0" w:rsidRPr="00E62F75" w:rsidRDefault="005205A0" w:rsidP="005A4E10">
            <w:pPr>
              <w:jc w:val="center"/>
              <w:rPr>
                <w:color w:val="000000"/>
              </w:rPr>
            </w:pPr>
            <w:r w:rsidRPr="00E62F75">
              <w:rPr>
                <w:color w:val="000000"/>
              </w:rPr>
              <w:t>0,055</w:t>
            </w:r>
          </w:p>
        </w:tc>
        <w:tc>
          <w:tcPr>
            <w:tcW w:w="837" w:type="dxa"/>
            <w:noWrap/>
            <w:vAlign w:val="center"/>
            <w:hideMark/>
          </w:tcPr>
          <w:p w14:paraId="0D9C2477" w14:textId="77777777" w:rsidR="005205A0" w:rsidRPr="00E62F75" w:rsidRDefault="005205A0" w:rsidP="005A4E10">
            <w:pPr>
              <w:jc w:val="center"/>
              <w:rPr>
                <w:color w:val="000000"/>
              </w:rPr>
            </w:pPr>
            <w:r w:rsidRPr="00E62F75">
              <w:rPr>
                <w:color w:val="000000"/>
              </w:rPr>
              <w:t>0,187</w:t>
            </w:r>
          </w:p>
        </w:tc>
      </w:tr>
      <w:tr w:rsidR="005205A0" w:rsidRPr="00435CF9" w14:paraId="17F2B86C" w14:textId="77777777" w:rsidTr="00E62F75">
        <w:trPr>
          <w:trHeight w:val="300"/>
        </w:trPr>
        <w:tc>
          <w:tcPr>
            <w:tcW w:w="1815" w:type="dxa"/>
            <w:noWrap/>
            <w:vAlign w:val="center"/>
            <w:hideMark/>
          </w:tcPr>
          <w:p w14:paraId="51844771" w14:textId="77777777" w:rsidR="005205A0" w:rsidRPr="00E62F75" w:rsidRDefault="005205A0" w:rsidP="00E62F75">
            <w:pPr>
              <w:jc w:val="center"/>
              <w:rPr>
                <w:color w:val="000000"/>
              </w:rPr>
            </w:pPr>
            <w:r w:rsidRPr="00E62F75">
              <w:rPr>
                <w:color w:val="000000"/>
              </w:rPr>
              <w:t>MKT_RF</w:t>
            </w:r>
          </w:p>
        </w:tc>
        <w:tc>
          <w:tcPr>
            <w:tcW w:w="0" w:type="auto"/>
            <w:noWrap/>
            <w:vAlign w:val="center"/>
            <w:hideMark/>
          </w:tcPr>
          <w:p w14:paraId="5AB58966" w14:textId="77777777" w:rsidR="005205A0" w:rsidRPr="00E62F75" w:rsidRDefault="005205A0" w:rsidP="005A4E10">
            <w:pPr>
              <w:jc w:val="center"/>
              <w:rPr>
                <w:color w:val="000000"/>
              </w:rPr>
            </w:pPr>
            <w:r w:rsidRPr="00E62F75">
              <w:rPr>
                <w:color w:val="000000"/>
              </w:rPr>
              <w:t>1,079</w:t>
            </w:r>
          </w:p>
        </w:tc>
        <w:tc>
          <w:tcPr>
            <w:tcW w:w="0" w:type="auto"/>
            <w:noWrap/>
            <w:vAlign w:val="center"/>
            <w:hideMark/>
          </w:tcPr>
          <w:p w14:paraId="0164F59C" w14:textId="77777777" w:rsidR="005205A0" w:rsidRPr="00E62F75" w:rsidRDefault="005205A0" w:rsidP="005A4E10">
            <w:pPr>
              <w:jc w:val="center"/>
              <w:rPr>
                <w:color w:val="000000"/>
              </w:rPr>
            </w:pPr>
            <w:r w:rsidRPr="00E62F75">
              <w:rPr>
                <w:color w:val="000000"/>
              </w:rPr>
              <w:t>0</w:t>
            </w:r>
          </w:p>
        </w:tc>
        <w:tc>
          <w:tcPr>
            <w:tcW w:w="0" w:type="auto"/>
            <w:noWrap/>
            <w:vAlign w:val="center"/>
            <w:hideMark/>
          </w:tcPr>
          <w:p w14:paraId="192F1633" w14:textId="77777777" w:rsidR="005205A0" w:rsidRPr="00E62F75" w:rsidRDefault="005205A0" w:rsidP="005A4E10">
            <w:pPr>
              <w:jc w:val="center"/>
              <w:rPr>
                <w:color w:val="000000"/>
              </w:rPr>
            </w:pPr>
            <w:r w:rsidRPr="00E62F75">
              <w:rPr>
                <w:color w:val="000000"/>
              </w:rPr>
              <w:t>1,086</w:t>
            </w:r>
          </w:p>
        </w:tc>
        <w:tc>
          <w:tcPr>
            <w:tcW w:w="0" w:type="auto"/>
            <w:noWrap/>
            <w:vAlign w:val="center"/>
            <w:hideMark/>
          </w:tcPr>
          <w:p w14:paraId="3E7362AB" w14:textId="77777777" w:rsidR="005205A0" w:rsidRPr="00E62F75" w:rsidRDefault="005205A0" w:rsidP="005A4E10">
            <w:pPr>
              <w:jc w:val="center"/>
              <w:rPr>
                <w:color w:val="000000"/>
              </w:rPr>
            </w:pPr>
            <w:r w:rsidRPr="00E62F75">
              <w:rPr>
                <w:color w:val="000000"/>
              </w:rPr>
              <w:t>0</w:t>
            </w:r>
          </w:p>
        </w:tc>
        <w:tc>
          <w:tcPr>
            <w:tcW w:w="0" w:type="auto"/>
            <w:noWrap/>
            <w:vAlign w:val="center"/>
            <w:hideMark/>
          </w:tcPr>
          <w:p w14:paraId="6B9D0BAE" w14:textId="77777777" w:rsidR="005205A0" w:rsidRPr="00E62F75" w:rsidRDefault="005205A0" w:rsidP="00E62F75">
            <w:pPr>
              <w:jc w:val="center"/>
              <w:rPr>
                <w:color w:val="000000"/>
              </w:rPr>
            </w:pPr>
            <w:r w:rsidRPr="00E62F75">
              <w:rPr>
                <w:color w:val="000000"/>
              </w:rPr>
              <w:t>1,077</w:t>
            </w:r>
          </w:p>
        </w:tc>
        <w:tc>
          <w:tcPr>
            <w:tcW w:w="0" w:type="auto"/>
            <w:noWrap/>
            <w:vAlign w:val="center"/>
            <w:hideMark/>
          </w:tcPr>
          <w:p w14:paraId="02D5F45F" w14:textId="77777777" w:rsidR="005205A0" w:rsidRPr="00E62F75" w:rsidRDefault="005205A0" w:rsidP="00E62F75">
            <w:pPr>
              <w:jc w:val="center"/>
              <w:rPr>
                <w:color w:val="000000"/>
              </w:rPr>
            </w:pPr>
            <w:r w:rsidRPr="00E62F75">
              <w:rPr>
                <w:color w:val="000000"/>
              </w:rPr>
              <w:t>0</w:t>
            </w:r>
          </w:p>
        </w:tc>
        <w:tc>
          <w:tcPr>
            <w:tcW w:w="0" w:type="auto"/>
            <w:noWrap/>
            <w:vAlign w:val="center"/>
            <w:hideMark/>
          </w:tcPr>
          <w:p w14:paraId="650C9230" w14:textId="77777777" w:rsidR="005205A0" w:rsidRPr="00E62F75" w:rsidRDefault="005205A0" w:rsidP="00E62F75">
            <w:pPr>
              <w:jc w:val="center"/>
              <w:rPr>
                <w:color w:val="000000"/>
              </w:rPr>
            </w:pPr>
            <w:r w:rsidRPr="00E62F75">
              <w:rPr>
                <w:color w:val="000000"/>
              </w:rPr>
              <w:t>1,084</w:t>
            </w:r>
          </w:p>
        </w:tc>
        <w:tc>
          <w:tcPr>
            <w:tcW w:w="1353" w:type="dxa"/>
            <w:noWrap/>
            <w:vAlign w:val="center"/>
            <w:hideMark/>
          </w:tcPr>
          <w:p w14:paraId="2E5125B1" w14:textId="77777777" w:rsidR="005205A0" w:rsidRPr="00E62F75" w:rsidRDefault="005205A0" w:rsidP="00E62F75">
            <w:pPr>
              <w:jc w:val="center"/>
              <w:rPr>
                <w:color w:val="000000"/>
              </w:rPr>
            </w:pPr>
            <w:r w:rsidRPr="00E62F75">
              <w:rPr>
                <w:color w:val="000000"/>
              </w:rPr>
              <w:t>0</w:t>
            </w:r>
          </w:p>
        </w:tc>
        <w:tc>
          <w:tcPr>
            <w:tcW w:w="1136" w:type="dxa"/>
            <w:noWrap/>
            <w:vAlign w:val="center"/>
            <w:hideMark/>
          </w:tcPr>
          <w:p w14:paraId="7A1FB124" w14:textId="77777777" w:rsidR="005205A0" w:rsidRPr="00E62F75" w:rsidRDefault="005205A0" w:rsidP="005A4E10">
            <w:pPr>
              <w:jc w:val="center"/>
              <w:rPr>
                <w:color w:val="000000"/>
              </w:rPr>
            </w:pPr>
            <w:r w:rsidRPr="00E62F75">
              <w:rPr>
                <w:color w:val="000000"/>
              </w:rPr>
              <w:t>1,084</w:t>
            </w:r>
          </w:p>
        </w:tc>
        <w:tc>
          <w:tcPr>
            <w:tcW w:w="0" w:type="auto"/>
            <w:noWrap/>
            <w:vAlign w:val="center"/>
            <w:hideMark/>
          </w:tcPr>
          <w:p w14:paraId="2CDBBAF9" w14:textId="77777777" w:rsidR="005205A0" w:rsidRPr="00E62F75" w:rsidRDefault="005205A0" w:rsidP="005A4E10">
            <w:pPr>
              <w:jc w:val="center"/>
              <w:rPr>
                <w:color w:val="000000"/>
              </w:rPr>
            </w:pPr>
            <w:r w:rsidRPr="00E62F75">
              <w:rPr>
                <w:color w:val="000000"/>
              </w:rPr>
              <w:t>0</w:t>
            </w:r>
          </w:p>
        </w:tc>
        <w:tc>
          <w:tcPr>
            <w:tcW w:w="0" w:type="auto"/>
            <w:noWrap/>
            <w:vAlign w:val="center"/>
            <w:hideMark/>
          </w:tcPr>
          <w:p w14:paraId="04A0B6E8" w14:textId="77777777" w:rsidR="005205A0" w:rsidRPr="00E62F75" w:rsidRDefault="005205A0" w:rsidP="005A4E10">
            <w:pPr>
              <w:jc w:val="center"/>
              <w:rPr>
                <w:color w:val="000000"/>
              </w:rPr>
            </w:pPr>
            <w:r w:rsidRPr="00E62F75">
              <w:rPr>
                <w:color w:val="000000"/>
              </w:rPr>
              <w:t>1,081</w:t>
            </w:r>
          </w:p>
        </w:tc>
        <w:tc>
          <w:tcPr>
            <w:tcW w:w="837" w:type="dxa"/>
            <w:noWrap/>
            <w:vAlign w:val="center"/>
            <w:hideMark/>
          </w:tcPr>
          <w:p w14:paraId="24958A98" w14:textId="77777777" w:rsidR="005205A0" w:rsidRPr="00E62F75" w:rsidRDefault="005205A0" w:rsidP="005A4E10">
            <w:pPr>
              <w:jc w:val="center"/>
              <w:rPr>
                <w:color w:val="000000"/>
              </w:rPr>
            </w:pPr>
            <w:r w:rsidRPr="00E62F75">
              <w:rPr>
                <w:color w:val="000000"/>
              </w:rPr>
              <w:t>0</w:t>
            </w:r>
          </w:p>
        </w:tc>
      </w:tr>
      <w:tr w:rsidR="005205A0" w:rsidRPr="00435CF9" w14:paraId="3BC20DBC" w14:textId="77777777" w:rsidTr="00E62F75">
        <w:trPr>
          <w:trHeight w:val="300"/>
        </w:trPr>
        <w:tc>
          <w:tcPr>
            <w:tcW w:w="1815" w:type="dxa"/>
            <w:noWrap/>
            <w:vAlign w:val="center"/>
            <w:hideMark/>
          </w:tcPr>
          <w:p w14:paraId="5599BA7C" w14:textId="77777777" w:rsidR="005205A0" w:rsidRPr="00E62F75" w:rsidRDefault="005205A0" w:rsidP="00E62F75">
            <w:pPr>
              <w:jc w:val="center"/>
              <w:rPr>
                <w:color w:val="000000"/>
              </w:rPr>
            </w:pPr>
            <w:r w:rsidRPr="00E62F75">
              <w:rPr>
                <w:color w:val="000000"/>
              </w:rPr>
              <w:t>SMB</w:t>
            </w:r>
          </w:p>
        </w:tc>
        <w:tc>
          <w:tcPr>
            <w:tcW w:w="0" w:type="auto"/>
            <w:noWrap/>
            <w:vAlign w:val="center"/>
            <w:hideMark/>
          </w:tcPr>
          <w:p w14:paraId="05940A2E" w14:textId="77777777" w:rsidR="005205A0" w:rsidRPr="00E62F75" w:rsidRDefault="005205A0" w:rsidP="005A4E10">
            <w:pPr>
              <w:jc w:val="center"/>
              <w:rPr>
                <w:color w:val="000000"/>
              </w:rPr>
            </w:pPr>
            <w:r w:rsidRPr="00E62F75">
              <w:rPr>
                <w:color w:val="000000"/>
              </w:rPr>
              <w:t>1,040</w:t>
            </w:r>
          </w:p>
        </w:tc>
        <w:tc>
          <w:tcPr>
            <w:tcW w:w="0" w:type="auto"/>
            <w:noWrap/>
            <w:vAlign w:val="center"/>
            <w:hideMark/>
          </w:tcPr>
          <w:p w14:paraId="1B57461A" w14:textId="77777777" w:rsidR="005205A0" w:rsidRPr="00E62F75" w:rsidRDefault="005205A0" w:rsidP="005A4E10">
            <w:pPr>
              <w:jc w:val="center"/>
              <w:rPr>
                <w:color w:val="000000"/>
              </w:rPr>
            </w:pPr>
            <w:r w:rsidRPr="00E62F75">
              <w:rPr>
                <w:color w:val="000000"/>
              </w:rPr>
              <w:t>2E-295</w:t>
            </w:r>
          </w:p>
        </w:tc>
        <w:tc>
          <w:tcPr>
            <w:tcW w:w="0" w:type="auto"/>
            <w:noWrap/>
            <w:vAlign w:val="center"/>
            <w:hideMark/>
          </w:tcPr>
          <w:p w14:paraId="7E29208B" w14:textId="77777777" w:rsidR="005205A0" w:rsidRPr="00E62F75" w:rsidRDefault="005205A0" w:rsidP="005A4E10">
            <w:pPr>
              <w:jc w:val="center"/>
              <w:rPr>
                <w:color w:val="000000"/>
              </w:rPr>
            </w:pPr>
            <w:r w:rsidRPr="00E62F75">
              <w:rPr>
                <w:color w:val="000000"/>
              </w:rPr>
              <w:t>1,031</w:t>
            </w:r>
          </w:p>
        </w:tc>
        <w:tc>
          <w:tcPr>
            <w:tcW w:w="0" w:type="auto"/>
            <w:noWrap/>
            <w:vAlign w:val="center"/>
            <w:hideMark/>
          </w:tcPr>
          <w:p w14:paraId="0AD2712E" w14:textId="77777777" w:rsidR="005205A0" w:rsidRPr="00E62F75" w:rsidRDefault="005205A0" w:rsidP="005A4E10">
            <w:pPr>
              <w:jc w:val="center"/>
              <w:rPr>
                <w:color w:val="000000"/>
              </w:rPr>
            </w:pPr>
            <w:r w:rsidRPr="00E62F75">
              <w:rPr>
                <w:color w:val="000000"/>
              </w:rPr>
              <w:t>0</w:t>
            </w:r>
          </w:p>
        </w:tc>
        <w:tc>
          <w:tcPr>
            <w:tcW w:w="0" w:type="auto"/>
            <w:noWrap/>
            <w:vAlign w:val="center"/>
            <w:hideMark/>
          </w:tcPr>
          <w:p w14:paraId="464CAEC7" w14:textId="77777777" w:rsidR="005205A0" w:rsidRPr="00E62F75" w:rsidRDefault="005205A0" w:rsidP="00E62F75">
            <w:pPr>
              <w:jc w:val="center"/>
              <w:rPr>
                <w:color w:val="000000"/>
              </w:rPr>
            </w:pPr>
            <w:r w:rsidRPr="00E62F75">
              <w:rPr>
                <w:color w:val="000000"/>
              </w:rPr>
              <w:t>1,031</w:t>
            </w:r>
          </w:p>
        </w:tc>
        <w:tc>
          <w:tcPr>
            <w:tcW w:w="0" w:type="auto"/>
            <w:noWrap/>
            <w:vAlign w:val="center"/>
            <w:hideMark/>
          </w:tcPr>
          <w:p w14:paraId="06D9E38F" w14:textId="77777777" w:rsidR="005205A0" w:rsidRPr="00E62F75" w:rsidRDefault="005205A0" w:rsidP="00E62F75">
            <w:pPr>
              <w:jc w:val="center"/>
              <w:rPr>
                <w:color w:val="000000"/>
              </w:rPr>
            </w:pPr>
            <w:r w:rsidRPr="00E62F75">
              <w:rPr>
                <w:color w:val="000000"/>
              </w:rPr>
              <w:t>0</w:t>
            </w:r>
          </w:p>
        </w:tc>
        <w:tc>
          <w:tcPr>
            <w:tcW w:w="0" w:type="auto"/>
            <w:noWrap/>
            <w:vAlign w:val="center"/>
            <w:hideMark/>
          </w:tcPr>
          <w:p w14:paraId="6FFBA190" w14:textId="77777777" w:rsidR="005205A0" w:rsidRPr="00E62F75" w:rsidRDefault="005205A0" w:rsidP="00E62F75">
            <w:pPr>
              <w:jc w:val="center"/>
              <w:rPr>
                <w:color w:val="000000"/>
              </w:rPr>
            </w:pPr>
            <w:r w:rsidRPr="00E62F75">
              <w:rPr>
                <w:color w:val="000000"/>
              </w:rPr>
              <w:t>1,035</w:t>
            </w:r>
          </w:p>
        </w:tc>
        <w:tc>
          <w:tcPr>
            <w:tcW w:w="1353" w:type="dxa"/>
            <w:noWrap/>
            <w:vAlign w:val="center"/>
            <w:hideMark/>
          </w:tcPr>
          <w:p w14:paraId="23720F7E" w14:textId="77777777" w:rsidR="005205A0" w:rsidRPr="00E62F75" w:rsidRDefault="005205A0" w:rsidP="00E62F75">
            <w:pPr>
              <w:jc w:val="center"/>
              <w:rPr>
                <w:color w:val="000000"/>
              </w:rPr>
            </w:pPr>
            <w:r w:rsidRPr="00E62F75">
              <w:rPr>
                <w:color w:val="000000"/>
              </w:rPr>
              <w:t>0</w:t>
            </w:r>
          </w:p>
        </w:tc>
        <w:tc>
          <w:tcPr>
            <w:tcW w:w="1136" w:type="dxa"/>
            <w:noWrap/>
            <w:vAlign w:val="center"/>
            <w:hideMark/>
          </w:tcPr>
          <w:p w14:paraId="69C92A1D" w14:textId="77777777" w:rsidR="005205A0" w:rsidRPr="00E62F75" w:rsidRDefault="005205A0" w:rsidP="005A4E10">
            <w:pPr>
              <w:jc w:val="center"/>
              <w:rPr>
                <w:color w:val="000000"/>
              </w:rPr>
            </w:pPr>
            <w:r w:rsidRPr="00E62F75">
              <w:rPr>
                <w:color w:val="000000"/>
              </w:rPr>
              <w:t>1,027</w:t>
            </w:r>
          </w:p>
        </w:tc>
        <w:tc>
          <w:tcPr>
            <w:tcW w:w="0" w:type="auto"/>
            <w:noWrap/>
            <w:vAlign w:val="center"/>
            <w:hideMark/>
          </w:tcPr>
          <w:p w14:paraId="65619677" w14:textId="77777777" w:rsidR="005205A0" w:rsidRPr="00E62F75" w:rsidRDefault="005205A0" w:rsidP="005A4E10">
            <w:pPr>
              <w:jc w:val="center"/>
              <w:rPr>
                <w:color w:val="000000"/>
              </w:rPr>
            </w:pPr>
            <w:r w:rsidRPr="00E62F75">
              <w:rPr>
                <w:color w:val="000000"/>
              </w:rPr>
              <w:t>0</w:t>
            </w:r>
          </w:p>
        </w:tc>
        <w:tc>
          <w:tcPr>
            <w:tcW w:w="0" w:type="auto"/>
            <w:noWrap/>
            <w:vAlign w:val="center"/>
            <w:hideMark/>
          </w:tcPr>
          <w:p w14:paraId="6BD63DB4" w14:textId="77777777" w:rsidR="005205A0" w:rsidRPr="00E62F75" w:rsidRDefault="005205A0" w:rsidP="005A4E10">
            <w:pPr>
              <w:jc w:val="center"/>
              <w:rPr>
                <w:color w:val="000000"/>
              </w:rPr>
            </w:pPr>
            <w:r w:rsidRPr="00E62F75">
              <w:rPr>
                <w:color w:val="000000"/>
              </w:rPr>
              <w:t>1,039</w:t>
            </w:r>
          </w:p>
        </w:tc>
        <w:tc>
          <w:tcPr>
            <w:tcW w:w="837" w:type="dxa"/>
            <w:noWrap/>
            <w:vAlign w:val="center"/>
            <w:hideMark/>
          </w:tcPr>
          <w:p w14:paraId="150A0081" w14:textId="77777777" w:rsidR="005205A0" w:rsidRPr="00E62F75" w:rsidRDefault="005205A0" w:rsidP="005A4E10">
            <w:pPr>
              <w:jc w:val="center"/>
              <w:rPr>
                <w:color w:val="000000"/>
              </w:rPr>
            </w:pPr>
            <w:r w:rsidRPr="00E62F75">
              <w:rPr>
                <w:color w:val="000000"/>
              </w:rPr>
              <w:t>0</w:t>
            </w:r>
          </w:p>
        </w:tc>
      </w:tr>
      <w:tr w:rsidR="005205A0" w:rsidRPr="00435CF9" w14:paraId="110FEF9F" w14:textId="77777777" w:rsidTr="00E62F75">
        <w:trPr>
          <w:trHeight w:val="300"/>
        </w:trPr>
        <w:tc>
          <w:tcPr>
            <w:tcW w:w="1815" w:type="dxa"/>
            <w:noWrap/>
            <w:vAlign w:val="center"/>
            <w:hideMark/>
          </w:tcPr>
          <w:p w14:paraId="1E95B9F8" w14:textId="77777777" w:rsidR="005205A0" w:rsidRPr="00E62F75" w:rsidRDefault="005205A0" w:rsidP="00E62F75">
            <w:pPr>
              <w:jc w:val="center"/>
              <w:rPr>
                <w:color w:val="000000"/>
              </w:rPr>
            </w:pPr>
            <w:r w:rsidRPr="00E62F75">
              <w:rPr>
                <w:color w:val="000000"/>
              </w:rPr>
              <w:t>HML</w:t>
            </w:r>
          </w:p>
        </w:tc>
        <w:tc>
          <w:tcPr>
            <w:tcW w:w="0" w:type="auto"/>
            <w:noWrap/>
            <w:vAlign w:val="center"/>
            <w:hideMark/>
          </w:tcPr>
          <w:p w14:paraId="710C1C4F" w14:textId="77777777" w:rsidR="005205A0" w:rsidRPr="00E62F75" w:rsidRDefault="005205A0" w:rsidP="005A4E10">
            <w:pPr>
              <w:jc w:val="center"/>
              <w:rPr>
                <w:color w:val="000000"/>
              </w:rPr>
            </w:pPr>
            <w:r w:rsidRPr="00E62F75">
              <w:rPr>
                <w:color w:val="000000"/>
              </w:rPr>
              <w:t>-0,188</w:t>
            </w:r>
          </w:p>
        </w:tc>
        <w:tc>
          <w:tcPr>
            <w:tcW w:w="0" w:type="auto"/>
            <w:noWrap/>
            <w:vAlign w:val="center"/>
            <w:hideMark/>
          </w:tcPr>
          <w:p w14:paraId="78A6EBE5" w14:textId="77777777" w:rsidR="005205A0" w:rsidRPr="00E62F75" w:rsidRDefault="005205A0" w:rsidP="005A4E10">
            <w:pPr>
              <w:jc w:val="center"/>
              <w:rPr>
                <w:color w:val="000000"/>
              </w:rPr>
            </w:pPr>
            <w:r w:rsidRPr="00E62F75">
              <w:rPr>
                <w:color w:val="000000"/>
              </w:rPr>
              <w:t>6E-22</w:t>
            </w:r>
          </w:p>
        </w:tc>
        <w:tc>
          <w:tcPr>
            <w:tcW w:w="0" w:type="auto"/>
            <w:noWrap/>
            <w:vAlign w:val="center"/>
            <w:hideMark/>
          </w:tcPr>
          <w:p w14:paraId="36B4B14B" w14:textId="77777777" w:rsidR="005205A0" w:rsidRPr="00E62F75" w:rsidRDefault="005205A0" w:rsidP="005A4E10">
            <w:pPr>
              <w:jc w:val="center"/>
              <w:rPr>
                <w:color w:val="000000"/>
              </w:rPr>
            </w:pPr>
            <w:r w:rsidRPr="00E62F75">
              <w:rPr>
                <w:color w:val="000000"/>
              </w:rPr>
              <w:t>-0,189</w:t>
            </w:r>
          </w:p>
        </w:tc>
        <w:tc>
          <w:tcPr>
            <w:tcW w:w="0" w:type="auto"/>
            <w:noWrap/>
            <w:vAlign w:val="center"/>
            <w:hideMark/>
          </w:tcPr>
          <w:p w14:paraId="4D0262E3" w14:textId="77777777" w:rsidR="005205A0" w:rsidRPr="00E62F75" w:rsidRDefault="005205A0" w:rsidP="005A4E10">
            <w:pPr>
              <w:jc w:val="center"/>
              <w:rPr>
                <w:color w:val="000000"/>
              </w:rPr>
            </w:pPr>
            <w:r w:rsidRPr="00E62F75">
              <w:rPr>
                <w:color w:val="000000"/>
              </w:rPr>
              <w:t>2E-18</w:t>
            </w:r>
          </w:p>
        </w:tc>
        <w:tc>
          <w:tcPr>
            <w:tcW w:w="0" w:type="auto"/>
            <w:noWrap/>
            <w:vAlign w:val="center"/>
            <w:hideMark/>
          </w:tcPr>
          <w:p w14:paraId="6F9873BB" w14:textId="77777777" w:rsidR="005205A0" w:rsidRPr="00E62F75" w:rsidRDefault="005205A0" w:rsidP="00E62F75">
            <w:pPr>
              <w:jc w:val="center"/>
              <w:rPr>
                <w:color w:val="000000"/>
              </w:rPr>
            </w:pPr>
            <w:r w:rsidRPr="00E62F75">
              <w:rPr>
                <w:color w:val="000000"/>
              </w:rPr>
              <w:t>-0,204</w:t>
            </w:r>
          </w:p>
        </w:tc>
        <w:tc>
          <w:tcPr>
            <w:tcW w:w="0" w:type="auto"/>
            <w:noWrap/>
            <w:vAlign w:val="center"/>
            <w:hideMark/>
          </w:tcPr>
          <w:p w14:paraId="469CC1E6" w14:textId="77777777" w:rsidR="005205A0" w:rsidRPr="00E62F75" w:rsidRDefault="005205A0" w:rsidP="00E62F75">
            <w:pPr>
              <w:jc w:val="center"/>
              <w:rPr>
                <w:color w:val="000000"/>
              </w:rPr>
            </w:pPr>
            <w:r w:rsidRPr="00E62F75">
              <w:rPr>
                <w:color w:val="000000"/>
              </w:rPr>
              <w:t>8E-30</w:t>
            </w:r>
          </w:p>
        </w:tc>
        <w:tc>
          <w:tcPr>
            <w:tcW w:w="0" w:type="auto"/>
            <w:noWrap/>
            <w:vAlign w:val="center"/>
            <w:hideMark/>
          </w:tcPr>
          <w:p w14:paraId="06C75CDD" w14:textId="77777777" w:rsidR="005205A0" w:rsidRPr="00E62F75" w:rsidRDefault="005205A0" w:rsidP="00E62F75">
            <w:pPr>
              <w:jc w:val="center"/>
              <w:rPr>
                <w:color w:val="000000"/>
              </w:rPr>
            </w:pPr>
            <w:r w:rsidRPr="00E62F75">
              <w:rPr>
                <w:color w:val="000000"/>
              </w:rPr>
              <w:t>-0,209</w:t>
            </w:r>
          </w:p>
        </w:tc>
        <w:tc>
          <w:tcPr>
            <w:tcW w:w="1353" w:type="dxa"/>
            <w:noWrap/>
            <w:vAlign w:val="center"/>
            <w:hideMark/>
          </w:tcPr>
          <w:p w14:paraId="294248A1" w14:textId="77777777" w:rsidR="005205A0" w:rsidRPr="00E62F75" w:rsidRDefault="005205A0" w:rsidP="00E62F75">
            <w:pPr>
              <w:jc w:val="center"/>
              <w:rPr>
                <w:color w:val="000000"/>
              </w:rPr>
            </w:pPr>
            <w:r w:rsidRPr="00E62F75">
              <w:rPr>
                <w:color w:val="000000"/>
              </w:rPr>
              <w:t>2E-31</w:t>
            </w:r>
          </w:p>
        </w:tc>
        <w:tc>
          <w:tcPr>
            <w:tcW w:w="1136" w:type="dxa"/>
            <w:noWrap/>
            <w:vAlign w:val="center"/>
            <w:hideMark/>
          </w:tcPr>
          <w:p w14:paraId="6EE900C2" w14:textId="77777777" w:rsidR="005205A0" w:rsidRPr="00E62F75" w:rsidRDefault="005205A0" w:rsidP="005A4E10">
            <w:pPr>
              <w:jc w:val="center"/>
              <w:rPr>
                <w:color w:val="000000"/>
              </w:rPr>
            </w:pPr>
            <w:r w:rsidRPr="00E62F75">
              <w:rPr>
                <w:color w:val="000000"/>
              </w:rPr>
              <w:t>-0,217</w:t>
            </w:r>
          </w:p>
        </w:tc>
        <w:tc>
          <w:tcPr>
            <w:tcW w:w="0" w:type="auto"/>
            <w:noWrap/>
            <w:vAlign w:val="center"/>
            <w:hideMark/>
          </w:tcPr>
          <w:p w14:paraId="7BCEFC1F" w14:textId="77777777" w:rsidR="005205A0" w:rsidRPr="00E62F75" w:rsidRDefault="005205A0" w:rsidP="005A4E10">
            <w:pPr>
              <w:jc w:val="center"/>
              <w:rPr>
                <w:color w:val="000000"/>
              </w:rPr>
            </w:pPr>
            <w:r w:rsidRPr="00E62F75">
              <w:rPr>
                <w:color w:val="000000"/>
              </w:rPr>
              <w:t>2E-33</w:t>
            </w:r>
          </w:p>
        </w:tc>
        <w:tc>
          <w:tcPr>
            <w:tcW w:w="0" w:type="auto"/>
            <w:noWrap/>
            <w:vAlign w:val="center"/>
            <w:hideMark/>
          </w:tcPr>
          <w:p w14:paraId="4EAB35F6" w14:textId="77777777" w:rsidR="005205A0" w:rsidRPr="00E62F75" w:rsidRDefault="005205A0" w:rsidP="005A4E10">
            <w:pPr>
              <w:jc w:val="center"/>
              <w:rPr>
                <w:color w:val="000000"/>
              </w:rPr>
            </w:pPr>
            <w:r w:rsidRPr="00E62F75">
              <w:rPr>
                <w:color w:val="000000"/>
              </w:rPr>
              <w:t>-0,220</w:t>
            </w:r>
          </w:p>
        </w:tc>
        <w:tc>
          <w:tcPr>
            <w:tcW w:w="837" w:type="dxa"/>
            <w:noWrap/>
            <w:vAlign w:val="center"/>
            <w:hideMark/>
          </w:tcPr>
          <w:p w14:paraId="1941EC38" w14:textId="77777777" w:rsidR="005205A0" w:rsidRPr="00E62F75" w:rsidRDefault="005205A0" w:rsidP="005A4E10">
            <w:pPr>
              <w:jc w:val="center"/>
              <w:rPr>
                <w:color w:val="000000"/>
              </w:rPr>
            </w:pPr>
            <w:r w:rsidRPr="00E62F75">
              <w:rPr>
                <w:color w:val="000000"/>
              </w:rPr>
              <w:t>1E-36</w:t>
            </w:r>
          </w:p>
        </w:tc>
      </w:tr>
      <w:tr w:rsidR="005205A0" w:rsidRPr="00435CF9" w14:paraId="3A4F1B72" w14:textId="77777777" w:rsidTr="00E62F75">
        <w:trPr>
          <w:trHeight w:val="300"/>
        </w:trPr>
        <w:tc>
          <w:tcPr>
            <w:tcW w:w="1815" w:type="dxa"/>
            <w:noWrap/>
            <w:vAlign w:val="center"/>
            <w:hideMark/>
          </w:tcPr>
          <w:p w14:paraId="2B6860FC" w14:textId="77777777" w:rsidR="005205A0" w:rsidRPr="00E62F75" w:rsidRDefault="005205A0" w:rsidP="00E62F75">
            <w:pPr>
              <w:jc w:val="center"/>
              <w:rPr>
                <w:color w:val="000000"/>
              </w:rPr>
            </w:pPr>
            <w:r w:rsidRPr="00E62F75">
              <w:rPr>
                <w:color w:val="000000"/>
              </w:rPr>
              <w:t>MKT_RF^2</w:t>
            </w:r>
          </w:p>
        </w:tc>
        <w:tc>
          <w:tcPr>
            <w:tcW w:w="0" w:type="auto"/>
            <w:noWrap/>
            <w:vAlign w:val="center"/>
            <w:hideMark/>
          </w:tcPr>
          <w:p w14:paraId="5E5D5C31" w14:textId="77777777" w:rsidR="005205A0" w:rsidRPr="00E62F75" w:rsidRDefault="005205A0" w:rsidP="00E62F75">
            <w:pPr>
              <w:jc w:val="center"/>
              <w:rPr>
                <w:color w:val="000000"/>
              </w:rPr>
            </w:pPr>
            <w:r w:rsidRPr="00E62F75">
              <w:rPr>
                <w:color w:val="000000"/>
              </w:rPr>
              <w:t>-</w:t>
            </w:r>
          </w:p>
        </w:tc>
        <w:tc>
          <w:tcPr>
            <w:tcW w:w="0" w:type="auto"/>
            <w:noWrap/>
            <w:vAlign w:val="center"/>
            <w:hideMark/>
          </w:tcPr>
          <w:p w14:paraId="3EA6A9EE" w14:textId="77777777" w:rsidR="005205A0" w:rsidRPr="00E62F75" w:rsidRDefault="005205A0" w:rsidP="00E62F75">
            <w:pPr>
              <w:jc w:val="center"/>
              <w:rPr>
                <w:color w:val="000000"/>
              </w:rPr>
            </w:pPr>
            <w:r w:rsidRPr="00E62F75">
              <w:rPr>
                <w:color w:val="000000"/>
              </w:rPr>
              <w:t>-</w:t>
            </w:r>
          </w:p>
        </w:tc>
        <w:tc>
          <w:tcPr>
            <w:tcW w:w="0" w:type="auto"/>
            <w:noWrap/>
            <w:vAlign w:val="center"/>
            <w:hideMark/>
          </w:tcPr>
          <w:p w14:paraId="1AD1D90B" w14:textId="77777777" w:rsidR="005205A0" w:rsidRPr="00E62F75" w:rsidRDefault="005205A0" w:rsidP="00E62F75">
            <w:pPr>
              <w:jc w:val="center"/>
              <w:rPr>
                <w:color w:val="000000"/>
              </w:rPr>
            </w:pPr>
            <w:r w:rsidRPr="00E62F75">
              <w:rPr>
                <w:color w:val="000000"/>
              </w:rPr>
              <w:t>-</w:t>
            </w:r>
          </w:p>
        </w:tc>
        <w:tc>
          <w:tcPr>
            <w:tcW w:w="0" w:type="auto"/>
            <w:noWrap/>
            <w:vAlign w:val="center"/>
            <w:hideMark/>
          </w:tcPr>
          <w:p w14:paraId="7F803CB4" w14:textId="77777777" w:rsidR="005205A0" w:rsidRPr="00E62F75" w:rsidRDefault="005205A0" w:rsidP="00E62F75">
            <w:pPr>
              <w:jc w:val="center"/>
              <w:rPr>
                <w:color w:val="000000"/>
              </w:rPr>
            </w:pPr>
            <w:r w:rsidRPr="00E62F75">
              <w:rPr>
                <w:color w:val="000000"/>
              </w:rPr>
              <w:t>-</w:t>
            </w:r>
          </w:p>
        </w:tc>
        <w:tc>
          <w:tcPr>
            <w:tcW w:w="0" w:type="auto"/>
            <w:noWrap/>
            <w:vAlign w:val="center"/>
            <w:hideMark/>
          </w:tcPr>
          <w:p w14:paraId="75A5D10E" w14:textId="381A2447" w:rsidR="005205A0" w:rsidRPr="00E62F75" w:rsidRDefault="006E2128" w:rsidP="00E62F75">
            <w:pPr>
              <w:jc w:val="center"/>
              <w:rPr>
                <w:color w:val="000000"/>
              </w:rPr>
            </w:pPr>
            <w:r w:rsidRPr="00E62F75">
              <w:rPr>
                <w:color w:val="000000"/>
              </w:rPr>
              <w:t>0,00171</w:t>
            </w:r>
          </w:p>
        </w:tc>
        <w:tc>
          <w:tcPr>
            <w:tcW w:w="0" w:type="auto"/>
            <w:noWrap/>
            <w:vAlign w:val="center"/>
            <w:hideMark/>
          </w:tcPr>
          <w:p w14:paraId="7551F61A" w14:textId="77777777" w:rsidR="005205A0" w:rsidRPr="00E62F75" w:rsidRDefault="005205A0" w:rsidP="00E62F75">
            <w:pPr>
              <w:jc w:val="center"/>
              <w:rPr>
                <w:color w:val="000000"/>
              </w:rPr>
            </w:pPr>
            <w:r w:rsidRPr="00E62F75">
              <w:rPr>
                <w:color w:val="000000"/>
              </w:rPr>
              <w:t>0,006</w:t>
            </w:r>
          </w:p>
        </w:tc>
        <w:tc>
          <w:tcPr>
            <w:tcW w:w="0" w:type="auto"/>
            <w:noWrap/>
            <w:vAlign w:val="center"/>
            <w:hideMark/>
          </w:tcPr>
          <w:p w14:paraId="645B3290" w14:textId="77777777" w:rsidR="005205A0" w:rsidRPr="00E62F75" w:rsidRDefault="005205A0" w:rsidP="00E62F75">
            <w:pPr>
              <w:jc w:val="center"/>
              <w:rPr>
                <w:color w:val="000000"/>
              </w:rPr>
            </w:pPr>
            <w:r w:rsidRPr="00E62F75">
              <w:rPr>
                <w:color w:val="000000"/>
              </w:rPr>
              <w:t>-</w:t>
            </w:r>
          </w:p>
        </w:tc>
        <w:tc>
          <w:tcPr>
            <w:tcW w:w="1353" w:type="dxa"/>
            <w:noWrap/>
            <w:vAlign w:val="center"/>
            <w:hideMark/>
          </w:tcPr>
          <w:p w14:paraId="19AFA68A" w14:textId="77777777" w:rsidR="005205A0" w:rsidRPr="00E62F75" w:rsidRDefault="005205A0" w:rsidP="00E62F75">
            <w:pPr>
              <w:jc w:val="center"/>
              <w:rPr>
                <w:color w:val="000000"/>
              </w:rPr>
            </w:pPr>
            <w:r w:rsidRPr="00E62F75">
              <w:rPr>
                <w:color w:val="000000"/>
              </w:rPr>
              <w:t>-</w:t>
            </w:r>
          </w:p>
        </w:tc>
        <w:tc>
          <w:tcPr>
            <w:tcW w:w="1136" w:type="dxa"/>
            <w:noWrap/>
            <w:vAlign w:val="center"/>
            <w:hideMark/>
          </w:tcPr>
          <w:p w14:paraId="0294C903" w14:textId="77777777" w:rsidR="005205A0" w:rsidRPr="00E62F75" w:rsidRDefault="005205A0" w:rsidP="005A4E10">
            <w:pPr>
              <w:jc w:val="center"/>
              <w:rPr>
                <w:color w:val="000000"/>
              </w:rPr>
            </w:pPr>
            <w:r w:rsidRPr="00E62F75">
              <w:rPr>
                <w:color w:val="000000"/>
              </w:rPr>
              <w:t>-</w:t>
            </w:r>
          </w:p>
        </w:tc>
        <w:tc>
          <w:tcPr>
            <w:tcW w:w="0" w:type="auto"/>
            <w:noWrap/>
            <w:vAlign w:val="center"/>
            <w:hideMark/>
          </w:tcPr>
          <w:p w14:paraId="20F03981" w14:textId="77777777" w:rsidR="005205A0" w:rsidRPr="00E62F75" w:rsidRDefault="005205A0" w:rsidP="005A4E10">
            <w:pPr>
              <w:jc w:val="center"/>
              <w:rPr>
                <w:color w:val="000000"/>
              </w:rPr>
            </w:pPr>
            <w:r w:rsidRPr="00E62F75">
              <w:rPr>
                <w:color w:val="000000"/>
              </w:rPr>
              <w:t>-</w:t>
            </w:r>
          </w:p>
        </w:tc>
        <w:tc>
          <w:tcPr>
            <w:tcW w:w="0" w:type="auto"/>
            <w:noWrap/>
            <w:vAlign w:val="center"/>
            <w:hideMark/>
          </w:tcPr>
          <w:p w14:paraId="3ADAD34C" w14:textId="77777777" w:rsidR="005205A0" w:rsidRPr="00E62F75" w:rsidRDefault="005205A0" w:rsidP="005A4E10">
            <w:pPr>
              <w:jc w:val="center"/>
              <w:rPr>
                <w:color w:val="000000"/>
              </w:rPr>
            </w:pPr>
            <w:r w:rsidRPr="00E62F75">
              <w:rPr>
                <w:color w:val="000000"/>
              </w:rPr>
              <w:t>0,00160</w:t>
            </w:r>
          </w:p>
        </w:tc>
        <w:tc>
          <w:tcPr>
            <w:tcW w:w="837" w:type="dxa"/>
            <w:noWrap/>
            <w:vAlign w:val="center"/>
            <w:hideMark/>
          </w:tcPr>
          <w:p w14:paraId="77E8D562" w14:textId="77777777" w:rsidR="005205A0" w:rsidRPr="00E62F75" w:rsidRDefault="005205A0" w:rsidP="005A4E10">
            <w:pPr>
              <w:jc w:val="center"/>
              <w:rPr>
                <w:color w:val="000000"/>
              </w:rPr>
            </w:pPr>
            <w:r w:rsidRPr="00E62F75">
              <w:rPr>
                <w:color w:val="000000"/>
              </w:rPr>
              <w:t>0,094</w:t>
            </w:r>
          </w:p>
        </w:tc>
      </w:tr>
      <w:tr w:rsidR="005205A0" w:rsidRPr="00435CF9" w14:paraId="6162A390" w14:textId="77777777" w:rsidTr="00E62F75">
        <w:trPr>
          <w:trHeight w:val="300"/>
        </w:trPr>
        <w:tc>
          <w:tcPr>
            <w:tcW w:w="1815" w:type="dxa"/>
            <w:noWrap/>
            <w:vAlign w:val="center"/>
            <w:hideMark/>
          </w:tcPr>
          <w:p w14:paraId="07DCAE39" w14:textId="77777777" w:rsidR="005205A0" w:rsidRPr="00E62F75" w:rsidRDefault="005205A0" w:rsidP="00E62F75">
            <w:pPr>
              <w:jc w:val="center"/>
              <w:rPr>
                <w:color w:val="000000"/>
              </w:rPr>
            </w:pPr>
            <w:r w:rsidRPr="00E62F75">
              <w:rPr>
                <w:color w:val="000000"/>
              </w:rPr>
              <w:t>SMB^2</w:t>
            </w:r>
          </w:p>
        </w:tc>
        <w:tc>
          <w:tcPr>
            <w:tcW w:w="0" w:type="auto"/>
            <w:noWrap/>
            <w:vAlign w:val="center"/>
            <w:hideMark/>
          </w:tcPr>
          <w:p w14:paraId="381470F6" w14:textId="77777777" w:rsidR="005205A0" w:rsidRPr="00E62F75" w:rsidRDefault="005205A0" w:rsidP="00E62F75">
            <w:pPr>
              <w:jc w:val="center"/>
              <w:rPr>
                <w:color w:val="000000"/>
              </w:rPr>
            </w:pPr>
            <w:r w:rsidRPr="00E62F75">
              <w:rPr>
                <w:color w:val="000000"/>
              </w:rPr>
              <w:t>-</w:t>
            </w:r>
          </w:p>
        </w:tc>
        <w:tc>
          <w:tcPr>
            <w:tcW w:w="0" w:type="auto"/>
            <w:noWrap/>
            <w:vAlign w:val="center"/>
            <w:hideMark/>
          </w:tcPr>
          <w:p w14:paraId="033E6650" w14:textId="77777777" w:rsidR="005205A0" w:rsidRPr="00E62F75" w:rsidRDefault="005205A0" w:rsidP="00E62F75">
            <w:pPr>
              <w:jc w:val="center"/>
              <w:rPr>
                <w:color w:val="000000"/>
              </w:rPr>
            </w:pPr>
            <w:r w:rsidRPr="00E62F75">
              <w:rPr>
                <w:color w:val="000000"/>
              </w:rPr>
              <w:t>-</w:t>
            </w:r>
          </w:p>
        </w:tc>
        <w:tc>
          <w:tcPr>
            <w:tcW w:w="0" w:type="auto"/>
            <w:noWrap/>
            <w:vAlign w:val="center"/>
            <w:hideMark/>
          </w:tcPr>
          <w:p w14:paraId="0BE7AF7B" w14:textId="77777777" w:rsidR="005205A0" w:rsidRPr="00E62F75" w:rsidRDefault="005205A0" w:rsidP="00E62F75">
            <w:pPr>
              <w:jc w:val="center"/>
              <w:rPr>
                <w:color w:val="000000"/>
              </w:rPr>
            </w:pPr>
            <w:r w:rsidRPr="00E62F75">
              <w:rPr>
                <w:color w:val="000000"/>
              </w:rPr>
              <w:t>-</w:t>
            </w:r>
          </w:p>
        </w:tc>
        <w:tc>
          <w:tcPr>
            <w:tcW w:w="0" w:type="auto"/>
            <w:noWrap/>
            <w:vAlign w:val="center"/>
            <w:hideMark/>
          </w:tcPr>
          <w:p w14:paraId="5243BFCD" w14:textId="77777777" w:rsidR="005205A0" w:rsidRPr="00E62F75" w:rsidRDefault="005205A0" w:rsidP="00E62F75">
            <w:pPr>
              <w:jc w:val="center"/>
              <w:rPr>
                <w:color w:val="000000"/>
              </w:rPr>
            </w:pPr>
            <w:r w:rsidRPr="00E62F75">
              <w:rPr>
                <w:color w:val="000000"/>
              </w:rPr>
              <w:t>-</w:t>
            </w:r>
          </w:p>
        </w:tc>
        <w:tc>
          <w:tcPr>
            <w:tcW w:w="0" w:type="auto"/>
            <w:noWrap/>
            <w:vAlign w:val="center"/>
            <w:hideMark/>
          </w:tcPr>
          <w:p w14:paraId="0C21FC33" w14:textId="56BE153B" w:rsidR="005205A0" w:rsidRPr="00E62F75" w:rsidRDefault="006E2128" w:rsidP="00E62F75">
            <w:pPr>
              <w:jc w:val="center"/>
              <w:rPr>
                <w:color w:val="000000"/>
              </w:rPr>
            </w:pPr>
            <w:r w:rsidRPr="00E62F75">
              <w:rPr>
                <w:color w:val="000000"/>
              </w:rPr>
              <w:t>0,00146</w:t>
            </w:r>
          </w:p>
        </w:tc>
        <w:tc>
          <w:tcPr>
            <w:tcW w:w="0" w:type="auto"/>
            <w:noWrap/>
            <w:vAlign w:val="center"/>
            <w:hideMark/>
          </w:tcPr>
          <w:p w14:paraId="0ED4E7D4" w14:textId="77777777" w:rsidR="005205A0" w:rsidRPr="00E62F75" w:rsidRDefault="005205A0" w:rsidP="00E62F75">
            <w:pPr>
              <w:jc w:val="center"/>
              <w:rPr>
                <w:color w:val="000000"/>
              </w:rPr>
            </w:pPr>
            <w:r w:rsidRPr="00E62F75">
              <w:rPr>
                <w:color w:val="000000"/>
              </w:rPr>
              <w:t>0,028</w:t>
            </w:r>
          </w:p>
        </w:tc>
        <w:tc>
          <w:tcPr>
            <w:tcW w:w="0" w:type="auto"/>
            <w:noWrap/>
            <w:vAlign w:val="center"/>
            <w:hideMark/>
          </w:tcPr>
          <w:p w14:paraId="18CE6571" w14:textId="77777777" w:rsidR="005205A0" w:rsidRPr="00E62F75" w:rsidRDefault="005205A0" w:rsidP="00E62F75">
            <w:pPr>
              <w:jc w:val="center"/>
              <w:rPr>
                <w:color w:val="000000"/>
              </w:rPr>
            </w:pPr>
            <w:r w:rsidRPr="00E62F75">
              <w:rPr>
                <w:color w:val="000000"/>
              </w:rPr>
              <w:t>-</w:t>
            </w:r>
          </w:p>
        </w:tc>
        <w:tc>
          <w:tcPr>
            <w:tcW w:w="1353" w:type="dxa"/>
            <w:noWrap/>
            <w:vAlign w:val="center"/>
            <w:hideMark/>
          </w:tcPr>
          <w:p w14:paraId="41166715" w14:textId="77777777" w:rsidR="005205A0" w:rsidRPr="00E62F75" w:rsidRDefault="005205A0" w:rsidP="00E62F75">
            <w:pPr>
              <w:jc w:val="center"/>
              <w:rPr>
                <w:color w:val="000000"/>
              </w:rPr>
            </w:pPr>
            <w:r w:rsidRPr="00E62F75">
              <w:rPr>
                <w:color w:val="000000"/>
              </w:rPr>
              <w:t>-</w:t>
            </w:r>
          </w:p>
        </w:tc>
        <w:tc>
          <w:tcPr>
            <w:tcW w:w="1136" w:type="dxa"/>
            <w:noWrap/>
            <w:vAlign w:val="center"/>
            <w:hideMark/>
          </w:tcPr>
          <w:p w14:paraId="137D71F7" w14:textId="77777777" w:rsidR="005205A0" w:rsidRPr="00E62F75" w:rsidRDefault="005205A0" w:rsidP="005A4E10">
            <w:pPr>
              <w:jc w:val="center"/>
              <w:rPr>
                <w:color w:val="000000"/>
              </w:rPr>
            </w:pPr>
            <w:r w:rsidRPr="00E62F75">
              <w:rPr>
                <w:color w:val="000000"/>
              </w:rPr>
              <w:t>-</w:t>
            </w:r>
          </w:p>
        </w:tc>
        <w:tc>
          <w:tcPr>
            <w:tcW w:w="0" w:type="auto"/>
            <w:noWrap/>
            <w:vAlign w:val="center"/>
            <w:hideMark/>
          </w:tcPr>
          <w:p w14:paraId="4E89C255" w14:textId="77777777" w:rsidR="005205A0" w:rsidRPr="00E62F75" w:rsidRDefault="005205A0" w:rsidP="005A4E10">
            <w:pPr>
              <w:jc w:val="center"/>
              <w:rPr>
                <w:color w:val="000000"/>
              </w:rPr>
            </w:pPr>
            <w:r w:rsidRPr="00E62F75">
              <w:rPr>
                <w:color w:val="000000"/>
              </w:rPr>
              <w:t>-</w:t>
            </w:r>
          </w:p>
        </w:tc>
        <w:tc>
          <w:tcPr>
            <w:tcW w:w="0" w:type="auto"/>
            <w:noWrap/>
            <w:vAlign w:val="center"/>
            <w:hideMark/>
          </w:tcPr>
          <w:p w14:paraId="15F11A29" w14:textId="77777777" w:rsidR="005205A0" w:rsidRPr="00E62F75" w:rsidRDefault="005205A0" w:rsidP="005A4E10">
            <w:pPr>
              <w:jc w:val="center"/>
              <w:rPr>
                <w:color w:val="000000"/>
              </w:rPr>
            </w:pPr>
            <w:r w:rsidRPr="00E62F75">
              <w:rPr>
                <w:color w:val="000000"/>
              </w:rPr>
              <w:t>-</w:t>
            </w:r>
          </w:p>
        </w:tc>
        <w:tc>
          <w:tcPr>
            <w:tcW w:w="837" w:type="dxa"/>
            <w:noWrap/>
            <w:vAlign w:val="center"/>
            <w:hideMark/>
          </w:tcPr>
          <w:p w14:paraId="5D856438" w14:textId="77777777" w:rsidR="005205A0" w:rsidRPr="00E62F75" w:rsidRDefault="005205A0" w:rsidP="005A4E10">
            <w:pPr>
              <w:jc w:val="center"/>
              <w:rPr>
                <w:color w:val="000000"/>
              </w:rPr>
            </w:pPr>
            <w:r w:rsidRPr="00E62F75">
              <w:rPr>
                <w:color w:val="000000"/>
              </w:rPr>
              <w:t>-</w:t>
            </w:r>
          </w:p>
        </w:tc>
      </w:tr>
      <w:tr w:rsidR="005205A0" w:rsidRPr="00435CF9" w14:paraId="5ED0FC96" w14:textId="77777777" w:rsidTr="00E62F75">
        <w:trPr>
          <w:trHeight w:val="300"/>
        </w:trPr>
        <w:tc>
          <w:tcPr>
            <w:tcW w:w="1815" w:type="dxa"/>
            <w:noWrap/>
            <w:vAlign w:val="center"/>
            <w:hideMark/>
          </w:tcPr>
          <w:p w14:paraId="2029C8BF" w14:textId="77777777" w:rsidR="005205A0" w:rsidRPr="00E62F75" w:rsidRDefault="005205A0" w:rsidP="00E62F75">
            <w:pPr>
              <w:jc w:val="center"/>
              <w:rPr>
                <w:color w:val="000000"/>
              </w:rPr>
            </w:pPr>
            <w:r w:rsidRPr="00E62F75">
              <w:rPr>
                <w:color w:val="000000"/>
              </w:rPr>
              <w:lastRenderedPageBreak/>
              <w:t>HML^2</w:t>
            </w:r>
          </w:p>
        </w:tc>
        <w:tc>
          <w:tcPr>
            <w:tcW w:w="0" w:type="auto"/>
            <w:noWrap/>
            <w:vAlign w:val="center"/>
            <w:hideMark/>
          </w:tcPr>
          <w:p w14:paraId="7E06FD68" w14:textId="77777777" w:rsidR="005205A0" w:rsidRPr="00E62F75" w:rsidRDefault="005205A0" w:rsidP="00E62F75">
            <w:pPr>
              <w:jc w:val="center"/>
              <w:rPr>
                <w:color w:val="000000"/>
              </w:rPr>
            </w:pPr>
            <w:r w:rsidRPr="00E62F75">
              <w:rPr>
                <w:color w:val="000000"/>
              </w:rPr>
              <w:t>-</w:t>
            </w:r>
          </w:p>
        </w:tc>
        <w:tc>
          <w:tcPr>
            <w:tcW w:w="0" w:type="auto"/>
            <w:noWrap/>
            <w:vAlign w:val="center"/>
            <w:hideMark/>
          </w:tcPr>
          <w:p w14:paraId="6D347D8F" w14:textId="77777777" w:rsidR="005205A0" w:rsidRPr="00E62F75" w:rsidRDefault="005205A0" w:rsidP="00E62F75">
            <w:pPr>
              <w:jc w:val="center"/>
              <w:rPr>
                <w:color w:val="000000"/>
              </w:rPr>
            </w:pPr>
            <w:r w:rsidRPr="00E62F75">
              <w:rPr>
                <w:color w:val="000000"/>
              </w:rPr>
              <w:t>-</w:t>
            </w:r>
          </w:p>
        </w:tc>
        <w:tc>
          <w:tcPr>
            <w:tcW w:w="0" w:type="auto"/>
            <w:noWrap/>
            <w:vAlign w:val="center"/>
            <w:hideMark/>
          </w:tcPr>
          <w:p w14:paraId="11C1BDAE" w14:textId="77777777" w:rsidR="005205A0" w:rsidRPr="00E62F75" w:rsidRDefault="005205A0" w:rsidP="00E62F75">
            <w:pPr>
              <w:jc w:val="center"/>
              <w:rPr>
                <w:color w:val="000000"/>
              </w:rPr>
            </w:pPr>
            <w:r w:rsidRPr="00E62F75">
              <w:rPr>
                <w:color w:val="000000"/>
              </w:rPr>
              <w:t>-</w:t>
            </w:r>
          </w:p>
        </w:tc>
        <w:tc>
          <w:tcPr>
            <w:tcW w:w="0" w:type="auto"/>
            <w:noWrap/>
            <w:vAlign w:val="center"/>
            <w:hideMark/>
          </w:tcPr>
          <w:p w14:paraId="509670E3" w14:textId="77777777" w:rsidR="005205A0" w:rsidRPr="00E62F75" w:rsidRDefault="005205A0" w:rsidP="00E62F75">
            <w:pPr>
              <w:jc w:val="center"/>
              <w:rPr>
                <w:color w:val="000000"/>
              </w:rPr>
            </w:pPr>
            <w:r w:rsidRPr="00E62F75">
              <w:rPr>
                <w:color w:val="000000"/>
              </w:rPr>
              <w:t>-</w:t>
            </w:r>
          </w:p>
        </w:tc>
        <w:tc>
          <w:tcPr>
            <w:tcW w:w="0" w:type="auto"/>
            <w:noWrap/>
            <w:vAlign w:val="center"/>
            <w:hideMark/>
          </w:tcPr>
          <w:p w14:paraId="3675828B" w14:textId="77777777" w:rsidR="005205A0" w:rsidRPr="00E62F75" w:rsidRDefault="005205A0" w:rsidP="00E62F75">
            <w:pPr>
              <w:jc w:val="center"/>
              <w:rPr>
                <w:color w:val="000000"/>
              </w:rPr>
            </w:pPr>
            <w:r w:rsidRPr="00E62F75">
              <w:rPr>
                <w:color w:val="000000"/>
              </w:rPr>
              <w:t>-</w:t>
            </w:r>
          </w:p>
        </w:tc>
        <w:tc>
          <w:tcPr>
            <w:tcW w:w="0" w:type="auto"/>
            <w:noWrap/>
            <w:vAlign w:val="center"/>
            <w:hideMark/>
          </w:tcPr>
          <w:p w14:paraId="551DCC50" w14:textId="77777777" w:rsidR="005205A0" w:rsidRPr="00E62F75" w:rsidRDefault="005205A0" w:rsidP="00E62F75">
            <w:pPr>
              <w:jc w:val="center"/>
              <w:rPr>
                <w:color w:val="000000"/>
              </w:rPr>
            </w:pPr>
            <w:r w:rsidRPr="00E62F75">
              <w:rPr>
                <w:color w:val="000000"/>
              </w:rPr>
              <w:t>-</w:t>
            </w:r>
          </w:p>
        </w:tc>
        <w:tc>
          <w:tcPr>
            <w:tcW w:w="0" w:type="auto"/>
            <w:noWrap/>
            <w:vAlign w:val="center"/>
            <w:hideMark/>
          </w:tcPr>
          <w:p w14:paraId="7333ED47" w14:textId="77777777" w:rsidR="005205A0" w:rsidRPr="00E62F75" w:rsidRDefault="005205A0" w:rsidP="00E62F75">
            <w:pPr>
              <w:jc w:val="center"/>
              <w:rPr>
                <w:color w:val="000000"/>
              </w:rPr>
            </w:pPr>
            <w:r w:rsidRPr="00E62F75">
              <w:rPr>
                <w:color w:val="000000"/>
              </w:rPr>
              <w:t>0,00560</w:t>
            </w:r>
          </w:p>
        </w:tc>
        <w:tc>
          <w:tcPr>
            <w:tcW w:w="1353" w:type="dxa"/>
            <w:noWrap/>
            <w:vAlign w:val="center"/>
            <w:hideMark/>
          </w:tcPr>
          <w:p w14:paraId="2A22C34A" w14:textId="77777777" w:rsidR="005205A0" w:rsidRPr="00E62F75" w:rsidRDefault="005205A0" w:rsidP="00E62F75">
            <w:pPr>
              <w:jc w:val="center"/>
              <w:rPr>
                <w:color w:val="000000"/>
              </w:rPr>
            </w:pPr>
            <w:r w:rsidRPr="00E62F75">
              <w:rPr>
                <w:color w:val="000000"/>
              </w:rPr>
              <w:t>0,008</w:t>
            </w:r>
          </w:p>
        </w:tc>
        <w:tc>
          <w:tcPr>
            <w:tcW w:w="1136" w:type="dxa"/>
            <w:noWrap/>
            <w:vAlign w:val="center"/>
            <w:hideMark/>
          </w:tcPr>
          <w:p w14:paraId="12AAC986" w14:textId="77777777" w:rsidR="005205A0" w:rsidRPr="00E62F75" w:rsidRDefault="005205A0" w:rsidP="005A4E10">
            <w:pPr>
              <w:jc w:val="center"/>
              <w:rPr>
                <w:color w:val="000000"/>
              </w:rPr>
            </w:pPr>
            <w:r w:rsidRPr="00E62F75">
              <w:rPr>
                <w:color w:val="000000"/>
              </w:rPr>
              <w:t>-</w:t>
            </w:r>
          </w:p>
        </w:tc>
        <w:tc>
          <w:tcPr>
            <w:tcW w:w="0" w:type="auto"/>
            <w:noWrap/>
            <w:vAlign w:val="center"/>
            <w:hideMark/>
          </w:tcPr>
          <w:p w14:paraId="3D01D2C7" w14:textId="77777777" w:rsidR="005205A0" w:rsidRPr="00E62F75" w:rsidRDefault="005205A0" w:rsidP="005A4E10">
            <w:pPr>
              <w:jc w:val="center"/>
              <w:rPr>
                <w:color w:val="000000"/>
              </w:rPr>
            </w:pPr>
            <w:r w:rsidRPr="00E62F75">
              <w:rPr>
                <w:color w:val="000000"/>
              </w:rPr>
              <w:t>-</w:t>
            </w:r>
          </w:p>
        </w:tc>
        <w:tc>
          <w:tcPr>
            <w:tcW w:w="0" w:type="auto"/>
            <w:noWrap/>
            <w:vAlign w:val="center"/>
            <w:hideMark/>
          </w:tcPr>
          <w:p w14:paraId="09FFDF82" w14:textId="77777777" w:rsidR="005205A0" w:rsidRPr="00E62F75" w:rsidRDefault="005205A0" w:rsidP="005A4E10">
            <w:pPr>
              <w:jc w:val="center"/>
              <w:rPr>
                <w:color w:val="000000"/>
              </w:rPr>
            </w:pPr>
            <w:r w:rsidRPr="00E62F75">
              <w:rPr>
                <w:color w:val="000000"/>
              </w:rPr>
              <w:t>-</w:t>
            </w:r>
          </w:p>
        </w:tc>
        <w:tc>
          <w:tcPr>
            <w:tcW w:w="837" w:type="dxa"/>
            <w:noWrap/>
            <w:vAlign w:val="center"/>
            <w:hideMark/>
          </w:tcPr>
          <w:p w14:paraId="382E2F15" w14:textId="77777777" w:rsidR="005205A0" w:rsidRPr="00E62F75" w:rsidRDefault="005205A0" w:rsidP="005A4E10">
            <w:pPr>
              <w:jc w:val="center"/>
              <w:rPr>
                <w:color w:val="000000"/>
              </w:rPr>
            </w:pPr>
            <w:r w:rsidRPr="00E62F75">
              <w:rPr>
                <w:color w:val="000000"/>
              </w:rPr>
              <w:t>-</w:t>
            </w:r>
          </w:p>
        </w:tc>
      </w:tr>
      <w:tr w:rsidR="00B02D0F" w:rsidRPr="00435CF9" w14:paraId="6F55F879" w14:textId="77777777" w:rsidTr="00E62F75">
        <w:trPr>
          <w:trHeight w:val="300"/>
        </w:trPr>
        <w:tc>
          <w:tcPr>
            <w:tcW w:w="1815" w:type="dxa"/>
            <w:noWrap/>
            <w:vAlign w:val="center"/>
            <w:hideMark/>
          </w:tcPr>
          <w:p w14:paraId="1276FD08" w14:textId="77777777" w:rsidR="00B02D0F" w:rsidRPr="00E62F75" w:rsidRDefault="00B02D0F" w:rsidP="00E62F75">
            <w:pPr>
              <w:jc w:val="center"/>
              <w:rPr>
                <w:color w:val="000000"/>
              </w:rPr>
            </w:pPr>
            <w:r w:rsidRPr="00E62F75">
              <w:rPr>
                <w:color w:val="000000"/>
              </w:rPr>
              <w:t>MKT_RF^3</w:t>
            </w:r>
          </w:p>
        </w:tc>
        <w:tc>
          <w:tcPr>
            <w:tcW w:w="0" w:type="auto"/>
            <w:noWrap/>
            <w:vAlign w:val="center"/>
            <w:hideMark/>
          </w:tcPr>
          <w:p w14:paraId="79D5DD04"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1C8CDCBD"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62FD02EB"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1F65DD6C"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21EC28DD"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7BE87BB3" w14:textId="77777777" w:rsidR="00B02D0F" w:rsidRPr="00E62F75" w:rsidRDefault="00B02D0F" w:rsidP="00E62F75">
            <w:pPr>
              <w:jc w:val="center"/>
              <w:rPr>
                <w:color w:val="000000"/>
              </w:rPr>
            </w:pPr>
            <w:r w:rsidRPr="00E62F75">
              <w:rPr>
                <w:color w:val="000000"/>
              </w:rPr>
              <w:t>-</w:t>
            </w:r>
          </w:p>
        </w:tc>
        <w:tc>
          <w:tcPr>
            <w:tcW w:w="0" w:type="auto"/>
            <w:noWrap/>
            <w:vAlign w:val="center"/>
          </w:tcPr>
          <w:p w14:paraId="20DE84EE" w14:textId="39589DAE" w:rsidR="00B02D0F" w:rsidRPr="00E62F75" w:rsidRDefault="00B02D0F" w:rsidP="00E62F75">
            <w:pPr>
              <w:jc w:val="center"/>
              <w:rPr>
                <w:color w:val="000000"/>
              </w:rPr>
            </w:pPr>
            <w:r w:rsidRPr="00E62F75">
              <w:rPr>
                <w:color w:val="000000"/>
              </w:rPr>
              <w:t>-</w:t>
            </w:r>
          </w:p>
        </w:tc>
        <w:tc>
          <w:tcPr>
            <w:tcW w:w="1353" w:type="dxa"/>
            <w:noWrap/>
            <w:vAlign w:val="center"/>
          </w:tcPr>
          <w:p w14:paraId="139E5E87" w14:textId="17A5E4D2" w:rsidR="00B02D0F" w:rsidRPr="00E62F75" w:rsidRDefault="00B02D0F" w:rsidP="00E62F75">
            <w:pPr>
              <w:jc w:val="center"/>
              <w:rPr>
                <w:color w:val="000000"/>
              </w:rPr>
            </w:pPr>
            <w:r w:rsidRPr="00E62F75">
              <w:rPr>
                <w:color w:val="000000"/>
              </w:rPr>
              <w:t>-</w:t>
            </w:r>
          </w:p>
        </w:tc>
        <w:tc>
          <w:tcPr>
            <w:tcW w:w="1136" w:type="dxa"/>
            <w:noWrap/>
            <w:vAlign w:val="center"/>
            <w:hideMark/>
          </w:tcPr>
          <w:p w14:paraId="3D9D2022" w14:textId="77777777" w:rsidR="00B02D0F" w:rsidRPr="00E62F75" w:rsidRDefault="00B02D0F" w:rsidP="005A4E10">
            <w:pPr>
              <w:jc w:val="center"/>
              <w:rPr>
                <w:color w:val="000000"/>
              </w:rPr>
            </w:pPr>
            <w:r w:rsidRPr="00E62F75">
              <w:rPr>
                <w:color w:val="000000"/>
              </w:rPr>
              <w:t>-0,00006</w:t>
            </w:r>
          </w:p>
        </w:tc>
        <w:tc>
          <w:tcPr>
            <w:tcW w:w="0" w:type="auto"/>
            <w:noWrap/>
            <w:vAlign w:val="center"/>
            <w:hideMark/>
          </w:tcPr>
          <w:p w14:paraId="4FE68FF1" w14:textId="77777777" w:rsidR="00B02D0F" w:rsidRPr="00E62F75" w:rsidRDefault="00B02D0F" w:rsidP="005A4E10">
            <w:pPr>
              <w:jc w:val="center"/>
              <w:rPr>
                <w:color w:val="000000"/>
              </w:rPr>
            </w:pPr>
            <w:r w:rsidRPr="00E62F75">
              <w:rPr>
                <w:color w:val="000000"/>
              </w:rPr>
              <w:t>0,074</w:t>
            </w:r>
          </w:p>
        </w:tc>
        <w:tc>
          <w:tcPr>
            <w:tcW w:w="0" w:type="auto"/>
            <w:noWrap/>
            <w:vAlign w:val="center"/>
            <w:hideMark/>
          </w:tcPr>
          <w:p w14:paraId="5B2CF75A" w14:textId="77777777" w:rsidR="00B02D0F" w:rsidRPr="00E62F75" w:rsidRDefault="00B02D0F" w:rsidP="005A4E10">
            <w:pPr>
              <w:jc w:val="center"/>
              <w:rPr>
                <w:color w:val="000000"/>
              </w:rPr>
            </w:pPr>
            <w:r w:rsidRPr="00E62F75">
              <w:rPr>
                <w:color w:val="000000"/>
              </w:rPr>
              <w:t>-</w:t>
            </w:r>
          </w:p>
        </w:tc>
        <w:tc>
          <w:tcPr>
            <w:tcW w:w="837" w:type="dxa"/>
            <w:noWrap/>
            <w:vAlign w:val="center"/>
            <w:hideMark/>
          </w:tcPr>
          <w:p w14:paraId="671A19A0" w14:textId="77777777" w:rsidR="00B02D0F" w:rsidRPr="00E62F75" w:rsidRDefault="00B02D0F" w:rsidP="005A4E10">
            <w:pPr>
              <w:jc w:val="center"/>
              <w:rPr>
                <w:color w:val="000000"/>
              </w:rPr>
            </w:pPr>
            <w:r w:rsidRPr="00E62F75">
              <w:rPr>
                <w:color w:val="000000"/>
              </w:rPr>
              <w:t>-</w:t>
            </w:r>
          </w:p>
        </w:tc>
      </w:tr>
      <w:tr w:rsidR="00B02D0F" w:rsidRPr="00435CF9" w14:paraId="23A95E7F" w14:textId="77777777" w:rsidTr="00E62F75">
        <w:trPr>
          <w:trHeight w:val="300"/>
        </w:trPr>
        <w:tc>
          <w:tcPr>
            <w:tcW w:w="1815" w:type="dxa"/>
            <w:noWrap/>
            <w:vAlign w:val="center"/>
            <w:hideMark/>
          </w:tcPr>
          <w:p w14:paraId="502A22A2" w14:textId="77777777" w:rsidR="00B02D0F" w:rsidRPr="00E62F75" w:rsidRDefault="00B02D0F" w:rsidP="00E62F75">
            <w:pPr>
              <w:jc w:val="center"/>
              <w:rPr>
                <w:color w:val="000000"/>
              </w:rPr>
            </w:pPr>
            <w:r w:rsidRPr="00E62F75">
              <w:rPr>
                <w:color w:val="000000"/>
              </w:rPr>
              <w:t>SMB^3</w:t>
            </w:r>
          </w:p>
        </w:tc>
        <w:tc>
          <w:tcPr>
            <w:tcW w:w="0" w:type="auto"/>
            <w:noWrap/>
            <w:vAlign w:val="center"/>
            <w:hideMark/>
          </w:tcPr>
          <w:p w14:paraId="7B7F713F"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63287A44"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22E770A0"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23D86F83"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413AAFB5"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037398A9" w14:textId="77777777" w:rsidR="00B02D0F" w:rsidRPr="00E62F75" w:rsidRDefault="00B02D0F" w:rsidP="00E62F75">
            <w:pPr>
              <w:jc w:val="center"/>
              <w:rPr>
                <w:color w:val="000000"/>
              </w:rPr>
            </w:pPr>
            <w:r w:rsidRPr="00E62F75">
              <w:rPr>
                <w:color w:val="000000"/>
              </w:rPr>
              <w:t>-</w:t>
            </w:r>
          </w:p>
        </w:tc>
        <w:tc>
          <w:tcPr>
            <w:tcW w:w="0" w:type="auto"/>
            <w:noWrap/>
            <w:vAlign w:val="center"/>
          </w:tcPr>
          <w:p w14:paraId="04B44013" w14:textId="52480023" w:rsidR="00B02D0F" w:rsidRPr="00E62F75" w:rsidRDefault="00B02D0F" w:rsidP="00E62F75">
            <w:pPr>
              <w:jc w:val="center"/>
              <w:rPr>
                <w:color w:val="000000"/>
              </w:rPr>
            </w:pPr>
            <w:r w:rsidRPr="00E62F75">
              <w:rPr>
                <w:color w:val="000000"/>
              </w:rPr>
              <w:t>-</w:t>
            </w:r>
          </w:p>
        </w:tc>
        <w:tc>
          <w:tcPr>
            <w:tcW w:w="1353" w:type="dxa"/>
            <w:noWrap/>
            <w:vAlign w:val="center"/>
          </w:tcPr>
          <w:p w14:paraId="120AC09E" w14:textId="2F3A333B" w:rsidR="00B02D0F" w:rsidRPr="00E62F75" w:rsidRDefault="00B02D0F" w:rsidP="00E62F75">
            <w:pPr>
              <w:jc w:val="center"/>
              <w:rPr>
                <w:color w:val="000000"/>
              </w:rPr>
            </w:pPr>
            <w:r w:rsidRPr="00E62F75">
              <w:rPr>
                <w:color w:val="000000"/>
              </w:rPr>
              <w:t>-</w:t>
            </w:r>
          </w:p>
        </w:tc>
        <w:tc>
          <w:tcPr>
            <w:tcW w:w="1136" w:type="dxa"/>
            <w:noWrap/>
            <w:vAlign w:val="center"/>
            <w:hideMark/>
          </w:tcPr>
          <w:p w14:paraId="418C2B37" w14:textId="77777777" w:rsidR="00B02D0F" w:rsidRPr="00E62F75" w:rsidRDefault="00B02D0F" w:rsidP="005A4E10">
            <w:pPr>
              <w:jc w:val="center"/>
              <w:rPr>
                <w:color w:val="000000"/>
              </w:rPr>
            </w:pPr>
            <w:r w:rsidRPr="00E62F75">
              <w:rPr>
                <w:color w:val="000000"/>
              </w:rPr>
              <w:t>0,00005</w:t>
            </w:r>
          </w:p>
        </w:tc>
        <w:tc>
          <w:tcPr>
            <w:tcW w:w="0" w:type="auto"/>
            <w:noWrap/>
            <w:vAlign w:val="center"/>
            <w:hideMark/>
          </w:tcPr>
          <w:p w14:paraId="3962B133" w14:textId="77777777" w:rsidR="00B02D0F" w:rsidRPr="00E62F75" w:rsidRDefault="00B02D0F" w:rsidP="005A4E10">
            <w:pPr>
              <w:jc w:val="center"/>
              <w:rPr>
                <w:color w:val="000000"/>
              </w:rPr>
            </w:pPr>
            <w:r w:rsidRPr="00E62F75">
              <w:rPr>
                <w:color w:val="000000"/>
              </w:rPr>
              <w:t>0,003</w:t>
            </w:r>
          </w:p>
        </w:tc>
        <w:tc>
          <w:tcPr>
            <w:tcW w:w="0" w:type="auto"/>
            <w:noWrap/>
            <w:vAlign w:val="center"/>
            <w:hideMark/>
          </w:tcPr>
          <w:p w14:paraId="1A34D1AA" w14:textId="77777777" w:rsidR="00B02D0F" w:rsidRPr="00E62F75" w:rsidRDefault="00B02D0F" w:rsidP="005A4E10">
            <w:pPr>
              <w:jc w:val="center"/>
              <w:rPr>
                <w:color w:val="000000"/>
              </w:rPr>
            </w:pPr>
            <w:r w:rsidRPr="00E62F75">
              <w:rPr>
                <w:color w:val="000000"/>
              </w:rPr>
              <w:t>-</w:t>
            </w:r>
          </w:p>
        </w:tc>
        <w:tc>
          <w:tcPr>
            <w:tcW w:w="837" w:type="dxa"/>
            <w:noWrap/>
            <w:vAlign w:val="center"/>
            <w:hideMark/>
          </w:tcPr>
          <w:p w14:paraId="775C1BF4" w14:textId="77777777" w:rsidR="00B02D0F" w:rsidRPr="00E62F75" w:rsidRDefault="00B02D0F" w:rsidP="005A4E10">
            <w:pPr>
              <w:jc w:val="center"/>
              <w:rPr>
                <w:color w:val="000000"/>
              </w:rPr>
            </w:pPr>
            <w:r w:rsidRPr="00E62F75">
              <w:rPr>
                <w:color w:val="000000"/>
              </w:rPr>
              <w:t>-</w:t>
            </w:r>
          </w:p>
        </w:tc>
      </w:tr>
      <w:tr w:rsidR="00B02D0F" w:rsidRPr="00435CF9" w14:paraId="2973F6E1" w14:textId="77777777" w:rsidTr="00E62F75">
        <w:trPr>
          <w:trHeight w:val="300"/>
        </w:trPr>
        <w:tc>
          <w:tcPr>
            <w:tcW w:w="1815" w:type="dxa"/>
            <w:noWrap/>
            <w:vAlign w:val="center"/>
            <w:hideMark/>
          </w:tcPr>
          <w:p w14:paraId="339AF58B" w14:textId="77777777" w:rsidR="00B02D0F" w:rsidRPr="00E62F75" w:rsidRDefault="00B02D0F" w:rsidP="00E62F75">
            <w:pPr>
              <w:jc w:val="center"/>
              <w:rPr>
                <w:color w:val="000000"/>
              </w:rPr>
            </w:pPr>
            <w:r w:rsidRPr="00E62F75">
              <w:rPr>
                <w:color w:val="000000"/>
              </w:rPr>
              <w:t>HML^3</w:t>
            </w:r>
          </w:p>
        </w:tc>
        <w:tc>
          <w:tcPr>
            <w:tcW w:w="0" w:type="auto"/>
            <w:noWrap/>
            <w:vAlign w:val="center"/>
            <w:hideMark/>
          </w:tcPr>
          <w:p w14:paraId="5ACAB34E"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2D4DA110"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1628A19B"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2FCC7307"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5165A477"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436349AA" w14:textId="77777777" w:rsidR="00B02D0F" w:rsidRPr="00E62F75" w:rsidRDefault="00B02D0F" w:rsidP="00E62F75">
            <w:pPr>
              <w:jc w:val="center"/>
              <w:rPr>
                <w:color w:val="000000"/>
              </w:rPr>
            </w:pPr>
            <w:r w:rsidRPr="00E62F75">
              <w:rPr>
                <w:color w:val="000000"/>
              </w:rPr>
              <w:t>-</w:t>
            </w:r>
          </w:p>
        </w:tc>
        <w:tc>
          <w:tcPr>
            <w:tcW w:w="0" w:type="auto"/>
            <w:noWrap/>
            <w:vAlign w:val="center"/>
          </w:tcPr>
          <w:p w14:paraId="530DCFD4" w14:textId="66CC2337" w:rsidR="00B02D0F" w:rsidRPr="00E62F75" w:rsidRDefault="00B02D0F" w:rsidP="00E62F75">
            <w:pPr>
              <w:jc w:val="center"/>
              <w:rPr>
                <w:color w:val="000000"/>
              </w:rPr>
            </w:pPr>
            <w:r w:rsidRPr="00E62F75">
              <w:rPr>
                <w:color w:val="000000"/>
              </w:rPr>
              <w:t>-</w:t>
            </w:r>
          </w:p>
        </w:tc>
        <w:tc>
          <w:tcPr>
            <w:tcW w:w="1353" w:type="dxa"/>
            <w:noWrap/>
            <w:vAlign w:val="center"/>
          </w:tcPr>
          <w:p w14:paraId="53EAE662" w14:textId="406FEB71" w:rsidR="00B02D0F" w:rsidRPr="00E62F75" w:rsidRDefault="00B02D0F" w:rsidP="00E62F75">
            <w:pPr>
              <w:jc w:val="center"/>
              <w:rPr>
                <w:color w:val="000000"/>
              </w:rPr>
            </w:pPr>
            <w:r w:rsidRPr="00E62F75">
              <w:rPr>
                <w:color w:val="000000"/>
              </w:rPr>
              <w:t>-</w:t>
            </w:r>
          </w:p>
        </w:tc>
        <w:tc>
          <w:tcPr>
            <w:tcW w:w="1136" w:type="dxa"/>
            <w:noWrap/>
            <w:vAlign w:val="center"/>
            <w:hideMark/>
          </w:tcPr>
          <w:p w14:paraId="75952CCB" w14:textId="77777777" w:rsidR="00B02D0F" w:rsidRPr="00E62F75" w:rsidRDefault="00B02D0F" w:rsidP="005A4E10">
            <w:pPr>
              <w:jc w:val="center"/>
              <w:rPr>
                <w:color w:val="000000"/>
              </w:rPr>
            </w:pPr>
            <w:r w:rsidRPr="00E62F75">
              <w:rPr>
                <w:color w:val="000000"/>
              </w:rPr>
              <w:t>0,000161</w:t>
            </w:r>
          </w:p>
        </w:tc>
        <w:tc>
          <w:tcPr>
            <w:tcW w:w="0" w:type="auto"/>
            <w:noWrap/>
            <w:vAlign w:val="center"/>
            <w:hideMark/>
          </w:tcPr>
          <w:p w14:paraId="76E456DD" w14:textId="77777777" w:rsidR="00B02D0F" w:rsidRPr="00E62F75" w:rsidRDefault="00B02D0F" w:rsidP="005A4E10">
            <w:pPr>
              <w:jc w:val="center"/>
              <w:rPr>
                <w:color w:val="000000"/>
              </w:rPr>
            </w:pPr>
            <w:r w:rsidRPr="00E62F75">
              <w:rPr>
                <w:color w:val="000000"/>
              </w:rPr>
              <w:t>1E-05</w:t>
            </w:r>
          </w:p>
        </w:tc>
        <w:tc>
          <w:tcPr>
            <w:tcW w:w="0" w:type="auto"/>
            <w:noWrap/>
            <w:vAlign w:val="center"/>
            <w:hideMark/>
          </w:tcPr>
          <w:p w14:paraId="30E54483" w14:textId="33ED4973" w:rsidR="00B02D0F" w:rsidRPr="00E62F75" w:rsidRDefault="00AE2BFA" w:rsidP="005A4E10">
            <w:pPr>
              <w:jc w:val="center"/>
              <w:rPr>
                <w:color w:val="000000"/>
              </w:rPr>
            </w:pPr>
            <w:r w:rsidRPr="00E62F75">
              <w:rPr>
                <w:color w:val="000000"/>
              </w:rPr>
              <w:t>0,0002</w:t>
            </w:r>
            <w:r w:rsidR="00B02D0F" w:rsidRPr="00E62F75">
              <w:rPr>
                <w:color w:val="000000"/>
              </w:rPr>
              <w:t>2</w:t>
            </w:r>
          </w:p>
        </w:tc>
        <w:tc>
          <w:tcPr>
            <w:tcW w:w="837" w:type="dxa"/>
            <w:noWrap/>
            <w:vAlign w:val="center"/>
            <w:hideMark/>
          </w:tcPr>
          <w:p w14:paraId="6682228A" w14:textId="77777777" w:rsidR="00B02D0F" w:rsidRPr="00E62F75" w:rsidRDefault="00B02D0F" w:rsidP="005A4E10">
            <w:pPr>
              <w:jc w:val="center"/>
              <w:rPr>
                <w:color w:val="000000"/>
              </w:rPr>
            </w:pPr>
            <w:r w:rsidRPr="00E62F75">
              <w:rPr>
                <w:color w:val="000000"/>
              </w:rPr>
              <w:t>6E-05</w:t>
            </w:r>
          </w:p>
        </w:tc>
      </w:tr>
      <w:tr w:rsidR="00B02D0F" w:rsidRPr="00435CF9" w14:paraId="34AB5664" w14:textId="77777777" w:rsidTr="00E62F75">
        <w:trPr>
          <w:trHeight w:val="300"/>
        </w:trPr>
        <w:tc>
          <w:tcPr>
            <w:tcW w:w="1815" w:type="dxa"/>
            <w:noWrap/>
            <w:vAlign w:val="center"/>
            <w:hideMark/>
          </w:tcPr>
          <w:p w14:paraId="60D2DB0C" w14:textId="77777777" w:rsidR="00B02D0F" w:rsidRPr="00E62F75" w:rsidRDefault="00B02D0F" w:rsidP="00E62F75">
            <w:pPr>
              <w:jc w:val="center"/>
              <w:rPr>
                <w:color w:val="000000"/>
              </w:rPr>
            </w:pPr>
            <w:r w:rsidRPr="00E62F75">
              <w:rPr>
                <w:color w:val="000000"/>
              </w:rPr>
              <w:t>MKT_RF*SMB</w:t>
            </w:r>
          </w:p>
        </w:tc>
        <w:tc>
          <w:tcPr>
            <w:tcW w:w="0" w:type="auto"/>
            <w:noWrap/>
            <w:vAlign w:val="center"/>
            <w:hideMark/>
          </w:tcPr>
          <w:p w14:paraId="142A35E0"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32619609"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64C5B1EE" w14:textId="36EB9BAA" w:rsidR="00B02D0F" w:rsidRPr="00E62F75" w:rsidRDefault="00B02D0F" w:rsidP="00E62F75">
            <w:pPr>
              <w:jc w:val="center"/>
              <w:rPr>
                <w:color w:val="000000"/>
              </w:rPr>
            </w:pPr>
            <w:r w:rsidRPr="00E62F75">
              <w:rPr>
                <w:color w:val="000000"/>
              </w:rPr>
              <w:t>0,01004</w:t>
            </w:r>
          </w:p>
        </w:tc>
        <w:tc>
          <w:tcPr>
            <w:tcW w:w="0" w:type="auto"/>
            <w:noWrap/>
            <w:vAlign w:val="center"/>
            <w:hideMark/>
          </w:tcPr>
          <w:p w14:paraId="0F47EF6D" w14:textId="77777777" w:rsidR="00B02D0F" w:rsidRPr="00E62F75" w:rsidRDefault="00B02D0F" w:rsidP="00E62F75">
            <w:pPr>
              <w:jc w:val="center"/>
              <w:rPr>
                <w:color w:val="000000"/>
              </w:rPr>
            </w:pPr>
            <w:r w:rsidRPr="00E62F75">
              <w:rPr>
                <w:color w:val="000000"/>
              </w:rPr>
              <w:t>7E-05</w:t>
            </w:r>
          </w:p>
        </w:tc>
        <w:tc>
          <w:tcPr>
            <w:tcW w:w="0" w:type="auto"/>
            <w:noWrap/>
            <w:vAlign w:val="center"/>
            <w:hideMark/>
          </w:tcPr>
          <w:p w14:paraId="55B8D4A8"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2EC30361"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0A656B9F" w14:textId="5DDD77F1" w:rsidR="00B02D0F" w:rsidRPr="00E62F75" w:rsidRDefault="00B02D0F" w:rsidP="00E62F75">
            <w:pPr>
              <w:jc w:val="center"/>
              <w:rPr>
                <w:color w:val="000000"/>
              </w:rPr>
            </w:pPr>
            <w:r w:rsidRPr="00E62F75">
              <w:rPr>
                <w:color w:val="000000"/>
              </w:rPr>
              <w:t>0,00729</w:t>
            </w:r>
          </w:p>
        </w:tc>
        <w:tc>
          <w:tcPr>
            <w:tcW w:w="1353" w:type="dxa"/>
            <w:noWrap/>
            <w:vAlign w:val="center"/>
            <w:hideMark/>
          </w:tcPr>
          <w:p w14:paraId="6FDE5BE5" w14:textId="4229A001" w:rsidR="00B02D0F" w:rsidRPr="00E62F75" w:rsidRDefault="00B02D0F" w:rsidP="00E62F75">
            <w:pPr>
              <w:jc w:val="center"/>
              <w:rPr>
                <w:color w:val="000000"/>
              </w:rPr>
            </w:pPr>
            <w:r w:rsidRPr="00E62F75">
              <w:rPr>
                <w:color w:val="000000"/>
              </w:rPr>
              <w:t>0,019</w:t>
            </w:r>
          </w:p>
        </w:tc>
        <w:tc>
          <w:tcPr>
            <w:tcW w:w="1136" w:type="dxa"/>
            <w:noWrap/>
            <w:vAlign w:val="center"/>
            <w:hideMark/>
          </w:tcPr>
          <w:p w14:paraId="407855AE"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637BC6DB"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1E88A6D0" w14:textId="77777777" w:rsidR="00B02D0F" w:rsidRPr="00E62F75" w:rsidRDefault="00B02D0F" w:rsidP="005A4E10">
            <w:pPr>
              <w:jc w:val="center"/>
              <w:rPr>
                <w:color w:val="000000"/>
              </w:rPr>
            </w:pPr>
            <w:r w:rsidRPr="00E62F75">
              <w:rPr>
                <w:color w:val="000000"/>
              </w:rPr>
              <w:t>0,00760</w:t>
            </w:r>
          </w:p>
        </w:tc>
        <w:tc>
          <w:tcPr>
            <w:tcW w:w="837" w:type="dxa"/>
            <w:noWrap/>
            <w:vAlign w:val="center"/>
            <w:hideMark/>
          </w:tcPr>
          <w:p w14:paraId="7B743893" w14:textId="77777777" w:rsidR="00B02D0F" w:rsidRPr="00E62F75" w:rsidRDefault="00B02D0F" w:rsidP="005A4E10">
            <w:pPr>
              <w:jc w:val="center"/>
              <w:rPr>
                <w:color w:val="000000"/>
              </w:rPr>
            </w:pPr>
            <w:r w:rsidRPr="00E62F75">
              <w:rPr>
                <w:color w:val="000000"/>
              </w:rPr>
              <w:t>0,009</w:t>
            </w:r>
          </w:p>
        </w:tc>
      </w:tr>
      <w:tr w:rsidR="00B02D0F" w:rsidRPr="00435CF9" w14:paraId="23B97297" w14:textId="77777777" w:rsidTr="00E62F75">
        <w:trPr>
          <w:trHeight w:val="300"/>
        </w:trPr>
        <w:tc>
          <w:tcPr>
            <w:tcW w:w="1815" w:type="dxa"/>
            <w:noWrap/>
            <w:vAlign w:val="center"/>
            <w:hideMark/>
          </w:tcPr>
          <w:p w14:paraId="2C1DFEE4" w14:textId="77777777" w:rsidR="00B02D0F" w:rsidRPr="00E62F75" w:rsidRDefault="00B02D0F" w:rsidP="00E62F75">
            <w:pPr>
              <w:jc w:val="center"/>
              <w:rPr>
                <w:color w:val="000000"/>
              </w:rPr>
            </w:pPr>
            <w:r w:rsidRPr="00E62F75">
              <w:rPr>
                <w:color w:val="000000"/>
              </w:rPr>
              <w:t>MKT_RF*HML</w:t>
            </w:r>
          </w:p>
        </w:tc>
        <w:tc>
          <w:tcPr>
            <w:tcW w:w="0" w:type="auto"/>
            <w:noWrap/>
            <w:vAlign w:val="center"/>
            <w:hideMark/>
          </w:tcPr>
          <w:p w14:paraId="15C82C06"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3B4DA8B0"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2D4D3EDB"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07712603"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1ACBFB63"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1E77C495"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73BD43C5" w14:textId="6796FF59" w:rsidR="00B02D0F" w:rsidRPr="00E62F75" w:rsidRDefault="00B02D0F" w:rsidP="00E62F75">
            <w:pPr>
              <w:jc w:val="center"/>
              <w:rPr>
                <w:color w:val="000000"/>
              </w:rPr>
            </w:pPr>
            <w:r w:rsidRPr="00E62F75">
              <w:rPr>
                <w:color w:val="000000"/>
              </w:rPr>
              <w:t>-0,00441</w:t>
            </w:r>
          </w:p>
        </w:tc>
        <w:tc>
          <w:tcPr>
            <w:tcW w:w="1353" w:type="dxa"/>
            <w:noWrap/>
            <w:vAlign w:val="center"/>
            <w:hideMark/>
          </w:tcPr>
          <w:p w14:paraId="3EDDCCE2" w14:textId="6C9E3612" w:rsidR="00B02D0F" w:rsidRPr="00E62F75" w:rsidRDefault="00B02D0F" w:rsidP="00E62F75">
            <w:pPr>
              <w:jc w:val="center"/>
              <w:rPr>
                <w:color w:val="000000"/>
              </w:rPr>
            </w:pPr>
            <w:r w:rsidRPr="00E62F75">
              <w:rPr>
                <w:color w:val="000000"/>
              </w:rPr>
              <w:t>0,039</w:t>
            </w:r>
          </w:p>
        </w:tc>
        <w:tc>
          <w:tcPr>
            <w:tcW w:w="1136" w:type="dxa"/>
            <w:noWrap/>
            <w:vAlign w:val="center"/>
            <w:hideMark/>
          </w:tcPr>
          <w:p w14:paraId="5E09DEBB"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3BB2839A"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4A6F725A" w14:textId="77777777" w:rsidR="00B02D0F" w:rsidRPr="00E62F75" w:rsidRDefault="00B02D0F" w:rsidP="005A4E10">
            <w:pPr>
              <w:jc w:val="center"/>
              <w:rPr>
                <w:color w:val="000000"/>
              </w:rPr>
            </w:pPr>
            <w:r w:rsidRPr="00E62F75">
              <w:rPr>
                <w:color w:val="000000"/>
              </w:rPr>
              <w:t>-0,00587</w:t>
            </w:r>
          </w:p>
        </w:tc>
        <w:tc>
          <w:tcPr>
            <w:tcW w:w="837" w:type="dxa"/>
            <w:noWrap/>
            <w:vAlign w:val="center"/>
            <w:hideMark/>
          </w:tcPr>
          <w:p w14:paraId="3082C482" w14:textId="77777777" w:rsidR="00B02D0F" w:rsidRPr="00E62F75" w:rsidRDefault="00B02D0F" w:rsidP="005A4E10">
            <w:pPr>
              <w:jc w:val="center"/>
              <w:rPr>
                <w:color w:val="000000"/>
              </w:rPr>
            </w:pPr>
            <w:r w:rsidRPr="00E62F75">
              <w:rPr>
                <w:color w:val="000000"/>
              </w:rPr>
              <w:t>0,005</w:t>
            </w:r>
          </w:p>
        </w:tc>
      </w:tr>
      <w:tr w:rsidR="00B02D0F" w:rsidRPr="00435CF9" w14:paraId="3A0E21F6" w14:textId="77777777" w:rsidTr="00E62F75">
        <w:trPr>
          <w:trHeight w:val="300"/>
        </w:trPr>
        <w:tc>
          <w:tcPr>
            <w:tcW w:w="1815" w:type="dxa"/>
            <w:noWrap/>
            <w:vAlign w:val="center"/>
            <w:hideMark/>
          </w:tcPr>
          <w:p w14:paraId="1C6DC9A6" w14:textId="77777777" w:rsidR="00B02D0F" w:rsidRPr="00E62F75" w:rsidRDefault="00B02D0F" w:rsidP="00E62F75">
            <w:pPr>
              <w:jc w:val="center"/>
              <w:rPr>
                <w:color w:val="000000"/>
              </w:rPr>
            </w:pPr>
            <w:r w:rsidRPr="00E62F75">
              <w:rPr>
                <w:color w:val="000000"/>
              </w:rPr>
              <w:t>SMB*HML</w:t>
            </w:r>
          </w:p>
        </w:tc>
        <w:tc>
          <w:tcPr>
            <w:tcW w:w="0" w:type="auto"/>
            <w:noWrap/>
            <w:vAlign w:val="center"/>
            <w:hideMark/>
          </w:tcPr>
          <w:p w14:paraId="3ADDA106"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6377341A"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6F16A9E0" w14:textId="77777777" w:rsidR="00B02D0F" w:rsidRPr="00E62F75" w:rsidRDefault="00B02D0F" w:rsidP="00E62F75">
            <w:pPr>
              <w:jc w:val="center"/>
              <w:rPr>
                <w:color w:val="000000"/>
              </w:rPr>
            </w:pPr>
            <w:r w:rsidRPr="00E62F75">
              <w:rPr>
                <w:color w:val="000000"/>
              </w:rPr>
              <w:t>-0,00996</w:t>
            </w:r>
          </w:p>
        </w:tc>
        <w:tc>
          <w:tcPr>
            <w:tcW w:w="0" w:type="auto"/>
            <w:noWrap/>
            <w:vAlign w:val="center"/>
            <w:hideMark/>
          </w:tcPr>
          <w:p w14:paraId="537FEDCF" w14:textId="77777777" w:rsidR="00B02D0F" w:rsidRPr="00E62F75" w:rsidRDefault="00B02D0F" w:rsidP="00E62F75">
            <w:pPr>
              <w:jc w:val="center"/>
              <w:rPr>
                <w:color w:val="000000"/>
              </w:rPr>
            </w:pPr>
            <w:r w:rsidRPr="00E62F75">
              <w:rPr>
                <w:color w:val="000000"/>
              </w:rPr>
              <w:t>0,003</w:t>
            </w:r>
          </w:p>
        </w:tc>
        <w:tc>
          <w:tcPr>
            <w:tcW w:w="0" w:type="auto"/>
            <w:noWrap/>
            <w:vAlign w:val="center"/>
            <w:hideMark/>
          </w:tcPr>
          <w:p w14:paraId="6DD30CB7"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549BC59C"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76F8D8B2" w14:textId="207FA777" w:rsidR="00B02D0F" w:rsidRPr="00E62F75" w:rsidRDefault="00B02D0F" w:rsidP="00E62F75">
            <w:pPr>
              <w:jc w:val="center"/>
              <w:rPr>
                <w:color w:val="000000"/>
              </w:rPr>
            </w:pPr>
            <w:r w:rsidRPr="00E62F75">
              <w:rPr>
                <w:color w:val="000000"/>
              </w:rPr>
              <w:t>-0,00835</w:t>
            </w:r>
          </w:p>
        </w:tc>
        <w:tc>
          <w:tcPr>
            <w:tcW w:w="1353" w:type="dxa"/>
            <w:noWrap/>
            <w:vAlign w:val="center"/>
            <w:hideMark/>
          </w:tcPr>
          <w:p w14:paraId="439E1B80" w14:textId="5B52FD23" w:rsidR="00B02D0F" w:rsidRPr="00E62F75" w:rsidRDefault="00B02D0F" w:rsidP="00E62F75">
            <w:pPr>
              <w:jc w:val="center"/>
              <w:rPr>
                <w:color w:val="000000"/>
              </w:rPr>
            </w:pPr>
            <w:r w:rsidRPr="00E62F75">
              <w:rPr>
                <w:color w:val="000000"/>
              </w:rPr>
              <w:t>0,015</w:t>
            </w:r>
          </w:p>
        </w:tc>
        <w:tc>
          <w:tcPr>
            <w:tcW w:w="1136" w:type="dxa"/>
            <w:noWrap/>
            <w:vAlign w:val="center"/>
            <w:hideMark/>
          </w:tcPr>
          <w:p w14:paraId="2391DAA3"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2D7D7097" w14:textId="77777777" w:rsidR="00B02D0F" w:rsidRPr="00E62F75" w:rsidRDefault="00B02D0F" w:rsidP="00E62F75">
            <w:pPr>
              <w:jc w:val="center"/>
              <w:rPr>
                <w:color w:val="000000"/>
              </w:rPr>
            </w:pPr>
            <w:r w:rsidRPr="00E62F75">
              <w:rPr>
                <w:color w:val="000000"/>
              </w:rPr>
              <w:t>-</w:t>
            </w:r>
          </w:p>
        </w:tc>
        <w:tc>
          <w:tcPr>
            <w:tcW w:w="0" w:type="auto"/>
            <w:noWrap/>
            <w:vAlign w:val="center"/>
            <w:hideMark/>
          </w:tcPr>
          <w:p w14:paraId="40550E5F" w14:textId="77777777" w:rsidR="00B02D0F" w:rsidRPr="00E62F75" w:rsidRDefault="00B02D0F" w:rsidP="005A4E10">
            <w:pPr>
              <w:jc w:val="center"/>
              <w:rPr>
                <w:color w:val="000000"/>
              </w:rPr>
            </w:pPr>
            <w:r w:rsidRPr="00E62F75">
              <w:rPr>
                <w:color w:val="000000"/>
              </w:rPr>
              <w:t>-0,00736</w:t>
            </w:r>
          </w:p>
        </w:tc>
        <w:tc>
          <w:tcPr>
            <w:tcW w:w="837" w:type="dxa"/>
            <w:noWrap/>
            <w:vAlign w:val="center"/>
            <w:hideMark/>
          </w:tcPr>
          <w:p w14:paraId="1A153139" w14:textId="77777777" w:rsidR="00B02D0F" w:rsidRPr="00E62F75" w:rsidRDefault="00B02D0F" w:rsidP="005A4E10">
            <w:pPr>
              <w:jc w:val="center"/>
              <w:rPr>
                <w:color w:val="000000"/>
              </w:rPr>
            </w:pPr>
            <w:r w:rsidRPr="00E62F75">
              <w:rPr>
                <w:color w:val="000000"/>
              </w:rPr>
              <w:t>0,030</w:t>
            </w:r>
          </w:p>
        </w:tc>
      </w:tr>
      <w:tr w:rsidR="00B02D0F" w:rsidRPr="00435CF9" w14:paraId="29870B2D" w14:textId="77777777" w:rsidTr="00B02D0F">
        <w:trPr>
          <w:trHeight w:val="300"/>
        </w:trPr>
        <w:tc>
          <w:tcPr>
            <w:tcW w:w="1815" w:type="dxa"/>
            <w:noWrap/>
            <w:vAlign w:val="center"/>
            <w:hideMark/>
          </w:tcPr>
          <w:p w14:paraId="4B39B46E" w14:textId="77777777" w:rsidR="00B02D0F" w:rsidRPr="00E62F75" w:rsidRDefault="00B02D0F" w:rsidP="00E62F75">
            <w:pPr>
              <w:jc w:val="center"/>
              <w:rPr>
                <w:color w:val="000000"/>
              </w:rPr>
            </w:pPr>
            <w:r w:rsidRPr="00E62F75">
              <w:rPr>
                <w:color w:val="000000"/>
              </w:rPr>
              <w:t>p-v ^2 = 0</w:t>
            </w:r>
          </w:p>
        </w:tc>
        <w:tc>
          <w:tcPr>
            <w:tcW w:w="0" w:type="auto"/>
            <w:gridSpan w:val="2"/>
            <w:noWrap/>
            <w:vAlign w:val="center"/>
            <w:hideMark/>
          </w:tcPr>
          <w:p w14:paraId="7FCBC689" w14:textId="77777777" w:rsidR="00B02D0F" w:rsidRPr="00E62F75" w:rsidRDefault="00B02D0F" w:rsidP="005A4E10">
            <w:pPr>
              <w:jc w:val="center"/>
              <w:rPr>
                <w:color w:val="000000"/>
              </w:rPr>
            </w:pPr>
            <w:r w:rsidRPr="00E62F75">
              <w:rPr>
                <w:color w:val="000000"/>
              </w:rPr>
              <w:t>-</w:t>
            </w:r>
          </w:p>
        </w:tc>
        <w:tc>
          <w:tcPr>
            <w:tcW w:w="0" w:type="auto"/>
            <w:gridSpan w:val="2"/>
            <w:noWrap/>
            <w:vAlign w:val="center"/>
            <w:hideMark/>
          </w:tcPr>
          <w:p w14:paraId="478C6929" w14:textId="77777777" w:rsidR="00B02D0F" w:rsidRPr="00E62F75" w:rsidRDefault="00B02D0F" w:rsidP="005A4E10">
            <w:pPr>
              <w:jc w:val="center"/>
              <w:rPr>
                <w:color w:val="000000"/>
              </w:rPr>
            </w:pPr>
            <w:r w:rsidRPr="00E62F75">
              <w:rPr>
                <w:color w:val="000000"/>
              </w:rPr>
              <w:t>-</w:t>
            </w:r>
          </w:p>
        </w:tc>
        <w:tc>
          <w:tcPr>
            <w:tcW w:w="0" w:type="auto"/>
            <w:gridSpan w:val="2"/>
            <w:noWrap/>
            <w:vAlign w:val="center"/>
            <w:hideMark/>
          </w:tcPr>
          <w:p w14:paraId="70AB193E" w14:textId="77777777" w:rsidR="00B02D0F" w:rsidRPr="00E62F75" w:rsidRDefault="00B02D0F" w:rsidP="005A4E10">
            <w:pPr>
              <w:jc w:val="center"/>
              <w:rPr>
                <w:color w:val="000000"/>
              </w:rPr>
            </w:pPr>
            <w:r w:rsidRPr="00E62F75">
              <w:rPr>
                <w:color w:val="000000"/>
              </w:rPr>
              <w:t>4E-05</w:t>
            </w:r>
          </w:p>
        </w:tc>
        <w:tc>
          <w:tcPr>
            <w:tcW w:w="2400" w:type="dxa"/>
            <w:gridSpan w:val="2"/>
            <w:noWrap/>
            <w:vAlign w:val="center"/>
            <w:hideMark/>
          </w:tcPr>
          <w:p w14:paraId="6EF44712" w14:textId="77777777" w:rsidR="00B02D0F" w:rsidRPr="00E62F75" w:rsidRDefault="00B02D0F" w:rsidP="005A4E10">
            <w:pPr>
              <w:jc w:val="center"/>
              <w:rPr>
                <w:color w:val="000000"/>
              </w:rPr>
            </w:pPr>
            <w:r w:rsidRPr="00E62F75">
              <w:rPr>
                <w:color w:val="000000"/>
              </w:rPr>
              <w:t>4E-05</w:t>
            </w:r>
          </w:p>
        </w:tc>
        <w:tc>
          <w:tcPr>
            <w:tcW w:w="1920" w:type="dxa"/>
            <w:gridSpan w:val="2"/>
            <w:noWrap/>
            <w:vAlign w:val="center"/>
            <w:hideMark/>
          </w:tcPr>
          <w:p w14:paraId="2C577EF1" w14:textId="77777777" w:rsidR="00B02D0F" w:rsidRPr="00E62F75" w:rsidRDefault="00B02D0F" w:rsidP="005A4E10">
            <w:pPr>
              <w:jc w:val="center"/>
              <w:rPr>
                <w:color w:val="000000"/>
              </w:rPr>
            </w:pPr>
            <w:r w:rsidRPr="00E62F75">
              <w:rPr>
                <w:color w:val="000000"/>
              </w:rPr>
              <w:t>-</w:t>
            </w:r>
          </w:p>
        </w:tc>
        <w:tc>
          <w:tcPr>
            <w:tcW w:w="1855" w:type="dxa"/>
            <w:gridSpan w:val="2"/>
            <w:noWrap/>
            <w:vAlign w:val="center"/>
            <w:hideMark/>
          </w:tcPr>
          <w:p w14:paraId="33ADB1B4" w14:textId="77777777" w:rsidR="00B02D0F" w:rsidRPr="00E62F75" w:rsidRDefault="00B02D0F" w:rsidP="005A4E10">
            <w:pPr>
              <w:jc w:val="center"/>
              <w:rPr>
                <w:color w:val="000000"/>
              </w:rPr>
            </w:pPr>
            <w:r w:rsidRPr="00E62F75">
              <w:rPr>
                <w:color w:val="000000"/>
              </w:rPr>
              <w:t>0,016</w:t>
            </w:r>
          </w:p>
        </w:tc>
      </w:tr>
      <w:tr w:rsidR="00B02D0F" w:rsidRPr="00435CF9" w14:paraId="3160F47D" w14:textId="77777777" w:rsidTr="00B02D0F">
        <w:trPr>
          <w:trHeight w:val="300"/>
        </w:trPr>
        <w:tc>
          <w:tcPr>
            <w:tcW w:w="1815" w:type="dxa"/>
            <w:noWrap/>
            <w:vAlign w:val="center"/>
            <w:hideMark/>
          </w:tcPr>
          <w:p w14:paraId="3CC48D72" w14:textId="77777777" w:rsidR="00B02D0F" w:rsidRPr="00E62F75" w:rsidRDefault="00B02D0F" w:rsidP="00E62F75">
            <w:pPr>
              <w:jc w:val="center"/>
              <w:rPr>
                <w:color w:val="000000"/>
              </w:rPr>
            </w:pPr>
            <w:r w:rsidRPr="00E62F75">
              <w:rPr>
                <w:color w:val="000000"/>
              </w:rPr>
              <w:t>p-v ^3 = 0</w:t>
            </w:r>
          </w:p>
        </w:tc>
        <w:tc>
          <w:tcPr>
            <w:tcW w:w="0" w:type="auto"/>
            <w:gridSpan w:val="2"/>
            <w:noWrap/>
            <w:vAlign w:val="center"/>
            <w:hideMark/>
          </w:tcPr>
          <w:p w14:paraId="5B732EEC" w14:textId="77777777" w:rsidR="00B02D0F" w:rsidRPr="00E62F75" w:rsidRDefault="00B02D0F" w:rsidP="005A4E10">
            <w:pPr>
              <w:jc w:val="center"/>
              <w:rPr>
                <w:color w:val="000000"/>
              </w:rPr>
            </w:pPr>
            <w:r w:rsidRPr="00E62F75">
              <w:rPr>
                <w:color w:val="000000"/>
              </w:rPr>
              <w:t>-</w:t>
            </w:r>
          </w:p>
        </w:tc>
        <w:tc>
          <w:tcPr>
            <w:tcW w:w="0" w:type="auto"/>
            <w:gridSpan w:val="2"/>
            <w:noWrap/>
            <w:vAlign w:val="center"/>
            <w:hideMark/>
          </w:tcPr>
          <w:p w14:paraId="6CDBEBC6" w14:textId="77777777" w:rsidR="00B02D0F" w:rsidRPr="00E62F75" w:rsidRDefault="00B02D0F" w:rsidP="005A4E10">
            <w:pPr>
              <w:jc w:val="center"/>
              <w:rPr>
                <w:color w:val="000000"/>
              </w:rPr>
            </w:pPr>
            <w:r w:rsidRPr="00E62F75">
              <w:rPr>
                <w:color w:val="000000"/>
              </w:rPr>
              <w:t>-</w:t>
            </w:r>
          </w:p>
        </w:tc>
        <w:tc>
          <w:tcPr>
            <w:tcW w:w="0" w:type="auto"/>
            <w:gridSpan w:val="2"/>
            <w:noWrap/>
            <w:vAlign w:val="center"/>
            <w:hideMark/>
          </w:tcPr>
          <w:p w14:paraId="4BF0F52D" w14:textId="77777777" w:rsidR="00B02D0F" w:rsidRPr="00E62F75" w:rsidRDefault="00B02D0F" w:rsidP="005A4E10">
            <w:pPr>
              <w:jc w:val="center"/>
              <w:rPr>
                <w:color w:val="000000"/>
              </w:rPr>
            </w:pPr>
            <w:r w:rsidRPr="00E62F75">
              <w:rPr>
                <w:color w:val="000000"/>
              </w:rPr>
              <w:t>-</w:t>
            </w:r>
          </w:p>
        </w:tc>
        <w:tc>
          <w:tcPr>
            <w:tcW w:w="2400" w:type="dxa"/>
            <w:gridSpan w:val="2"/>
            <w:noWrap/>
            <w:vAlign w:val="center"/>
            <w:hideMark/>
          </w:tcPr>
          <w:p w14:paraId="75FAAF10" w14:textId="77777777" w:rsidR="00B02D0F" w:rsidRPr="00E62F75" w:rsidRDefault="00B02D0F" w:rsidP="005A4E10">
            <w:pPr>
              <w:jc w:val="center"/>
              <w:rPr>
                <w:color w:val="000000"/>
              </w:rPr>
            </w:pPr>
            <w:r w:rsidRPr="00E62F75">
              <w:rPr>
                <w:color w:val="000000"/>
              </w:rPr>
              <w:t>-</w:t>
            </w:r>
          </w:p>
        </w:tc>
        <w:tc>
          <w:tcPr>
            <w:tcW w:w="1920" w:type="dxa"/>
            <w:gridSpan w:val="2"/>
            <w:noWrap/>
            <w:vAlign w:val="center"/>
            <w:hideMark/>
          </w:tcPr>
          <w:p w14:paraId="2D1AF259" w14:textId="77777777" w:rsidR="00B02D0F" w:rsidRPr="00E62F75" w:rsidRDefault="00B02D0F" w:rsidP="005A4E10">
            <w:pPr>
              <w:jc w:val="center"/>
              <w:rPr>
                <w:color w:val="000000"/>
              </w:rPr>
            </w:pPr>
            <w:r w:rsidRPr="00E62F75">
              <w:rPr>
                <w:color w:val="000000"/>
              </w:rPr>
              <w:t>6E-07</w:t>
            </w:r>
          </w:p>
        </w:tc>
        <w:tc>
          <w:tcPr>
            <w:tcW w:w="1855" w:type="dxa"/>
            <w:gridSpan w:val="2"/>
            <w:noWrap/>
            <w:vAlign w:val="center"/>
            <w:hideMark/>
          </w:tcPr>
          <w:p w14:paraId="7DD00BC8" w14:textId="77777777" w:rsidR="00B02D0F" w:rsidRPr="00E62F75" w:rsidRDefault="00B02D0F" w:rsidP="005A4E10">
            <w:pPr>
              <w:jc w:val="center"/>
              <w:rPr>
                <w:color w:val="000000"/>
              </w:rPr>
            </w:pPr>
            <w:r w:rsidRPr="00E62F75">
              <w:rPr>
                <w:color w:val="000000"/>
              </w:rPr>
              <w:t>5E-07</w:t>
            </w:r>
          </w:p>
        </w:tc>
      </w:tr>
      <w:tr w:rsidR="00B02D0F" w:rsidRPr="00435CF9" w14:paraId="01D460F3" w14:textId="77777777" w:rsidTr="00B02D0F">
        <w:trPr>
          <w:trHeight w:val="300"/>
        </w:trPr>
        <w:tc>
          <w:tcPr>
            <w:tcW w:w="1815" w:type="dxa"/>
            <w:noWrap/>
            <w:vAlign w:val="center"/>
            <w:hideMark/>
          </w:tcPr>
          <w:p w14:paraId="6F902A90" w14:textId="77777777" w:rsidR="00B02D0F" w:rsidRPr="00E62F75" w:rsidRDefault="00B02D0F" w:rsidP="00E62F75">
            <w:pPr>
              <w:jc w:val="center"/>
              <w:rPr>
                <w:color w:val="000000"/>
              </w:rPr>
            </w:pPr>
            <w:r w:rsidRPr="00E62F75">
              <w:rPr>
                <w:color w:val="000000"/>
              </w:rPr>
              <w:t>p-v inter = 0</w:t>
            </w:r>
          </w:p>
        </w:tc>
        <w:tc>
          <w:tcPr>
            <w:tcW w:w="0" w:type="auto"/>
            <w:gridSpan w:val="2"/>
            <w:noWrap/>
            <w:vAlign w:val="center"/>
            <w:hideMark/>
          </w:tcPr>
          <w:p w14:paraId="08BDB746" w14:textId="77777777" w:rsidR="00B02D0F" w:rsidRPr="00E62F75" w:rsidRDefault="00B02D0F" w:rsidP="005A4E10">
            <w:pPr>
              <w:jc w:val="center"/>
              <w:rPr>
                <w:color w:val="000000"/>
              </w:rPr>
            </w:pPr>
            <w:r w:rsidRPr="00E62F75">
              <w:rPr>
                <w:color w:val="000000"/>
              </w:rPr>
              <w:t>-</w:t>
            </w:r>
          </w:p>
        </w:tc>
        <w:tc>
          <w:tcPr>
            <w:tcW w:w="0" w:type="auto"/>
            <w:gridSpan w:val="2"/>
            <w:noWrap/>
            <w:vAlign w:val="center"/>
            <w:hideMark/>
          </w:tcPr>
          <w:p w14:paraId="712CADB3" w14:textId="77777777" w:rsidR="00B02D0F" w:rsidRPr="00E62F75" w:rsidRDefault="00B02D0F" w:rsidP="005A4E10">
            <w:pPr>
              <w:jc w:val="center"/>
              <w:rPr>
                <w:color w:val="000000"/>
              </w:rPr>
            </w:pPr>
            <w:r w:rsidRPr="00E62F75">
              <w:rPr>
                <w:color w:val="000000"/>
              </w:rPr>
              <w:t>3E-09</w:t>
            </w:r>
          </w:p>
        </w:tc>
        <w:tc>
          <w:tcPr>
            <w:tcW w:w="0" w:type="auto"/>
            <w:gridSpan w:val="2"/>
            <w:noWrap/>
            <w:vAlign w:val="center"/>
            <w:hideMark/>
          </w:tcPr>
          <w:p w14:paraId="5A10B1D9" w14:textId="77777777" w:rsidR="00B02D0F" w:rsidRPr="00E62F75" w:rsidRDefault="00B02D0F" w:rsidP="005A4E10">
            <w:pPr>
              <w:jc w:val="center"/>
              <w:rPr>
                <w:color w:val="000000"/>
              </w:rPr>
            </w:pPr>
            <w:r w:rsidRPr="00E62F75">
              <w:rPr>
                <w:color w:val="000000"/>
              </w:rPr>
              <w:t>-</w:t>
            </w:r>
          </w:p>
        </w:tc>
        <w:tc>
          <w:tcPr>
            <w:tcW w:w="2400" w:type="dxa"/>
            <w:gridSpan w:val="2"/>
            <w:noWrap/>
            <w:vAlign w:val="center"/>
            <w:hideMark/>
          </w:tcPr>
          <w:p w14:paraId="4D83BB8E" w14:textId="77777777" w:rsidR="00B02D0F" w:rsidRPr="00E62F75" w:rsidRDefault="00B02D0F" w:rsidP="005A4E10">
            <w:pPr>
              <w:jc w:val="center"/>
              <w:rPr>
                <w:color w:val="000000"/>
              </w:rPr>
            </w:pPr>
            <w:r w:rsidRPr="00E62F75">
              <w:rPr>
                <w:color w:val="000000"/>
              </w:rPr>
              <w:t>5E-09</w:t>
            </w:r>
          </w:p>
        </w:tc>
        <w:tc>
          <w:tcPr>
            <w:tcW w:w="1920" w:type="dxa"/>
            <w:gridSpan w:val="2"/>
            <w:noWrap/>
            <w:vAlign w:val="center"/>
            <w:hideMark/>
          </w:tcPr>
          <w:p w14:paraId="51BF1BBD" w14:textId="77777777" w:rsidR="00B02D0F" w:rsidRPr="00E62F75" w:rsidRDefault="00B02D0F" w:rsidP="005A4E10">
            <w:pPr>
              <w:jc w:val="center"/>
              <w:rPr>
                <w:color w:val="000000"/>
              </w:rPr>
            </w:pPr>
            <w:r w:rsidRPr="00E62F75">
              <w:rPr>
                <w:color w:val="000000"/>
              </w:rPr>
              <w:t>-</w:t>
            </w:r>
          </w:p>
        </w:tc>
        <w:tc>
          <w:tcPr>
            <w:tcW w:w="1855" w:type="dxa"/>
            <w:gridSpan w:val="2"/>
            <w:noWrap/>
            <w:vAlign w:val="center"/>
            <w:hideMark/>
          </w:tcPr>
          <w:p w14:paraId="2B9803BE" w14:textId="77777777" w:rsidR="00B02D0F" w:rsidRPr="00E62F75" w:rsidRDefault="00B02D0F" w:rsidP="005A4E10">
            <w:pPr>
              <w:jc w:val="center"/>
              <w:rPr>
                <w:color w:val="000000"/>
              </w:rPr>
            </w:pPr>
            <w:r w:rsidRPr="00E62F75">
              <w:rPr>
                <w:color w:val="000000"/>
              </w:rPr>
              <w:t>2E-10</w:t>
            </w:r>
          </w:p>
        </w:tc>
      </w:tr>
      <w:tr w:rsidR="00B02D0F" w:rsidRPr="00435CF9" w14:paraId="5E3C3ABF" w14:textId="77777777" w:rsidTr="00B02D0F">
        <w:trPr>
          <w:trHeight w:val="300"/>
        </w:trPr>
        <w:tc>
          <w:tcPr>
            <w:tcW w:w="1815" w:type="dxa"/>
            <w:noWrap/>
            <w:vAlign w:val="center"/>
            <w:hideMark/>
          </w:tcPr>
          <w:p w14:paraId="4B980459" w14:textId="77777777" w:rsidR="00B02D0F" w:rsidRPr="00E62F75" w:rsidRDefault="00B02D0F" w:rsidP="00E62F75">
            <w:pPr>
              <w:jc w:val="center"/>
              <w:rPr>
                <w:color w:val="000000"/>
              </w:rPr>
            </w:pPr>
            <w:r w:rsidRPr="00E62F75">
              <w:rPr>
                <w:color w:val="000000"/>
              </w:rPr>
              <w:t>p-v ^2 &amp; ^3 = 0</w:t>
            </w:r>
          </w:p>
        </w:tc>
        <w:tc>
          <w:tcPr>
            <w:tcW w:w="0" w:type="auto"/>
            <w:gridSpan w:val="2"/>
            <w:noWrap/>
            <w:vAlign w:val="center"/>
            <w:hideMark/>
          </w:tcPr>
          <w:p w14:paraId="21EB9B69" w14:textId="77777777" w:rsidR="00B02D0F" w:rsidRPr="00E62F75" w:rsidRDefault="00B02D0F" w:rsidP="005A4E10">
            <w:pPr>
              <w:jc w:val="center"/>
              <w:rPr>
                <w:color w:val="000000"/>
              </w:rPr>
            </w:pPr>
            <w:r w:rsidRPr="00E62F75">
              <w:rPr>
                <w:color w:val="000000"/>
              </w:rPr>
              <w:t>-</w:t>
            </w:r>
          </w:p>
        </w:tc>
        <w:tc>
          <w:tcPr>
            <w:tcW w:w="0" w:type="auto"/>
            <w:gridSpan w:val="2"/>
            <w:noWrap/>
            <w:vAlign w:val="center"/>
            <w:hideMark/>
          </w:tcPr>
          <w:p w14:paraId="66B5C3CA" w14:textId="77777777" w:rsidR="00B02D0F" w:rsidRPr="00E62F75" w:rsidRDefault="00B02D0F" w:rsidP="005A4E10">
            <w:pPr>
              <w:jc w:val="center"/>
              <w:rPr>
                <w:color w:val="000000"/>
              </w:rPr>
            </w:pPr>
            <w:r w:rsidRPr="00E62F75">
              <w:rPr>
                <w:color w:val="000000"/>
              </w:rPr>
              <w:t>-</w:t>
            </w:r>
          </w:p>
        </w:tc>
        <w:tc>
          <w:tcPr>
            <w:tcW w:w="0" w:type="auto"/>
            <w:gridSpan w:val="2"/>
            <w:noWrap/>
            <w:vAlign w:val="center"/>
            <w:hideMark/>
          </w:tcPr>
          <w:p w14:paraId="66250282" w14:textId="77777777" w:rsidR="00B02D0F" w:rsidRPr="00E62F75" w:rsidRDefault="00B02D0F" w:rsidP="005A4E10">
            <w:pPr>
              <w:jc w:val="center"/>
              <w:rPr>
                <w:color w:val="000000"/>
              </w:rPr>
            </w:pPr>
            <w:r w:rsidRPr="00E62F75">
              <w:rPr>
                <w:color w:val="000000"/>
              </w:rPr>
              <w:t>-</w:t>
            </w:r>
          </w:p>
        </w:tc>
        <w:tc>
          <w:tcPr>
            <w:tcW w:w="2400" w:type="dxa"/>
            <w:gridSpan w:val="2"/>
            <w:noWrap/>
            <w:vAlign w:val="center"/>
            <w:hideMark/>
          </w:tcPr>
          <w:p w14:paraId="34DE252C" w14:textId="77777777" w:rsidR="00B02D0F" w:rsidRPr="00E62F75" w:rsidRDefault="00B02D0F" w:rsidP="005A4E10">
            <w:pPr>
              <w:jc w:val="center"/>
              <w:rPr>
                <w:color w:val="000000"/>
              </w:rPr>
            </w:pPr>
            <w:r w:rsidRPr="00E62F75">
              <w:rPr>
                <w:color w:val="000000"/>
              </w:rPr>
              <w:t>-</w:t>
            </w:r>
          </w:p>
        </w:tc>
        <w:tc>
          <w:tcPr>
            <w:tcW w:w="1920" w:type="dxa"/>
            <w:gridSpan w:val="2"/>
            <w:noWrap/>
            <w:vAlign w:val="center"/>
            <w:hideMark/>
          </w:tcPr>
          <w:p w14:paraId="4944CAB2" w14:textId="77777777" w:rsidR="00B02D0F" w:rsidRPr="00E62F75" w:rsidRDefault="00B02D0F" w:rsidP="005A4E10">
            <w:pPr>
              <w:jc w:val="center"/>
              <w:rPr>
                <w:color w:val="000000"/>
              </w:rPr>
            </w:pPr>
            <w:r w:rsidRPr="00E62F75">
              <w:rPr>
                <w:color w:val="000000"/>
              </w:rPr>
              <w:t>-</w:t>
            </w:r>
          </w:p>
        </w:tc>
        <w:tc>
          <w:tcPr>
            <w:tcW w:w="1855" w:type="dxa"/>
            <w:gridSpan w:val="2"/>
            <w:noWrap/>
            <w:vAlign w:val="center"/>
            <w:hideMark/>
          </w:tcPr>
          <w:p w14:paraId="6F20F3F7" w14:textId="77777777" w:rsidR="00B02D0F" w:rsidRPr="00E62F75" w:rsidRDefault="00B02D0F" w:rsidP="005A4E10">
            <w:pPr>
              <w:jc w:val="center"/>
              <w:rPr>
                <w:color w:val="000000"/>
              </w:rPr>
            </w:pPr>
            <w:r w:rsidRPr="00E62F75">
              <w:rPr>
                <w:color w:val="000000"/>
              </w:rPr>
              <w:t>4E-07</w:t>
            </w:r>
          </w:p>
        </w:tc>
      </w:tr>
      <w:tr w:rsidR="00B02D0F" w:rsidRPr="00435CF9" w14:paraId="3A3D9F16" w14:textId="77777777" w:rsidTr="00B02D0F">
        <w:trPr>
          <w:trHeight w:val="300"/>
        </w:trPr>
        <w:tc>
          <w:tcPr>
            <w:tcW w:w="1815" w:type="dxa"/>
            <w:noWrap/>
            <w:vAlign w:val="center"/>
            <w:hideMark/>
          </w:tcPr>
          <w:p w14:paraId="47A6A081" w14:textId="77777777" w:rsidR="00B02D0F" w:rsidRPr="00E62F75" w:rsidRDefault="00B02D0F" w:rsidP="00E62F75">
            <w:pPr>
              <w:jc w:val="center"/>
              <w:rPr>
                <w:color w:val="000000"/>
              </w:rPr>
            </w:pPr>
            <w:r w:rsidRPr="00E62F75">
              <w:rPr>
                <w:color w:val="000000"/>
              </w:rPr>
              <w:t>p-v ^2 &amp; ^3 &amp; inter = 0</w:t>
            </w:r>
          </w:p>
        </w:tc>
        <w:tc>
          <w:tcPr>
            <w:tcW w:w="0" w:type="auto"/>
            <w:gridSpan w:val="2"/>
            <w:noWrap/>
            <w:vAlign w:val="center"/>
            <w:hideMark/>
          </w:tcPr>
          <w:p w14:paraId="5E685D03" w14:textId="77777777" w:rsidR="00B02D0F" w:rsidRPr="00E62F75" w:rsidRDefault="00B02D0F" w:rsidP="005A4E10">
            <w:pPr>
              <w:jc w:val="center"/>
              <w:rPr>
                <w:color w:val="000000"/>
              </w:rPr>
            </w:pPr>
            <w:r w:rsidRPr="00E62F75">
              <w:rPr>
                <w:color w:val="000000"/>
              </w:rPr>
              <w:t>-</w:t>
            </w:r>
          </w:p>
        </w:tc>
        <w:tc>
          <w:tcPr>
            <w:tcW w:w="0" w:type="auto"/>
            <w:gridSpan w:val="2"/>
            <w:noWrap/>
            <w:vAlign w:val="center"/>
            <w:hideMark/>
          </w:tcPr>
          <w:p w14:paraId="64C5285C" w14:textId="77777777" w:rsidR="00B02D0F" w:rsidRPr="00E62F75" w:rsidRDefault="00B02D0F" w:rsidP="005A4E10">
            <w:pPr>
              <w:jc w:val="center"/>
              <w:rPr>
                <w:color w:val="000000"/>
              </w:rPr>
            </w:pPr>
            <w:r w:rsidRPr="00E62F75">
              <w:rPr>
                <w:color w:val="000000"/>
              </w:rPr>
              <w:t>-</w:t>
            </w:r>
          </w:p>
        </w:tc>
        <w:tc>
          <w:tcPr>
            <w:tcW w:w="0" w:type="auto"/>
            <w:gridSpan w:val="2"/>
            <w:noWrap/>
            <w:vAlign w:val="center"/>
            <w:hideMark/>
          </w:tcPr>
          <w:p w14:paraId="7AAA3D51" w14:textId="77777777" w:rsidR="00B02D0F" w:rsidRPr="00E62F75" w:rsidRDefault="00B02D0F" w:rsidP="005A4E10">
            <w:pPr>
              <w:jc w:val="center"/>
              <w:rPr>
                <w:color w:val="000000"/>
              </w:rPr>
            </w:pPr>
            <w:r w:rsidRPr="00E62F75">
              <w:rPr>
                <w:color w:val="000000"/>
              </w:rPr>
              <w:t>-</w:t>
            </w:r>
          </w:p>
        </w:tc>
        <w:tc>
          <w:tcPr>
            <w:tcW w:w="2400" w:type="dxa"/>
            <w:gridSpan w:val="2"/>
            <w:noWrap/>
            <w:vAlign w:val="center"/>
            <w:hideMark/>
          </w:tcPr>
          <w:p w14:paraId="6FFF3BD7" w14:textId="77777777" w:rsidR="00B02D0F" w:rsidRPr="00E62F75" w:rsidRDefault="00B02D0F" w:rsidP="005A4E10">
            <w:pPr>
              <w:jc w:val="center"/>
              <w:rPr>
                <w:color w:val="000000"/>
              </w:rPr>
            </w:pPr>
            <w:r w:rsidRPr="00E62F75">
              <w:rPr>
                <w:color w:val="000000"/>
              </w:rPr>
              <w:t>-</w:t>
            </w:r>
          </w:p>
        </w:tc>
        <w:tc>
          <w:tcPr>
            <w:tcW w:w="1920" w:type="dxa"/>
            <w:gridSpan w:val="2"/>
            <w:noWrap/>
            <w:vAlign w:val="center"/>
            <w:hideMark/>
          </w:tcPr>
          <w:p w14:paraId="2DA7AB35" w14:textId="77777777" w:rsidR="00B02D0F" w:rsidRPr="00E62F75" w:rsidRDefault="00B02D0F" w:rsidP="005A4E10">
            <w:pPr>
              <w:jc w:val="center"/>
              <w:rPr>
                <w:color w:val="000000"/>
              </w:rPr>
            </w:pPr>
            <w:r w:rsidRPr="00E62F75">
              <w:rPr>
                <w:color w:val="000000"/>
              </w:rPr>
              <w:t>-</w:t>
            </w:r>
          </w:p>
        </w:tc>
        <w:tc>
          <w:tcPr>
            <w:tcW w:w="1855" w:type="dxa"/>
            <w:gridSpan w:val="2"/>
            <w:noWrap/>
            <w:vAlign w:val="center"/>
            <w:hideMark/>
          </w:tcPr>
          <w:p w14:paraId="145FCCB9" w14:textId="77777777" w:rsidR="00B02D0F" w:rsidRPr="00E62F75" w:rsidRDefault="00B02D0F" w:rsidP="005A4E10">
            <w:pPr>
              <w:jc w:val="center"/>
              <w:rPr>
                <w:color w:val="000000"/>
              </w:rPr>
            </w:pPr>
            <w:r w:rsidRPr="00E62F75">
              <w:rPr>
                <w:color w:val="000000"/>
              </w:rPr>
              <w:t>4E-14</w:t>
            </w:r>
          </w:p>
        </w:tc>
      </w:tr>
      <w:tr w:rsidR="00B02D0F" w:rsidRPr="00435CF9" w14:paraId="27DB4055" w14:textId="77777777" w:rsidTr="00B02D0F">
        <w:trPr>
          <w:trHeight w:val="300"/>
        </w:trPr>
        <w:tc>
          <w:tcPr>
            <w:tcW w:w="1815" w:type="dxa"/>
            <w:noWrap/>
            <w:vAlign w:val="center"/>
            <w:hideMark/>
          </w:tcPr>
          <w:p w14:paraId="690CEC93" w14:textId="77777777" w:rsidR="00B02D0F" w:rsidRPr="00E62F75" w:rsidRDefault="00B02D0F" w:rsidP="00E62F75">
            <w:pPr>
              <w:jc w:val="center"/>
              <w:rPr>
                <w:color w:val="000000"/>
              </w:rPr>
            </w:pPr>
            <w:r w:rsidRPr="00E62F75">
              <w:rPr>
                <w:color w:val="000000"/>
              </w:rPr>
              <w:t>p-v fitted RESET test</w:t>
            </w:r>
          </w:p>
        </w:tc>
        <w:tc>
          <w:tcPr>
            <w:tcW w:w="0" w:type="auto"/>
            <w:gridSpan w:val="2"/>
            <w:noWrap/>
            <w:vAlign w:val="center"/>
            <w:hideMark/>
          </w:tcPr>
          <w:p w14:paraId="2FDCBE96" w14:textId="77777777" w:rsidR="00B02D0F" w:rsidRPr="00E62F75" w:rsidRDefault="00B02D0F" w:rsidP="005A4E10">
            <w:pPr>
              <w:jc w:val="center"/>
              <w:rPr>
                <w:color w:val="000000"/>
              </w:rPr>
            </w:pPr>
            <w:r w:rsidRPr="00E62F75">
              <w:rPr>
                <w:color w:val="000000"/>
              </w:rPr>
              <w:t>1E-07</w:t>
            </w:r>
          </w:p>
        </w:tc>
        <w:tc>
          <w:tcPr>
            <w:tcW w:w="0" w:type="auto"/>
            <w:gridSpan w:val="2"/>
            <w:noWrap/>
            <w:vAlign w:val="center"/>
            <w:hideMark/>
          </w:tcPr>
          <w:p w14:paraId="42884BA5" w14:textId="77777777" w:rsidR="00B02D0F" w:rsidRPr="00E62F75" w:rsidRDefault="00B02D0F" w:rsidP="005A4E10">
            <w:pPr>
              <w:jc w:val="center"/>
              <w:rPr>
                <w:color w:val="000000"/>
              </w:rPr>
            </w:pPr>
            <w:r w:rsidRPr="00E62F75">
              <w:rPr>
                <w:color w:val="000000"/>
              </w:rPr>
              <w:t>8E-03</w:t>
            </w:r>
          </w:p>
        </w:tc>
        <w:tc>
          <w:tcPr>
            <w:tcW w:w="0" w:type="auto"/>
            <w:gridSpan w:val="2"/>
            <w:noWrap/>
            <w:vAlign w:val="center"/>
            <w:hideMark/>
          </w:tcPr>
          <w:p w14:paraId="01CAD9E7" w14:textId="77777777" w:rsidR="00B02D0F" w:rsidRPr="00E62F75" w:rsidRDefault="00B02D0F" w:rsidP="005A4E10">
            <w:pPr>
              <w:jc w:val="center"/>
              <w:rPr>
                <w:color w:val="000000"/>
              </w:rPr>
            </w:pPr>
            <w:r w:rsidRPr="00E62F75">
              <w:rPr>
                <w:color w:val="000000"/>
              </w:rPr>
              <w:t>1E-03</w:t>
            </w:r>
          </w:p>
        </w:tc>
        <w:tc>
          <w:tcPr>
            <w:tcW w:w="2400" w:type="dxa"/>
            <w:gridSpan w:val="2"/>
            <w:noWrap/>
            <w:vAlign w:val="center"/>
            <w:hideMark/>
          </w:tcPr>
          <w:p w14:paraId="5E16280A" w14:textId="77777777" w:rsidR="00B02D0F" w:rsidRPr="00E62F75" w:rsidRDefault="00B02D0F" w:rsidP="005A4E10">
            <w:pPr>
              <w:jc w:val="center"/>
              <w:rPr>
                <w:color w:val="000000"/>
              </w:rPr>
            </w:pPr>
            <w:r w:rsidRPr="00E62F75">
              <w:rPr>
                <w:color w:val="000000"/>
              </w:rPr>
              <w:t>0,756</w:t>
            </w:r>
          </w:p>
        </w:tc>
        <w:tc>
          <w:tcPr>
            <w:tcW w:w="1920" w:type="dxa"/>
            <w:gridSpan w:val="2"/>
            <w:noWrap/>
            <w:vAlign w:val="center"/>
            <w:hideMark/>
          </w:tcPr>
          <w:p w14:paraId="130AFF86" w14:textId="77777777" w:rsidR="00B02D0F" w:rsidRPr="00E62F75" w:rsidRDefault="00B02D0F" w:rsidP="005A4E10">
            <w:pPr>
              <w:jc w:val="center"/>
              <w:rPr>
                <w:color w:val="000000"/>
              </w:rPr>
            </w:pPr>
            <w:r w:rsidRPr="00E62F75">
              <w:rPr>
                <w:color w:val="000000"/>
              </w:rPr>
              <w:t>4E-06</w:t>
            </w:r>
          </w:p>
        </w:tc>
        <w:tc>
          <w:tcPr>
            <w:tcW w:w="1855" w:type="dxa"/>
            <w:gridSpan w:val="2"/>
            <w:noWrap/>
            <w:vAlign w:val="center"/>
            <w:hideMark/>
          </w:tcPr>
          <w:p w14:paraId="27F973C6" w14:textId="77777777" w:rsidR="00B02D0F" w:rsidRPr="00E62F75" w:rsidRDefault="00B02D0F" w:rsidP="005A4E10">
            <w:pPr>
              <w:jc w:val="center"/>
              <w:rPr>
                <w:color w:val="000000"/>
              </w:rPr>
            </w:pPr>
            <w:r w:rsidRPr="00E62F75">
              <w:rPr>
                <w:color w:val="000000"/>
              </w:rPr>
              <w:t>0,409</w:t>
            </w:r>
          </w:p>
        </w:tc>
      </w:tr>
      <w:tr w:rsidR="00B02D0F" w:rsidRPr="00435CF9" w14:paraId="46FC41E1" w14:textId="77777777" w:rsidTr="00B02D0F">
        <w:trPr>
          <w:trHeight w:val="300"/>
        </w:trPr>
        <w:tc>
          <w:tcPr>
            <w:tcW w:w="1815" w:type="dxa"/>
            <w:noWrap/>
            <w:vAlign w:val="center"/>
            <w:hideMark/>
          </w:tcPr>
          <w:p w14:paraId="213FC8B5" w14:textId="77777777" w:rsidR="00B02D0F" w:rsidRPr="00E62F75" w:rsidRDefault="00B02D0F" w:rsidP="00E62F75">
            <w:pPr>
              <w:jc w:val="center"/>
              <w:rPr>
                <w:color w:val="000000"/>
              </w:rPr>
            </w:pPr>
            <w:r w:rsidRPr="00E62F75">
              <w:rPr>
                <w:color w:val="000000"/>
              </w:rPr>
              <w:t>p-v rhs RESET test</w:t>
            </w:r>
          </w:p>
        </w:tc>
        <w:tc>
          <w:tcPr>
            <w:tcW w:w="0" w:type="auto"/>
            <w:gridSpan w:val="2"/>
            <w:noWrap/>
            <w:vAlign w:val="center"/>
            <w:hideMark/>
          </w:tcPr>
          <w:p w14:paraId="27039AB4" w14:textId="77777777" w:rsidR="00B02D0F" w:rsidRPr="00E62F75" w:rsidRDefault="00B02D0F" w:rsidP="005A4E10">
            <w:pPr>
              <w:jc w:val="center"/>
              <w:rPr>
                <w:color w:val="000000"/>
              </w:rPr>
            </w:pPr>
            <w:r w:rsidRPr="00E62F75">
              <w:rPr>
                <w:color w:val="000000"/>
              </w:rPr>
              <w:t>7E-07</w:t>
            </w:r>
          </w:p>
        </w:tc>
        <w:tc>
          <w:tcPr>
            <w:tcW w:w="0" w:type="auto"/>
            <w:gridSpan w:val="2"/>
            <w:noWrap/>
            <w:vAlign w:val="center"/>
            <w:hideMark/>
          </w:tcPr>
          <w:p w14:paraId="5052A1CA" w14:textId="77777777" w:rsidR="00B02D0F" w:rsidRPr="00E62F75" w:rsidRDefault="00B02D0F" w:rsidP="005A4E10">
            <w:pPr>
              <w:jc w:val="center"/>
              <w:rPr>
                <w:color w:val="000000"/>
              </w:rPr>
            </w:pPr>
            <w:r w:rsidRPr="00E62F75">
              <w:rPr>
                <w:color w:val="000000"/>
              </w:rPr>
              <w:t>2E-06</w:t>
            </w:r>
          </w:p>
        </w:tc>
        <w:tc>
          <w:tcPr>
            <w:tcW w:w="0" w:type="auto"/>
            <w:gridSpan w:val="2"/>
            <w:noWrap/>
            <w:vAlign w:val="center"/>
            <w:hideMark/>
          </w:tcPr>
          <w:p w14:paraId="0D159748" w14:textId="77777777" w:rsidR="00B02D0F" w:rsidRPr="00E62F75" w:rsidRDefault="00B02D0F" w:rsidP="005A4E10">
            <w:pPr>
              <w:jc w:val="center"/>
              <w:rPr>
                <w:color w:val="000000"/>
              </w:rPr>
            </w:pPr>
            <w:r w:rsidRPr="00E62F75">
              <w:rPr>
                <w:color w:val="000000"/>
              </w:rPr>
              <w:t>2E-03</w:t>
            </w:r>
          </w:p>
        </w:tc>
        <w:tc>
          <w:tcPr>
            <w:tcW w:w="2400" w:type="dxa"/>
            <w:gridSpan w:val="2"/>
            <w:noWrap/>
            <w:vAlign w:val="center"/>
            <w:hideMark/>
          </w:tcPr>
          <w:p w14:paraId="105950EB" w14:textId="77777777" w:rsidR="00B02D0F" w:rsidRPr="00E62F75" w:rsidRDefault="00B02D0F" w:rsidP="005A4E10">
            <w:pPr>
              <w:jc w:val="center"/>
              <w:rPr>
                <w:color w:val="000000"/>
              </w:rPr>
            </w:pPr>
            <w:r w:rsidRPr="00E62F75">
              <w:rPr>
                <w:color w:val="000000"/>
              </w:rPr>
              <w:t>3E-06</w:t>
            </w:r>
          </w:p>
        </w:tc>
        <w:tc>
          <w:tcPr>
            <w:tcW w:w="1920" w:type="dxa"/>
            <w:gridSpan w:val="2"/>
            <w:noWrap/>
            <w:vAlign w:val="center"/>
            <w:hideMark/>
          </w:tcPr>
          <w:p w14:paraId="4D81FDD8" w14:textId="77777777" w:rsidR="00B02D0F" w:rsidRPr="00E62F75" w:rsidRDefault="00B02D0F" w:rsidP="005A4E10">
            <w:pPr>
              <w:jc w:val="center"/>
              <w:rPr>
                <w:color w:val="000000"/>
              </w:rPr>
            </w:pPr>
            <w:r w:rsidRPr="00E62F75">
              <w:rPr>
                <w:color w:val="000000"/>
              </w:rPr>
              <w:t>1E-04</w:t>
            </w:r>
          </w:p>
        </w:tc>
        <w:tc>
          <w:tcPr>
            <w:tcW w:w="1855" w:type="dxa"/>
            <w:gridSpan w:val="2"/>
            <w:noWrap/>
            <w:vAlign w:val="center"/>
            <w:hideMark/>
          </w:tcPr>
          <w:p w14:paraId="0EF42356" w14:textId="77777777" w:rsidR="00B02D0F" w:rsidRPr="00E62F75" w:rsidRDefault="00B02D0F" w:rsidP="005A4E10">
            <w:pPr>
              <w:jc w:val="center"/>
              <w:rPr>
                <w:color w:val="000000"/>
              </w:rPr>
            </w:pPr>
            <w:r w:rsidRPr="00E62F75">
              <w:rPr>
                <w:color w:val="000000"/>
              </w:rPr>
              <w:t>6E-05</w:t>
            </w:r>
          </w:p>
        </w:tc>
      </w:tr>
      <w:tr w:rsidR="00B02D0F" w:rsidRPr="00435CF9" w14:paraId="3B39614A" w14:textId="77777777" w:rsidTr="00B02D0F">
        <w:trPr>
          <w:trHeight w:val="300"/>
        </w:trPr>
        <w:tc>
          <w:tcPr>
            <w:tcW w:w="1815" w:type="dxa"/>
            <w:noWrap/>
            <w:vAlign w:val="center"/>
            <w:hideMark/>
          </w:tcPr>
          <w:p w14:paraId="567831F3" w14:textId="77777777" w:rsidR="00B02D0F" w:rsidRPr="00E62F75" w:rsidRDefault="00B02D0F" w:rsidP="00E62F75">
            <w:pPr>
              <w:jc w:val="center"/>
              <w:rPr>
                <w:color w:val="000000"/>
              </w:rPr>
            </w:pPr>
            <w:r w:rsidRPr="00E62F75">
              <w:rPr>
                <w:color w:val="000000"/>
              </w:rPr>
              <w:t>p-v Breusch-Godfrey</w:t>
            </w:r>
          </w:p>
        </w:tc>
        <w:tc>
          <w:tcPr>
            <w:tcW w:w="0" w:type="auto"/>
            <w:gridSpan w:val="2"/>
            <w:noWrap/>
            <w:vAlign w:val="center"/>
            <w:hideMark/>
          </w:tcPr>
          <w:p w14:paraId="5C210F9E" w14:textId="77777777" w:rsidR="00B02D0F" w:rsidRPr="00E62F75" w:rsidRDefault="00B02D0F" w:rsidP="005A4E10">
            <w:pPr>
              <w:jc w:val="center"/>
              <w:rPr>
                <w:color w:val="000000"/>
              </w:rPr>
            </w:pPr>
            <w:r w:rsidRPr="00E62F75">
              <w:rPr>
                <w:color w:val="000000"/>
              </w:rPr>
              <w:t>0,158</w:t>
            </w:r>
          </w:p>
        </w:tc>
        <w:tc>
          <w:tcPr>
            <w:tcW w:w="0" w:type="auto"/>
            <w:gridSpan w:val="2"/>
            <w:noWrap/>
            <w:vAlign w:val="center"/>
            <w:hideMark/>
          </w:tcPr>
          <w:p w14:paraId="7B610027" w14:textId="77777777" w:rsidR="00B02D0F" w:rsidRPr="00E62F75" w:rsidRDefault="00B02D0F" w:rsidP="005A4E10">
            <w:pPr>
              <w:jc w:val="center"/>
              <w:rPr>
                <w:color w:val="000000"/>
              </w:rPr>
            </w:pPr>
            <w:r w:rsidRPr="00E62F75">
              <w:rPr>
                <w:color w:val="000000"/>
              </w:rPr>
              <w:t>0,203</w:t>
            </w:r>
          </w:p>
        </w:tc>
        <w:tc>
          <w:tcPr>
            <w:tcW w:w="0" w:type="auto"/>
            <w:gridSpan w:val="2"/>
            <w:noWrap/>
            <w:vAlign w:val="center"/>
            <w:hideMark/>
          </w:tcPr>
          <w:p w14:paraId="534FDD9D" w14:textId="77777777" w:rsidR="00B02D0F" w:rsidRPr="00E62F75" w:rsidRDefault="00B02D0F" w:rsidP="005A4E10">
            <w:pPr>
              <w:jc w:val="center"/>
              <w:rPr>
                <w:color w:val="000000"/>
              </w:rPr>
            </w:pPr>
            <w:r w:rsidRPr="00E62F75">
              <w:rPr>
                <w:color w:val="000000"/>
              </w:rPr>
              <w:t>0,503</w:t>
            </w:r>
          </w:p>
        </w:tc>
        <w:tc>
          <w:tcPr>
            <w:tcW w:w="2400" w:type="dxa"/>
            <w:gridSpan w:val="2"/>
            <w:noWrap/>
            <w:vAlign w:val="center"/>
            <w:hideMark/>
          </w:tcPr>
          <w:p w14:paraId="39F5BD35" w14:textId="77777777" w:rsidR="00B02D0F" w:rsidRPr="00E62F75" w:rsidRDefault="00B02D0F" w:rsidP="005A4E10">
            <w:pPr>
              <w:jc w:val="center"/>
              <w:rPr>
                <w:color w:val="000000"/>
              </w:rPr>
            </w:pPr>
            <w:r w:rsidRPr="00E62F75">
              <w:rPr>
                <w:color w:val="000000"/>
              </w:rPr>
              <w:t>0,472</w:t>
            </w:r>
          </w:p>
        </w:tc>
        <w:tc>
          <w:tcPr>
            <w:tcW w:w="1920" w:type="dxa"/>
            <w:gridSpan w:val="2"/>
            <w:noWrap/>
            <w:vAlign w:val="center"/>
            <w:hideMark/>
          </w:tcPr>
          <w:p w14:paraId="236866AF" w14:textId="77777777" w:rsidR="00B02D0F" w:rsidRPr="00E62F75" w:rsidRDefault="00B02D0F" w:rsidP="005A4E10">
            <w:pPr>
              <w:jc w:val="center"/>
              <w:rPr>
                <w:color w:val="000000"/>
              </w:rPr>
            </w:pPr>
            <w:r w:rsidRPr="00E62F75">
              <w:rPr>
                <w:color w:val="000000"/>
              </w:rPr>
              <w:t>0,437</w:t>
            </w:r>
          </w:p>
        </w:tc>
        <w:tc>
          <w:tcPr>
            <w:tcW w:w="1855" w:type="dxa"/>
            <w:gridSpan w:val="2"/>
            <w:noWrap/>
            <w:vAlign w:val="center"/>
            <w:hideMark/>
          </w:tcPr>
          <w:p w14:paraId="77380589" w14:textId="77777777" w:rsidR="00B02D0F" w:rsidRPr="00E62F75" w:rsidRDefault="00B02D0F" w:rsidP="005A4E10">
            <w:pPr>
              <w:jc w:val="center"/>
              <w:rPr>
                <w:color w:val="000000"/>
              </w:rPr>
            </w:pPr>
            <w:r w:rsidRPr="00E62F75">
              <w:rPr>
                <w:color w:val="000000"/>
              </w:rPr>
              <w:t>0,692</w:t>
            </w:r>
          </w:p>
        </w:tc>
      </w:tr>
      <w:tr w:rsidR="00B02D0F" w:rsidRPr="00435CF9" w14:paraId="4C2B8E2B" w14:textId="77777777" w:rsidTr="00B02D0F">
        <w:trPr>
          <w:trHeight w:val="300"/>
        </w:trPr>
        <w:tc>
          <w:tcPr>
            <w:tcW w:w="1815" w:type="dxa"/>
            <w:noWrap/>
            <w:vAlign w:val="center"/>
            <w:hideMark/>
          </w:tcPr>
          <w:p w14:paraId="23562BED" w14:textId="77777777" w:rsidR="00B02D0F" w:rsidRPr="00E62F75" w:rsidRDefault="00B02D0F" w:rsidP="00E62F75">
            <w:pPr>
              <w:jc w:val="center"/>
              <w:rPr>
                <w:color w:val="000000"/>
              </w:rPr>
            </w:pPr>
            <w:r w:rsidRPr="00E62F75">
              <w:rPr>
                <w:color w:val="000000"/>
              </w:rPr>
              <w:t>R2</w:t>
            </w:r>
          </w:p>
        </w:tc>
        <w:tc>
          <w:tcPr>
            <w:tcW w:w="0" w:type="auto"/>
            <w:gridSpan w:val="2"/>
            <w:noWrap/>
            <w:vAlign w:val="center"/>
            <w:hideMark/>
          </w:tcPr>
          <w:p w14:paraId="3BDFE6FC" w14:textId="77777777" w:rsidR="00B02D0F" w:rsidRPr="00E62F75" w:rsidRDefault="00B02D0F" w:rsidP="005A4E10">
            <w:pPr>
              <w:jc w:val="center"/>
              <w:rPr>
                <w:color w:val="000000"/>
              </w:rPr>
            </w:pPr>
            <w:r w:rsidRPr="00E62F75">
              <w:rPr>
                <w:color w:val="000000"/>
              </w:rPr>
              <w:t>0,9724</w:t>
            </w:r>
          </w:p>
        </w:tc>
        <w:tc>
          <w:tcPr>
            <w:tcW w:w="0" w:type="auto"/>
            <w:gridSpan w:val="2"/>
            <w:noWrap/>
            <w:vAlign w:val="center"/>
            <w:hideMark/>
          </w:tcPr>
          <w:p w14:paraId="17AD1AC1" w14:textId="77777777" w:rsidR="00B02D0F" w:rsidRPr="00E62F75" w:rsidRDefault="00B02D0F" w:rsidP="005A4E10">
            <w:pPr>
              <w:jc w:val="center"/>
              <w:rPr>
                <w:color w:val="000000"/>
              </w:rPr>
            </w:pPr>
            <w:r w:rsidRPr="00E62F75">
              <w:rPr>
                <w:color w:val="000000"/>
              </w:rPr>
              <w:t>0,9733</w:t>
            </w:r>
          </w:p>
        </w:tc>
        <w:tc>
          <w:tcPr>
            <w:tcW w:w="0" w:type="auto"/>
            <w:gridSpan w:val="2"/>
            <w:noWrap/>
            <w:vAlign w:val="center"/>
            <w:hideMark/>
          </w:tcPr>
          <w:p w14:paraId="66E82358" w14:textId="77777777" w:rsidR="00B02D0F" w:rsidRPr="00E62F75" w:rsidRDefault="00B02D0F" w:rsidP="005A4E10">
            <w:pPr>
              <w:jc w:val="center"/>
              <w:rPr>
                <w:color w:val="000000"/>
              </w:rPr>
            </w:pPr>
            <w:r w:rsidRPr="00E62F75">
              <w:rPr>
                <w:color w:val="000000"/>
              </w:rPr>
              <w:t>0,9729</w:t>
            </w:r>
          </w:p>
        </w:tc>
        <w:tc>
          <w:tcPr>
            <w:tcW w:w="2400" w:type="dxa"/>
            <w:gridSpan w:val="2"/>
            <w:noWrap/>
            <w:vAlign w:val="center"/>
            <w:hideMark/>
          </w:tcPr>
          <w:p w14:paraId="72A0E0E0" w14:textId="77777777" w:rsidR="00B02D0F" w:rsidRPr="00E62F75" w:rsidRDefault="00B02D0F" w:rsidP="005A4E10">
            <w:pPr>
              <w:jc w:val="center"/>
              <w:rPr>
                <w:color w:val="000000"/>
              </w:rPr>
            </w:pPr>
            <w:r w:rsidRPr="00E62F75">
              <w:rPr>
                <w:color w:val="000000"/>
              </w:rPr>
              <w:t>0,9739</w:t>
            </w:r>
          </w:p>
        </w:tc>
        <w:tc>
          <w:tcPr>
            <w:tcW w:w="1920" w:type="dxa"/>
            <w:gridSpan w:val="2"/>
            <w:noWrap/>
            <w:vAlign w:val="center"/>
            <w:hideMark/>
          </w:tcPr>
          <w:p w14:paraId="20DFDF86" w14:textId="77777777" w:rsidR="00B02D0F" w:rsidRPr="00E62F75" w:rsidRDefault="00B02D0F" w:rsidP="005A4E10">
            <w:pPr>
              <w:jc w:val="center"/>
              <w:rPr>
                <w:color w:val="000000"/>
              </w:rPr>
            </w:pPr>
            <w:r w:rsidRPr="00E62F75">
              <w:rPr>
                <w:color w:val="000000"/>
              </w:rPr>
              <w:t>0,9731</w:t>
            </w:r>
          </w:p>
        </w:tc>
        <w:tc>
          <w:tcPr>
            <w:tcW w:w="1855" w:type="dxa"/>
            <w:gridSpan w:val="2"/>
            <w:noWrap/>
            <w:vAlign w:val="center"/>
            <w:hideMark/>
          </w:tcPr>
          <w:p w14:paraId="478ECBC1" w14:textId="77777777" w:rsidR="00B02D0F" w:rsidRPr="00E62F75" w:rsidRDefault="00B02D0F" w:rsidP="005A4E10">
            <w:pPr>
              <w:jc w:val="center"/>
              <w:rPr>
                <w:color w:val="000000"/>
              </w:rPr>
            </w:pPr>
            <w:r w:rsidRPr="00E62F75">
              <w:rPr>
                <w:color w:val="000000"/>
              </w:rPr>
              <w:t>0,9741</w:t>
            </w:r>
          </w:p>
        </w:tc>
      </w:tr>
      <w:tr w:rsidR="00B02D0F" w:rsidRPr="00435CF9" w14:paraId="7BEF952D" w14:textId="77777777" w:rsidTr="00B02D0F">
        <w:trPr>
          <w:trHeight w:val="300"/>
        </w:trPr>
        <w:tc>
          <w:tcPr>
            <w:tcW w:w="1815" w:type="dxa"/>
            <w:noWrap/>
            <w:vAlign w:val="center"/>
            <w:hideMark/>
          </w:tcPr>
          <w:p w14:paraId="3DF9E668" w14:textId="77777777" w:rsidR="00B02D0F" w:rsidRPr="00E62F75" w:rsidRDefault="00B02D0F" w:rsidP="00E62F75">
            <w:pPr>
              <w:jc w:val="center"/>
              <w:rPr>
                <w:color w:val="000000"/>
              </w:rPr>
            </w:pPr>
            <w:r w:rsidRPr="00E62F75">
              <w:rPr>
                <w:color w:val="000000"/>
              </w:rPr>
              <w:t>Adj R2</w:t>
            </w:r>
          </w:p>
        </w:tc>
        <w:tc>
          <w:tcPr>
            <w:tcW w:w="0" w:type="auto"/>
            <w:gridSpan w:val="2"/>
            <w:noWrap/>
            <w:vAlign w:val="center"/>
            <w:hideMark/>
          </w:tcPr>
          <w:p w14:paraId="3708F501" w14:textId="77777777" w:rsidR="00B02D0F" w:rsidRPr="00E62F75" w:rsidRDefault="00B02D0F" w:rsidP="005A4E10">
            <w:pPr>
              <w:jc w:val="center"/>
              <w:rPr>
                <w:color w:val="000000"/>
              </w:rPr>
            </w:pPr>
            <w:r w:rsidRPr="00E62F75">
              <w:rPr>
                <w:color w:val="000000"/>
              </w:rPr>
              <w:t>0,9723</w:t>
            </w:r>
          </w:p>
        </w:tc>
        <w:tc>
          <w:tcPr>
            <w:tcW w:w="0" w:type="auto"/>
            <w:gridSpan w:val="2"/>
            <w:noWrap/>
            <w:vAlign w:val="center"/>
            <w:hideMark/>
          </w:tcPr>
          <w:p w14:paraId="6DABFD4E" w14:textId="77777777" w:rsidR="00B02D0F" w:rsidRPr="00E62F75" w:rsidRDefault="00B02D0F" w:rsidP="005A4E10">
            <w:pPr>
              <w:jc w:val="center"/>
              <w:rPr>
                <w:color w:val="000000"/>
              </w:rPr>
            </w:pPr>
            <w:r w:rsidRPr="00E62F75">
              <w:rPr>
                <w:color w:val="000000"/>
              </w:rPr>
              <w:t>0,9732</w:t>
            </w:r>
          </w:p>
        </w:tc>
        <w:tc>
          <w:tcPr>
            <w:tcW w:w="0" w:type="auto"/>
            <w:gridSpan w:val="2"/>
            <w:noWrap/>
            <w:vAlign w:val="center"/>
            <w:hideMark/>
          </w:tcPr>
          <w:p w14:paraId="7A218049" w14:textId="77777777" w:rsidR="00B02D0F" w:rsidRPr="00E62F75" w:rsidRDefault="00B02D0F" w:rsidP="005A4E10">
            <w:pPr>
              <w:jc w:val="center"/>
              <w:rPr>
                <w:color w:val="000000"/>
              </w:rPr>
            </w:pPr>
            <w:r w:rsidRPr="00E62F75">
              <w:rPr>
                <w:color w:val="000000"/>
              </w:rPr>
              <w:t>0,9727</w:t>
            </w:r>
          </w:p>
        </w:tc>
        <w:tc>
          <w:tcPr>
            <w:tcW w:w="2400" w:type="dxa"/>
            <w:gridSpan w:val="2"/>
            <w:noWrap/>
            <w:vAlign w:val="center"/>
            <w:hideMark/>
          </w:tcPr>
          <w:p w14:paraId="72436089" w14:textId="77777777" w:rsidR="00B02D0F" w:rsidRPr="00E62F75" w:rsidRDefault="00B02D0F" w:rsidP="005A4E10">
            <w:pPr>
              <w:jc w:val="center"/>
              <w:rPr>
                <w:color w:val="000000"/>
              </w:rPr>
            </w:pPr>
            <w:r w:rsidRPr="00E62F75">
              <w:rPr>
                <w:color w:val="000000"/>
              </w:rPr>
              <w:t>0,9737</w:t>
            </w:r>
          </w:p>
        </w:tc>
        <w:tc>
          <w:tcPr>
            <w:tcW w:w="1920" w:type="dxa"/>
            <w:gridSpan w:val="2"/>
            <w:noWrap/>
            <w:vAlign w:val="center"/>
            <w:hideMark/>
          </w:tcPr>
          <w:p w14:paraId="1DDB56E4" w14:textId="77777777" w:rsidR="00B02D0F" w:rsidRPr="00E62F75" w:rsidRDefault="00B02D0F" w:rsidP="005A4E10">
            <w:pPr>
              <w:jc w:val="center"/>
              <w:rPr>
                <w:color w:val="000000"/>
              </w:rPr>
            </w:pPr>
            <w:r w:rsidRPr="00E62F75">
              <w:rPr>
                <w:color w:val="000000"/>
              </w:rPr>
              <w:t>0,9730</w:t>
            </w:r>
          </w:p>
        </w:tc>
        <w:tc>
          <w:tcPr>
            <w:tcW w:w="1855" w:type="dxa"/>
            <w:gridSpan w:val="2"/>
            <w:noWrap/>
            <w:vAlign w:val="center"/>
            <w:hideMark/>
          </w:tcPr>
          <w:p w14:paraId="02A12AB2" w14:textId="77777777" w:rsidR="00B02D0F" w:rsidRPr="00E62F75" w:rsidRDefault="00B02D0F" w:rsidP="005A4E10">
            <w:pPr>
              <w:jc w:val="center"/>
              <w:rPr>
                <w:color w:val="000000"/>
              </w:rPr>
            </w:pPr>
            <w:r w:rsidRPr="00E62F75">
              <w:rPr>
                <w:color w:val="000000"/>
              </w:rPr>
              <w:t>0,9739</w:t>
            </w:r>
          </w:p>
        </w:tc>
      </w:tr>
      <w:tr w:rsidR="00F5117C" w:rsidRPr="00435CF9" w14:paraId="477B7B4B" w14:textId="77777777" w:rsidTr="005C09C7">
        <w:trPr>
          <w:trHeight w:val="300"/>
        </w:trPr>
        <w:tc>
          <w:tcPr>
            <w:tcW w:w="1815" w:type="dxa"/>
            <w:noWrap/>
            <w:vAlign w:val="center"/>
            <w:hideMark/>
          </w:tcPr>
          <w:p w14:paraId="313AC720" w14:textId="77777777" w:rsidR="00F5117C" w:rsidRPr="00E62F75" w:rsidRDefault="00F5117C" w:rsidP="00E62F75">
            <w:pPr>
              <w:jc w:val="center"/>
              <w:rPr>
                <w:color w:val="000000"/>
              </w:rPr>
            </w:pPr>
            <w:r w:rsidRPr="00E62F75">
              <w:rPr>
                <w:color w:val="000000"/>
              </w:rPr>
              <w:t>AIC</w:t>
            </w:r>
          </w:p>
        </w:tc>
        <w:tc>
          <w:tcPr>
            <w:tcW w:w="0" w:type="auto"/>
            <w:gridSpan w:val="2"/>
            <w:noWrap/>
            <w:vAlign w:val="center"/>
            <w:hideMark/>
          </w:tcPr>
          <w:p w14:paraId="36F5F70F" w14:textId="77777777" w:rsidR="00F5117C" w:rsidRPr="00E62F75" w:rsidRDefault="00F5117C" w:rsidP="005A4E10">
            <w:pPr>
              <w:jc w:val="center"/>
              <w:rPr>
                <w:color w:val="000000"/>
              </w:rPr>
            </w:pPr>
            <w:r w:rsidRPr="00E62F75">
              <w:rPr>
                <w:color w:val="000000"/>
              </w:rPr>
              <w:t>3761</w:t>
            </w:r>
          </w:p>
        </w:tc>
        <w:tc>
          <w:tcPr>
            <w:tcW w:w="0" w:type="auto"/>
            <w:gridSpan w:val="2"/>
            <w:noWrap/>
            <w:vAlign w:val="center"/>
            <w:hideMark/>
          </w:tcPr>
          <w:p w14:paraId="1513CB86" w14:textId="77777777" w:rsidR="00F5117C" w:rsidRPr="00E62F75" w:rsidRDefault="00F5117C" w:rsidP="005A4E10">
            <w:pPr>
              <w:jc w:val="center"/>
              <w:rPr>
                <w:color w:val="000000"/>
              </w:rPr>
            </w:pPr>
            <w:r w:rsidRPr="00E62F75">
              <w:rPr>
                <w:color w:val="000000"/>
              </w:rPr>
              <w:t>3725</w:t>
            </w:r>
          </w:p>
        </w:tc>
        <w:tc>
          <w:tcPr>
            <w:tcW w:w="0" w:type="auto"/>
            <w:gridSpan w:val="2"/>
            <w:noWrap/>
            <w:vAlign w:val="center"/>
            <w:hideMark/>
          </w:tcPr>
          <w:p w14:paraId="33739BB0" w14:textId="77777777" w:rsidR="00F5117C" w:rsidRPr="00E62F75" w:rsidRDefault="00F5117C" w:rsidP="005A4E10">
            <w:pPr>
              <w:jc w:val="center"/>
              <w:rPr>
                <w:color w:val="000000"/>
              </w:rPr>
            </w:pPr>
            <w:r w:rsidRPr="00E62F75">
              <w:rPr>
                <w:color w:val="000000"/>
              </w:rPr>
              <w:t>3744</w:t>
            </w:r>
          </w:p>
        </w:tc>
        <w:tc>
          <w:tcPr>
            <w:tcW w:w="2400" w:type="dxa"/>
            <w:gridSpan w:val="2"/>
            <w:noWrap/>
            <w:vAlign w:val="center"/>
            <w:hideMark/>
          </w:tcPr>
          <w:p w14:paraId="2C878953" w14:textId="24F76D0C" w:rsidR="00F5117C" w:rsidRPr="00E62F75" w:rsidRDefault="00F5117C" w:rsidP="005A4E10">
            <w:pPr>
              <w:jc w:val="center"/>
              <w:rPr>
                <w:color w:val="000000"/>
              </w:rPr>
            </w:pPr>
            <w:r w:rsidRPr="00E62F75">
              <w:rPr>
                <w:color w:val="000000"/>
              </w:rPr>
              <w:t>3708</w:t>
            </w:r>
          </w:p>
        </w:tc>
        <w:tc>
          <w:tcPr>
            <w:tcW w:w="1920" w:type="dxa"/>
            <w:gridSpan w:val="2"/>
            <w:noWrap/>
            <w:vAlign w:val="center"/>
            <w:hideMark/>
          </w:tcPr>
          <w:p w14:paraId="66ABF703" w14:textId="77777777" w:rsidR="00F5117C" w:rsidRPr="00E62F75" w:rsidRDefault="00F5117C" w:rsidP="005A4E10">
            <w:pPr>
              <w:jc w:val="center"/>
              <w:rPr>
                <w:color w:val="000000"/>
              </w:rPr>
            </w:pPr>
            <w:r w:rsidRPr="00E62F75">
              <w:rPr>
                <w:color w:val="000000"/>
              </w:rPr>
              <w:t>3735</w:t>
            </w:r>
          </w:p>
        </w:tc>
        <w:tc>
          <w:tcPr>
            <w:tcW w:w="1855" w:type="dxa"/>
            <w:gridSpan w:val="2"/>
            <w:noWrap/>
            <w:vAlign w:val="center"/>
            <w:hideMark/>
          </w:tcPr>
          <w:p w14:paraId="6E302154" w14:textId="77777777" w:rsidR="00F5117C" w:rsidRPr="00E62F75" w:rsidRDefault="00F5117C" w:rsidP="005A4E10">
            <w:pPr>
              <w:jc w:val="center"/>
              <w:rPr>
                <w:color w:val="000000"/>
              </w:rPr>
            </w:pPr>
            <w:r w:rsidRPr="00E62F75">
              <w:rPr>
                <w:color w:val="000000"/>
              </w:rPr>
              <w:t>3698</w:t>
            </w:r>
          </w:p>
        </w:tc>
      </w:tr>
      <w:tr w:rsidR="00F5117C" w:rsidRPr="00435CF9" w14:paraId="7E8C1833" w14:textId="77777777" w:rsidTr="005C09C7">
        <w:trPr>
          <w:trHeight w:val="300"/>
        </w:trPr>
        <w:tc>
          <w:tcPr>
            <w:tcW w:w="1815" w:type="dxa"/>
            <w:noWrap/>
            <w:vAlign w:val="center"/>
            <w:hideMark/>
          </w:tcPr>
          <w:p w14:paraId="6735B5C0" w14:textId="77777777" w:rsidR="00F5117C" w:rsidRPr="00E62F75" w:rsidRDefault="00F5117C" w:rsidP="00E62F75">
            <w:pPr>
              <w:jc w:val="center"/>
              <w:rPr>
                <w:color w:val="000000"/>
              </w:rPr>
            </w:pPr>
            <w:r w:rsidRPr="00E62F75">
              <w:rPr>
                <w:color w:val="000000"/>
              </w:rPr>
              <w:t>SIC</w:t>
            </w:r>
          </w:p>
        </w:tc>
        <w:tc>
          <w:tcPr>
            <w:tcW w:w="0" w:type="auto"/>
            <w:gridSpan w:val="2"/>
            <w:noWrap/>
            <w:vAlign w:val="center"/>
            <w:hideMark/>
          </w:tcPr>
          <w:p w14:paraId="128A67DC" w14:textId="77777777" w:rsidR="00F5117C" w:rsidRPr="00E62F75" w:rsidRDefault="00F5117C" w:rsidP="005A4E10">
            <w:pPr>
              <w:jc w:val="center"/>
              <w:rPr>
                <w:color w:val="000000"/>
              </w:rPr>
            </w:pPr>
            <w:r w:rsidRPr="00E62F75">
              <w:rPr>
                <w:color w:val="000000"/>
              </w:rPr>
              <w:t>3786</w:t>
            </w:r>
          </w:p>
        </w:tc>
        <w:tc>
          <w:tcPr>
            <w:tcW w:w="0" w:type="auto"/>
            <w:gridSpan w:val="2"/>
            <w:noWrap/>
            <w:vAlign w:val="center"/>
            <w:hideMark/>
          </w:tcPr>
          <w:p w14:paraId="62BF25FB" w14:textId="77777777" w:rsidR="00F5117C" w:rsidRPr="00E62F75" w:rsidRDefault="00F5117C" w:rsidP="005A4E10">
            <w:pPr>
              <w:jc w:val="center"/>
              <w:rPr>
                <w:color w:val="000000"/>
              </w:rPr>
            </w:pPr>
            <w:r w:rsidRPr="00E62F75">
              <w:rPr>
                <w:color w:val="000000"/>
              </w:rPr>
              <w:t>3761</w:t>
            </w:r>
          </w:p>
        </w:tc>
        <w:tc>
          <w:tcPr>
            <w:tcW w:w="0" w:type="auto"/>
            <w:gridSpan w:val="2"/>
            <w:noWrap/>
            <w:vAlign w:val="center"/>
            <w:hideMark/>
          </w:tcPr>
          <w:p w14:paraId="5A20FDD3" w14:textId="77777777" w:rsidR="00F5117C" w:rsidRPr="00E62F75" w:rsidRDefault="00F5117C" w:rsidP="005A4E10">
            <w:pPr>
              <w:jc w:val="center"/>
              <w:rPr>
                <w:color w:val="000000"/>
              </w:rPr>
            </w:pPr>
            <w:r w:rsidRPr="00E62F75">
              <w:rPr>
                <w:color w:val="000000"/>
              </w:rPr>
              <w:t>3779</w:t>
            </w:r>
          </w:p>
        </w:tc>
        <w:tc>
          <w:tcPr>
            <w:tcW w:w="2400" w:type="dxa"/>
            <w:gridSpan w:val="2"/>
            <w:noWrap/>
            <w:vAlign w:val="center"/>
            <w:hideMark/>
          </w:tcPr>
          <w:p w14:paraId="797B85C4" w14:textId="14EB5729" w:rsidR="00F5117C" w:rsidRPr="00E62F75" w:rsidRDefault="00F5117C" w:rsidP="005A4E10">
            <w:pPr>
              <w:jc w:val="center"/>
              <w:rPr>
                <w:color w:val="000000"/>
              </w:rPr>
            </w:pPr>
            <w:r w:rsidRPr="00E62F75">
              <w:rPr>
                <w:color w:val="000000"/>
              </w:rPr>
              <w:t>3758</w:t>
            </w:r>
          </w:p>
        </w:tc>
        <w:tc>
          <w:tcPr>
            <w:tcW w:w="1920" w:type="dxa"/>
            <w:gridSpan w:val="2"/>
            <w:noWrap/>
            <w:vAlign w:val="center"/>
            <w:hideMark/>
          </w:tcPr>
          <w:p w14:paraId="12C79EBA" w14:textId="77777777" w:rsidR="00F5117C" w:rsidRPr="00E62F75" w:rsidRDefault="00F5117C" w:rsidP="005A4E10">
            <w:pPr>
              <w:jc w:val="center"/>
              <w:rPr>
                <w:color w:val="000000"/>
              </w:rPr>
            </w:pPr>
            <w:r w:rsidRPr="00E62F75">
              <w:rPr>
                <w:color w:val="000000"/>
              </w:rPr>
              <w:t>3775</w:t>
            </w:r>
          </w:p>
        </w:tc>
        <w:tc>
          <w:tcPr>
            <w:tcW w:w="1855" w:type="dxa"/>
            <w:gridSpan w:val="2"/>
            <w:noWrap/>
            <w:vAlign w:val="center"/>
            <w:hideMark/>
          </w:tcPr>
          <w:p w14:paraId="0F20F60D" w14:textId="77777777" w:rsidR="00F5117C" w:rsidRPr="00E62F75" w:rsidRDefault="00F5117C" w:rsidP="005A4E10">
            <w:pPr>
              <w:jc w:val="center"/>
              <w:rPr>
                <w:color w:val="000000"/>
              </w:rPr>
            </w:pPr>
            <w:r w:rsidRPr="00E62F75">
              <w:rPr>
                <w:color w:val="000000"/>
              </w:rPr>
              <w:t>3749</w:t>
            </w:r>
          </w:p>
        </w:tc>
      </w:tr>
      <w:tr w:rsidR="00F5117C" w:rsidRPr="00435CF9" w14:paraId="025A87D0" w14:textId="77777777" w:rsidTr="005C09C7">
        <w:trPr>
          <w:trHeight w:val="300"/>
        </w:trPr>
        <w:tc>
          <w:tcPr>
            <w:tcW w:w="1815" w:type="dxa"/>
            <w:noWrap/>
            <w:vAlign w:val="center"/>
            <w:hideMark/>
          </w:tcPr>
          <w:p w14:paraId="5F8967AB" w14:textId="77777777" w:rsidR="00F5117C" w:rsidRPr="00E62F75" w:rsidRDefault="00F5117C" w:rsidP="00E62F75">
            <w:pPr>
              <w:jc w:val="center"/>
              <w:rPr>
                <w:color w:val="000000"/>
              </w:rPr>
            </w:pPr>
            <w:r w:rsidRPr="00E62F75">
              <w:rPr>
                <w:color w:val="000000"/>
              </w:rPr>
              <w:t>N</w:t>
            </w:r>
          </w:p>
        </w:tc>
        <w:tc>
          <w:tcPr>
            <w:tcW w:w="0" w:type="auto"/>
            <w:gridSpan w:val="2"/>
            <w:noWrap/>
            <w:vAlign w:val="center"/>
            <w:hideMark/>
          </w:tcPr>
          <w:p w14:paraId="355AF0CD" w14:textId="77777777" w:rsidR="00F5117C" w:rsidRPr="00E62F75" w:rsidRDefault="00F5117C" w:rsidP="005A4E10">
            <w:pPr>
              <w:jc w:val="center"/>
              <w:rPr>
                <w:color w:val="000000"/>
              </w:rPr>
            </w:pPr>
            <w:r w:rsidRPr="00E62F75">
              <w:rPr>
                <w:color w:val="000000"/>
              </w:rPr>
              <w:t>1147</w:t>
            </w:r>
          </w:p>
        </w:tc>
        <w:tc>
          <w:tcPr>
            <w:tcW w:w="0" w:type="auto"/>
            <w:gridSpan w:val="2"/>
            <w:noWrap/>
            <w:vAlign w:val="center"/>
            <w:hideMark/>
          </w:tcPr>
          <w:p w14:paraId="7CD4AE9A" w14:textId="77777777" w:rsidR="00F5117C" w:rsidRPr="00E62F75" w:rsidRDefault="00F5117C" w:rsidP="005A4E10">
            <w:pPr>
              <w:jc w:val="center"/>
              <w:rPr>
                <w:color w:val="000000"/>
              </w:rPr>
            </w:pPr>
            <w:r w:rsidRPr="00E62F75">
              <w:rPr>
                <w:color w:val="000000"/>
              </w:rPr>
              <w:t>1147</w:t>
            </w:r>
          </w:p>
        </w:tc>
        <w:tc>
          <w:tcPr>
            <w:tcW w:w="0" w:type="auto"/>
            <w:gridSpan w:val="2"/>
            <w:noWrap/>
            <w:vAlign w:val="center"/>
            <w:hideMark/>
          </w:tcPr>
          <w:p w14:paraId="063B4AC0" w14:textId="77777777" w:rsidR="00F5117C" w:rsidRPr="00E62F75" w:rsidRDefault="00F5117C" w:rsidP="005A4E10">
            <w:pPr>
              <w:jc w:val="center"/>
              <w:rPr>
                <w:color w:val="000000"/>
              </w:rPr>
            </w:pPr>
            <w:r w:rsidRPr="00E62F75">
              <w:rPr>
                <w:color w:val="000000"/>
              </w:rPr>
              <w:t>1147</w:t>
            </w:r>
          </w:p>
        </w:tc>
        <w:tc>
          <w:tcPr>
            <w:tcW w:w="2400" w:type="dxa"/>
            <w:gridSpan w:val="2"/>
            <w:noWrap/>
            <w:vAlign w:val="center"/>
            <w:hideMark/>
          </w:tcPr>
          <w:p w14:paraId="02B001B6" w14:textId="2973BFFD" w:rsidR="00F5117C" w:rsidRPr="00E62F75" w:rsidRDefault="00F5117C" w:rsidP="005A4E10">
            <w:pPr>
              <w:jc w:val="center"/>
              <w:rPr>
                <w:color w:val="000000"/>
              </w:rPr>
            </w:pPr>
            <w:r w:rsidRPr="00E62F75">
              <w:rPr>
                <w:color w:val="000000"/>
              </w:rPr>
              <w:t>1147</w:t>
            </w:r>
          </w:p>
        </w:tc>
        <w:tc>
          <w:tcPr>
            <w:tcW w:w="1920" w:type="dxa"/>
            <w:gridSpan w:val="2"/>
            <w:noWrap/>
            <w:vAlign w:val="center"/>
            <w:hideMark/>
          </w:tcPr>
          <w:p w14:paraId="353E49DB" w14:textId="77777777" w:rsidR="00F5117C" w:rsidRPr="00E62F75" w:rsidRDefault="00F5117C" w:rsidP="005A4E10">
            <w:pPr>
              <w:jc w:val="center"/>
              <w:rPr>
                <w:color w:val="000000"/>
              </w:rPr>
            </w:pPr>
            <w:r w:rsidRPr="00E62F75">
              <w:rPr>
                <w:color w:val="000000"/>
              </w:rPr>
              <w:t>1147</w:t>
            </w:r>
          </w:p>
        </w:tc>
        <w:tc>
          <w:tcPr>
            <w:tcW w:w="1855" w:type="dxa"/>
            <w:gridSpan w:val="2"/>
            <w:noWrap/>
            <w:vAlign w:val="center"/>
            <w:hideMark/>
          </w:tcPr>
          <w:p w14:paraId="31A42CE1" w14:textId="77777777" w:rsidR="00F5117C" w:rsidRPr="00E62F75" w:rsidRDefault="00F5117C" w:rsidP="005A4E10">
            <w:pPr>
              <w:jc w:val="center"/>
              <w:rPr>
                <w:color w:val="000000"/>
              </w:rPr>
            </w:pPr>
            <w:r w:rsidRPr="00E62F75">
              <w:rPr>
                <w:color w:val="000000"/>
              </w:rPr>
              <w:t>1147</w:t>
            </w:r>
          </w:p>
        </w:tc>
      </w:tr>
    </w:tbl>
    <w:p w14:paraId="73BF6F65" w14:textId="6B072E5A" w:rsidR="00E058D4" w:rsidRPr="00435CF9" w:rsidRDefault="005205A0" w:rsidP="00E62F75">
      <w:pPr>
        <w:jc w:val="both"/>
        <w:rPr>
          <w:sz w:val="20"/>
        </w:rPr>
      </w:pPr>
      <w:r w:rsidRPr="00E62F75">
        <w:rPr>
          <w:sz w:val="20"/>
        </w:rPr>
        <w:t>Rows from number 14 to 18 contain p</w:t>
      </w:r>
      <w:r w:rsidR="00AA637D" w:rsidRPr="00435CF9">
        <w:rPr>
          <w:sz w:val="20"/>
        </w:rPr>
        <w:t>-values of joint significance</w:t>
      </w:r>
      <w:r w:rsidRPr="00E62F75">
        <w:rPr>
          <w:sz w:val="20"/>
        </w:rPr>
        <w:t xml:space="preserve"> F-tests.</w:t>
      </w:r>
      <w:r w:rsidR="00F5117C" w:rsidRPr="00435CF9">
        <w:rPr>
          <w:sz w:val="20"/>
        </w:rPr>
        <w:t xml:space="preserve"> The “-“ </w:t>
      </w:r>
      <w:r w:rsidR="00B02D0F" w:rsidRPr="00435CF9">
        <w:rPr>
          <w:sz w:val="20"/>
        </w:rPr>
        <w:t>sign ind</w:t>
      </w:r>
      <w:r w:rsidR="00F5117C" w:rsidRPr="00435CF9">
        <w:rPr>
          <w:sz w:val="20"/>
        </w:rPr>
        <w:t>icates that this factor has been removed during GETS procedure or was not considered in the model.</w:t>
      </w:r>
    </w:p>
    <w:p w14:paraId="548F5119" w14:textId="77777777" w:rsidR="008D1DE8" w:rsidRPr="00435CF9" w:rsidRDefault="008D1DE8" w:rsidP="00E62F75">
      <w:pPr>
        <w:jc w:val="both"/>
      </w:pPr>
    </w:p>
    <w:p w14:paraId="3DE62FF1" w14:textId="06A02F9A" w:rsidR="005205A0" w:rsidRPr="00E62F75" w:rsidRDefault="008D1DE8" w:rsidP="00E62F75">
      <w:pPr>
        <w:jc w:val="both"/>
        <w:rPr>
          <w:sz w:val="20"/>
        </w:rPr>
      </w:pPr>
      <w:r w:rsidRPr="00435CF9">
        <w:rPr>
          <w:sz w:val="20"/>
        </w:rPr>
        <w:t xml:space="preserve">Table 3. </w:t>
      </w:r>
      <w:r w:rsidR="004F4073" w:rsidRPr="00435CF9">
        <w:rPr>
          <w:sz w:val="20"/>
        </w:rPr>
        <w:t>Estimation of parameters of the cubic model with interactions for the US data.</w:t>
      </w:r>
    </w:p>
    <w:tbl>
      <w:tblPr>
        <w:tblStyle w:val="Siatkatabelijasna"/>
        <w:tblW w:w="14176" w:type="dxa"/>
        <w:tblInd w:w="-5" w:type="dxa"/>
        <w:tblLook w:val="04A0" w:firstRow="1" w:lastRow="0" w:firstColumn="1" w:lastColumn="0" w:noHBand="0" w:noVBand="1"/>
      </w:tblPr>
      <w:tblGrid>
        <w:gridCol w:w="1817"/>
        <w:gridCol w:w="1160"/>
        <w:gridCol w:w="866"/>
        <w:gridCol w:w="1225"/>
        <w:gridCol w:w="879"/>
        <w:gridCol w:w="1111"/>
        <w:gridCol w:w="827"/>
        <w:gridCol w:w="1139"/>
        <w:gridCol w:w="994"/>
        <w:gridCol w:w="1123"/>
        <w:gridCol w:w="842"/>
        <w:gridCol w:w="1200"/>
        <w:gridCol w:w="993"/>
      </w:tblGrid>
      <w:tr w:rsidR="008D1DE8" w:rsidRPr="00435CF9" w14:paraId="69815608" w14:textId="77777777" w:rsidTr="00E62F75">
        <w:trPr>
          <w:trHeight w:val="300"/>
        </w:trPr>
        <w:tc>
          <w:tcPr>
            <w:tcW w:w="1817" w:type="dxa"/>
            <w:noWrap/>
            <w:vAlign w:val="center"/>
            <w:hideMark/>
          </w:tcPr>
          <w:p w14:paraId="1B98F8CD" w14:textId="77777777" w:rsidR="008D1DE8" w:rsidRPr="00E62F75" w:rsidRDefault="008D1DE8" w:rsidP="006E2420">
            <w:pPr>
              <w:jc w:val="center"/>
            </w:pPr>
          </w:p>
        </w:tc>
        <w:tc>
          <w:tcPr>
            <w:tcW w:w="2026" w:type="dxa"/>
            <w:gridSpan w:val="2"/>
            <w:noWrap/>
            <w:vAlign w:val="center"/>
            <w:hideMark/>
          </w:tcPr>
          <w:p w14:paraId="568D818D" w14:textId="050E90DA" w:rsidR="008D1DE8" w:rsidRPr="00E62F75" w:rsidRDefault="008D1DE8" w:rsidP="00E62F75">
            <w:pPr>
              <w:jc w:val="center"/>
              <w:rPr>
                <w:color w:val="000000"/>
              </w:rPr>
            </w:pPr>
            <w:r w:rsidRPr="00E62F75">
              <w:rPr>
                <w:color w:val="000000"/>
              </w:rPr>
              <w:t xml:space="preserve">Small </w:t>
            </w:r>
            <w:r w:rsidR="00AA637D" w:rsidRPr="00E62F75">
              <w:rPr>
                <w:color w:val="000000"/>
              </w:rPr>
              <w:t>–</w:t>
            </w:r>
            <w:r w:rsidRPr="00E62F75">
              <w:rPr>
                <w:color w:val="000000"/>
              </w:rPr>
              <w:t xml:space="preserve"> Low BM</w:t>
            </w:r>
          </w:p>
        </w:tc>
        <w:tc>
          <w:tcPr>
            <w:tcW w:w="2104" w:type="dxa"/>
            <w:gridSpan w:val="2"/>
            <w:noWrap/>
            <w:vAlign w:val="center"/>
            <w:hideMark/>
          </w:tcPr>
          <w:p w14:paraId="0DAFD717" w14:textId="5D9FE1D0" w:rsidR="008D1DE8" w:rsidRPr="00E62F75" w:rsidRDefault="008D1DE8" w:rsidP="00E62F75">
            <w:pPr>
              <w:jc w:val="center"/>
              <w:rPr>
                <w:color w:val="000000"/>
              </w:rPr>
            </w:pPr>
            <w:r w:rsidRPr="00E62F75">
              <w:rPr>
                <w:color w:val="000000"/>
              </w:rPr>
              <w:t xml:space="preserve">Small </w:t>
            </w:r>
            <w:r w:rsidR="00AA637D" w:rsidRPr="00E62F75">
              <w:rPr>
                <w:color w:val="000000"/>
              </w:rPr>
              <w:t>–</w:t>
            </w:r>
            <w:r w:rsidRPr="00E62F75">
              <w:rPr>
                <w:color w:val="000000"/>
              </w:rPr>
              <w:t xml:space="preserve"> Medium BM</w:t>
            </w:r>
          </w:p>
        </w:tc>
        <w:tc>
          <w:tcPr>
            <w:tcW w:w="1938" w:type="dxa"/>
            <w:gridSpan w:val="2"/>
            <w:noWrap/>
            <w:vAlign w:val="center"/>
            <w:hideMark/>
          </w:tcPr>
          <w:p w14:paraId="2DDB512B" w14:textId="6F4E6623" w:rsidR="008D1DE8" w:rsidRPr="00E62F75" w:rsidRDefault="008D1DE8" w:rsidP="00E62F75">
            <w:pPr>
              <w:jc w:val="center"/>
              <w:rPr>
                <w:color w:val="000000"/>
              </w:rPr>
            </w:pPr>
            <w:r w:rsidRPr="00E62F75">
              <w:rPr>
                <w:color w:val="000000"/>
              </w:rPr>
              <w:t xml:space="preserve">Small </w:t>
            </w:r>
            <w:r w:rsidR="00AA637D" w:rsidRPr="00E62F75">
              <w:rPr>
                <w:color w:val="000000"/>
              </w:rPr>
              <w:t>–</w:t>
            </w:r>
            <w:r w:rsidRPr="00E62F75">
              <w:rPr>
                <w:color w:val="000000"/>
              </w:rPr>
              <w:t xml:space="preserve"> High BM</w:t>
            </w:r>
          </w:p>
        </w:tc>
        <w:tc>
          <w:tcPr>
            <w:tcW w:w="2133" w:type="dxa"/>
            <w:gridSpan w:val="2"/>
            <w:noWrap/>
            <w:vAlign w:val="center"/>
            <w:hideMark/>
          </w:tcPr>
          <w:p w14:paraId="51C5A0DB" w14:textId="037F408A" w:rsidR="008D1DE8" w:rsidRPr="00E62F75" w:rsidRDefault="008D1DE8" w:rsidP="00E62F75">
            <w:pPr>
              <w:jc w:val="center"/>
              <w:rPr>
                <w:color w:val="000000"/>
              </w:rPr>
            </w:pPr>
            <w:r w:rsidRPr="00E62F75">
              <w:rPr>
                <w:color w:val="000000"/>
              </w:rPr>
              <w:t xml:space="preserve">Big </w:t>
            </w:r>
            <w:r w:rsidR="00AA637D" w:rsidRPr="00E62F75">
              <w:rPr>
                <w:color w:val="000000"/>
              </w:rPr>
              <w:t>–</w:t>
            </w:r>
            <w:r w:rsidRPr="00E62F75">
              <w:rPr>
                <w:color w:val="000000"/>
              </w:rPr>
              <w:t xml:space="preserve"> Low BM</w:t>
            </w:r>
          </w:p>
        </w:tc>
        <w:tc>
          <w:tcPr>
            <w:tcW w:w="1965" w:type="dxa"/>
            <w:gridSpan w:val="2"/>
            <w:noWrap/>
            <w:vAlign w:val="center"/>
            <w:hideMark/>
          </w:tcPr>
          <w:p w14:paraId="25B8E147" w14:textId="5B805318" w:rsidR="008D1DE8" w:rsidRPr="00E62F75" w:rsidRDefault="008D1DE8" w:rsidP="00E62F75">
            <w:pPr>
              <w:jc w:val="center"/>
              <w:rPr>
                <w:color w:val="000000"/>
              </w:rPr>
            </w:pPr>
            <w:r w:rsidRPr="00E62F75">
              <w:rPr>
                <w:color w:val="000000"/>
              </w:rPr>
              <w:t xml:space="preserve">Big </w:t>
            </w:r>
            <w:r w:rsidR="00AA637D" w:rsidRPr="00E62F75">
              <w:rPr>
                <w:color w:val="000000"/>
              </w:rPr>
              <w:t>–</w:t>
            </w:r>
            <w:r w:rsidRPr="00E62F75">
              <w:rPr>
                <w:color w:val="000000"/>
              </w:rPr>
              <w:t xml:space="preserve"> Medium BM</w:t>
            </w:r>
          </w:p>
        </w:tc>
        <w:tc>
          <w:tcPr>
            <w:tcW w:w="2193" w:type="dxa"/>
            <w:gridSpan w:val="2"/>
            <w:noWrap/>
            <w:vAlign w:val="center"/>
            <w:hideMark/>
          </w:tcPr>
          <w:p w14:paraId="40A733F7" w14:textId="63A82DC4" w:rsidR="008D1DE8" w:rsidRPr="00E62F75" w:rsidRDefault="008D1DE8" w:rsidP="00E62F75">
            <w:pPr>
              <w:jc w:val="center"/>
              <w:rPr>
                <w:color w:val="000000"/>
              </w:rPr>
            </w:pPr>
            <w:r w:rsidRPr="00E62F75">
              <w:rPr>
                <w:color w:val="000000"/>
              </w:rPr>
              <w:t xml:space="preserve">Big </w:t>
            </w:r>
            <w:r w:rsidR="00AA637D" w:rsidRPr="00E62F75">
              <w:rPr>
                <w:color w:val="000000"/>
              </w:rPr>
              <w:t>–</w:t>
            </w:r>
            <w:r w:rsidRPr="00E62F75">
              <w:rPr>
                <w:color w:val="000000"/>
              </w:rPr>
              <w:t xml:space="preserve"> High BM</w:t>
            </w:r>
          </w:p>
        </w:tc>
      </w:tr>
      <w:tr w:rsidR="00830741" w:rsidRPr="00435CF9" w14:paraId="7545EEE8" w14:textId="77777777" w:rsidTr="00E62F75">
        <w:trPr>
          <w:trHeight w:val="300"/>
        </w:trPr>
        <w:tc>
          <w:tcPr>
            <w:tcW w:w="1817" w:type="dxa"/>
            <w:noWrap/>
            <w:vAlign w:val="center"/>
            <w:hideMark/>
          </w:tcPr>
          <w:p w14:paraId="21CE5FCD" w14:textId="77777777" w:rsidR="008D1DE8" w:rsidRPr="00E62F75" w:rsidRDefault="008D1DE8" w:rsidP="006E2420">
            <w:pPr>
              <w:jc w:val="center"/>
              <w:rPr>
                <w:color w:val="000000"/>
              </w:rPr>
            </w:pPr>
          </w:p>
        </w:tc>
        <w:tc>
          <w:tcPr>
            <w:tcW w:w="1160" w:type="dxa"/>
            <w:noWrap/>
            <w:vAlign w:val="center"/>
            <w:hideMark/>
          </w:tcPr>
          <w:p w14:paraId="053E0EB9" w14:textId="77777777" w:rsidR="008D1DE8" w:rsidRPr="00E62F75" w:rsidRDefault="008D1DE8" w:rsidP="00E62F75">
            <w:pPr>
              <w:jc w:val="center"/>
              <w:rPr>
                <w:color w:val="000000"/>
              </w:rPr>
            </w:pPr>
            <w:r w:rsidRPr="00E62F75">
              <w:rPr>
                <w:color w:val="000000"/>
              </w:rPr>
              <w:t>coef</w:t>
            </w:r>
          </w:p>
        </w:tc>
        <w:tc>
          <w:tcPr>
            <w:tcW w:w="866" w:type="dxa"/>
            <w:noWrap/>
            <w:vAlign w:val="center"/>
            <w:hideMark/>
          </w:tcPr>
          <w:p w14:paraId="38C77B1E" w14:textId="77777777" w:rsidR="008D1DE8" w:rsidRPr="00E62F75" w:rsidRDefault="008D1DE8" w:rsidP="00E62F75">
            <w:pPr>
              <w:jc w:val="center"/>
              <w:rPr>
                <w:color w:val="000000"/>
              </w:rPr>
            </w:pPr>
            <w:r w:rsidRPr="00E62F75">
              <w:rPr>
                <w:color w:val="000000"/>
              </w:rPr>
              <w:t>p-v</w:t>
            </w:r>
          </w:p>
        </w:tc>
        <w:tc>
          <w:tcPr>
            <w:tcW w:w="1225" w:type="dxa"/>
            <w:noWrap/>
            <w:vAlign w:val="center"/>
            <w:hideMark/>
          </w:tcPr>
          <w:p w14:paraId="57CAF24F" w14:textId="77777777" w:rsidR="008D1DE8" w:rsidRPr="00E62F75" w:rsidRDefault="008D1DE8" w:rsidP="00E62F75">
            <w:pPr>
              <w:jc w:val="center"/>
              <w:rPr>
                <w:color w:val="000000"/>
              </w:rPr>
            </w:pPr>
            <w:r w:rsidRPr="00E62F75">
              <w:rPr>
                <w:color w:val="000000"/>
              </w:rPr>
              <w:t>coef</w:t>
            </w:r>
          </w:p>
        </w:tc>
        <w:tc>
          <w:tcPr>
            <w:tcW w:w="879" w:type="dxa"/>
            <w:noWrap/>
            <w:vAlign w:val="center"/>
            <w:hideMark/>
          </w:tcPr>
          <w:p w14:paraId="1FBE9452" w14:textId="77777777" w:rsidR="008D1DE8" w:rsidRPr="00E62F75" w:rsidRDefault="008D1DE8" w:rsidP="00E62F75">
            <w:pPr>
              <w:jc w:val="center"/>
              <w:rPr>
                <w:color w:val="000000"/>
              </w:rPr>
            </w:pPr>
            <w:r w:rsidRPr="00E62F75">
              <w:rPr>
                <w:color w:val="000000"/>
              </w:rPr>
              <w:t>p-v</w:t>
            </w:r>
          </w:p>
        </w:tc>
        <w:tc>
          <w:tcPr>
            <w:tcW w:w="1111" w:type="dxa"/>
            <w:noWrap/>
            <w:vAlign w:val="center"/>
            <w:hideMark/>
          </w:tcPr>
          <w:p w14:paraId="6D4CDC89" w14:textId="71AFB2C9" w:rsidR="008D1DE8" w:rsidRPr="00E62F75" w:rsidRDefault="008D1DE8" w:rsidP="00E62F75">
            <w:pPr>
              <w:jc w:val="center"/>
              <w:rPr>
                <w:color w:val="000000"/>
              </w:rPr>
            </w:pPr>
            <w:r w:rsidRPr="00E62F75">
              <w:rPr>
                <w:color w:val="000000"/>
              </w:rPr>
              <w:t>0,302</w:t>
            </w:r>
          </w:p>
        </w:tc>
        <w:tc>
          <w:tcPr>
            <w:tcW w:w="827" w:type="dxa"/>
            <w:noWrap/>
            <w:vAlign w:val="center"/>
            <w:hideMark/>
          </w:tcPr>
          <w:p w14:paraId="38B5704D" w14:textId="25A29975" w:rsidR="008D1DE8" w:rsidRPr="00E62F75" w:rsidRDefault="008D1DE8" w:rsidP="00E62F75">
            <w:pPr>
              <w:jc w:val="center"/>
              <w:rPr>
                <w:color w:val="000000"/>
              </w:rPr>
            </w:pPr>
            <w:r w:rsidRPr="00E62F75">
              <w:rPr>
                <w:color w:val="000000"/>
              </w:rPr>
              <w:t>1E-33</w:t>
            </w:r>
          </w:p>
        </w:tc>
        <w:tc>
          <w:tcPr>
            <w:tcW w:w="1139" w:type="dxa"/>
            <w:noWrap/>
            <w:vAlign w:val="center"/>
            <w:hideMark/>
          </w:tcPr>
          <w:p w14:paraId="23A20F9E" w14:textId="77777777" w:rsidR="008D1DE8" w:rsidRPr="00E62F75" w:rsidRDefault="008D1DE8" w:rsidP="00E62F75">
            <w:pPr>
              <w:jc w:val="center"/>
              <w:rPr>
                <w:color w:val="000000"/>
              </w:rPr>
            </w:pPr>
            <w:r w:rsidRPr="00E62F75">
              <w:rPr>
                <w:color w:val="000000"/>
              </w:rPr>
              <w:t>coef</w:t>
            </w:r>
          </w:p>
        </w:tc>
        <w:tc>
          <w:tcPr>
            <w:tcW w:w="994" w:type="dxa"/>
            <w:noWrap/>
            <w:vAlign w:val="center"/>
            <w:hideMark/>
          </w:tcPr>
          <w:p w14:paraId="1B3DEB7B" w14:textId="77777777" w:rsidR="008D1DE8" w:rsidRPr="00E62F75" w:rsidRDefault="008D1DE8" w:rsidP="00E62F75">
            <w:pPr>
              <w:jc w:val="center"/>
              <w:rPr>
                <w:color w:val="000000"/>
              </w:rPr>
            </w:pPr>
            <w:r w:rsidRPr="00E62F75">
              <w:rPr>
                <w:color w:val="000000"/>
              </w:rPr>
              <w:t>p-v</w:t>
            </w:r>
          </w:p>
        </w:tc>
        <w:tc>
          <w:tcPr>
            <w:tcW w:w="1123" w:type="dxa"/>
            <w:noWrap/>
            <w:vAlign w:val="center"/>
            <w:hideMark/>
          </w:tcPr>
          <w:p w14:paraId="317F814F" w14:textId="77777777" w:rsidR="008D1DE8" w:rsidRPr="00E62F75" w:rsidRDefault="008D1DE8" w:rsidP="00E62F75">
            <w:pPr>
              <w:jc w:val="center"/>
              <w:rPr>
                <w:color w:val="000000"/>
              </w:rPr>
            </w:pPr>
            <w:r w:rsidRPr="00E62F75">
              <w:rPr>
                <w:color w:val="000000"/>
              </w:rPr>
              <w:t>coef</w:t>
            </w:r>
          </w:p>
        </w:tc>
        <w:tc>
          <w:tcPr>
            <w:tcW w:w="842" w:type="dxa"/>
            <w:noWrap/>
            <w:vAlign w:val="center"/>
            <w:hideMark/>
          </w:tcPr>
          <w:p w14:paraId="03909350" w14:textId="77777777" w:rsidR="008D1DE8" w:rsidRPr="00E62F75" w:rsidRDefault="008D1DE8" w:rsidP="00E62F75">
            <w:pPr>
              <w:jc w:val="center"/>
              <w:rPr>
                <w:color w:val="000000"/>
              </w:rPr>
            </w:pPr>
            <w:r w:rsidRPr="00E62F75">
              <w:rPr>
                <w:color w:val="000000"/>
              </w:rPr>
              <w:t>p-v</w:t>
            </w:r>
          </w:p>
        </w:tc>
        <w:tc>
          <w:tcPr>
            <w:tcW w:w="1200" w:type="dxa"/>
            <w:noWrap/>
            <w:vAlign w:val="center"/>
            <w:hideMark/>
          </w:tcPr>
          <w:p w14:paraId="5C700ED8" w14:textId="77777777" w:rsidR="008D1DE8" w:rsidRPr="00E62F75" w:rsidRDefault="008D1DE8" w:rsidP="00E62F75">
            <w:pPr>
              <w:jc w:val="center"/>
              <w:rPr>
                <w:color w:val="000000"/>
              </w:rPr>
            </w:pPr>
            <w:r w:rsidRPr="00E62F75">
              <w:rPr>
                <w:color w:val="000000"/>
              </w:rPr>
              <w:t>coef</w:t>
            </w:r>
          </w:p>
        </w:tc>
        <w:tc>
          <w:tcPr>
            <w:tcW w:w="993" w:type="dxa"/>
            <w:noWrap/>
            <w:vAlign w:val="center"/>
            <w:hideMark/>
          </w:tcPr>
          <w:p w14:paraId="51F669CE" w14:textId="77777777" w:rsidR="008D1DE8" w:rsidRPr="00E62F75" w:rsidRDefault="008D1DE8" w:rsidP="00E62F75">
            <w:pPr>
              <w:jc w:val="center"/>
              <w:rPr>
                <w:color w:val="000000"/>
              </w:rPr>
            </w:pPr>
            <w:r w:rsidRPr="00E62F75">
              <w:rPr>
                <w:color w:val="000000"/>
              </w:rPr>
              <w:t>p-v</w:t>
            </w:r>
          </w:p>
        </w:tc>
      </w:tr>
      <w:tr w:rsidR="00830741" w:rsidRPr="00435CF9" w14:paraId="56C41775" w14:textId="77777777" w:rsidTr="00E62F75">
        <w:trPr>
          <w:trHeight w:val="300"/>
        </w:trPr>
        <w:tc>
          <w:tcPr>
            <w:tcW w:w="1817" w:type="dxa"/>
            <w:noWrap/>
            <w:vAlign w:val="center"/>
            <w:hideMark/>
          </w:tcPr>
          <w:p w14:paraId="16EB29C7" w14:textId="77777777" w:rsidR="008D1DE8" w:rsidRPr="00E62F75" w:rsidRDefault="008D1DE8" w:rsidP="006E2420">
            <w:pPr>
              <w:jc w:val="center"/>
              <w:rPr>
                <w:color w:val="000000"/>
              </w:rPr>
            </w:pPr>
            <w:r w:rsidRPr="00E62F75">
              <w:rPr>
                <w:color w:val="000000"/>
              </w:rPr>
              <w:lastRenderedPageBreak/>
              <w:t>Intercept</w:t>
            </w:r>
          </w:p>
        </w:tc>
        <w:tc>
          <w:tcPr>
            <w:tcW w:w="1160" w:type="dxa"/>
            <w:noWrap/>
            <w:vAlign w:val="center"/>
            <w:hideMark/>
          </w:tcPr>
          <w:p w14:paraId="56AE758F" w14:textId="3AC15223" w:rsidR="008D1DE8" w:rsidRPr="00E62F75" w:rsidRDefault="008D1DE8" w:rsidP="00E62F75">
            <w:pPr>
              <w:jc w:val="center"/>
              <w:rPr>
                <w:color w:val="000000"/>
              </w:rPr>
            </w:pPr>
            <w:r w:rsidRPr="00E62F75">
              <w:rPr>
                <w:color w:val="000000"/>
              </w:rPr>
              <w:t>0,055</w:t>
            </w:r>
          </w:p>
        </w:tc>
        <w:tc>
          <w:tcPr>
            <w:tcW w:w="866" w:type="dxa"/>
            <w:noWrap/>
            <w:vAlign w:val="center"/>
            <w:hideMark/>
          </w:tcPr>
          <w:p w14:paraId="7DE0C69D" w14:textId="2AEE43DF" w:rsidR="008D1DE8" w:rsidRPr="00E62F75" w:rsidRDefault="008D1DE8" w:rsidP="00E62F75">
            <w:pPr>
              <w:jc w:val="center"/>
              <w:rPr>
                <w:color w:val="000000"/>
              </w:rPr>
            </w:pPr>
            <w:r w:rsidRPr="00E62F75">
              <w:rPr>
                <w:color w:val="000000"/>
              </w:rPr>
              <w:t>0,187</w:t>
            </w:r>
          </w:p>
        </w:tc>
        <w:tc>
          <w:tcPr>
            <w:tcW w:w="1225" w:type="dxa"/>
            <w:noWrap/>
            <w:vAlign w:val="center"/>
            <w:hideMark/>
          </w:tcPr>
          <w:p w14:paraId="333062CE" w14:textId="6A9EE8C3" w:rsidR="008D1DE8" w:rsidRPr="00E62F75" w:rsidRDefault="008D1DE8" w:rsidP="00E62F75">
            <w:pPr>
              <w:jc w:val="center"/>
              <w:rPr>
                <w:color w:val="000000"/>
              </w:rPr>
            </w:pPr>
            <w:r w:rsidRPr="00E62F75">
              <w:rPr>
                <w:color w:val="000000"/>
              </w:rPr>
              <w:t>0,373</w:t>
            </w:r>
          </w:p>
        </w:tc>
        <w:tc>
          <w:tcPr>
            <w:tcW w:w="879" w:type="dxa"/>
            <w:noWrap/>
            <w:vAlign w:val="center"/>
            <w:hideMark/>
          </w:tcPr>
          <w:p w14:paraId="624B56B8" w14:textId="59FF01AC" w:rsidR="008D1DE8" w:rsidRPr="00E62F75" w:rsidRDefault="008D1DE8" w:rsidP="00E62F75">
            <w:pPr>
              <w:jc w:val="center"/>
              <w:rPr>
                <w:color w:val="000000"/>
              </w:rPr>
            </w:pPr>
            <w:r w:rsidRPr="00E62F75">
              <w:rPr>
                <w:color w:val="000000"/>
              </w:rPr>
              <w:t>3E-31</w:t>
            </w:r>
          </w:p>
        </w:tc>
        <w:tc>
          <w:tcPr>
            <w:tcW w:w="1111" w:type="dxa"/>
            <w:noWrap/>
            <w:vAlign w:val="center"/>
            <w:hideMark/>
          </w:tcPr>
          <w:p w14:paraId="7F4AC188" w14:textId="31DC6FDB" w:rsidR="008D1DE8" w:rsidRPr="00E62F75" w:rsidRDefault="008D1DE8" w:rsidP="00E62F75">
            <w:pPr>
              <w:jc w:val="center"/>
              <w:rPr>
                <w:color w:val="000000"/>
              </w:rPr>
            </w:pPr>
            <w:r w:rsidRPr="00E62F75">
              <w:rPr>
                <w:color w:val="000000"/>
              </w:rPr>
              <w:t>1,006</w:t>
            </w:r>
          </w:p>
        </w:tc>
        <w:tc>
          <w:tcPr>
            <w:tcW w:w="827" w:type="dxa"/>
            <w:noWrap/>
            <w:vAlign w:val="center"/>
            <w:hideMark/>
          </w:tcPr>
          <w:p w14:paraId="71EF85CD" w14:textId="7463C005" w:rsidR="008D1DE8" w:rsidRPr="00E62F75" w:rsidRDefault="008D1DE8" w:rsidP="00E62F75">
            <w:pPr>
              <w:jc w:val="center"/>
              <w:rPr>
                <w:color w:val="000000"/>
              </w:rPr>
            </w:pPr>
            <w:r w:rsidRPr="00E62F75">
              <w:rPr>
                <w:color w:val="000000"/>
              </w:rPr>
              <w:t>0</w:t>
            </w:r>
          </w:p>
        </w:tc>
        <w:tc>
          <w:tcPr>
            <w:tcW w:w="1139" w:type="dxa"/>
            <w:noWrap/>
            <w:vAlign w:val="center"/>
            <w:hideMark/>
          </w:tcPr>
          <w:p w14:paraId="0CECEC02" w14:textId="6BC997CA" w:rsidR="008D1DE8" w:rsidRPr="00E62F75" w:rsidRDefault="008D1DE8" w:rsidP="00E62F75">
            <w:pPr>
              <w:jc w:val="center"/>
              <w:rPr>
                <w:color w:val="000000"/>
              </w:rPr>
            </w:pPr>
            <w:r w:rsidRPr="00E62F75">
              <w:rPr>
                <w:color w:val="000000"/>
              </w:rPr>
              <w:t>0,341</w:t>
            </w:r>
          </w:p>
        </w:tc>
        <w:tc>
          <w:tcPr>
            <w:tcW w:w="994" w:type="dxa"/>
            <w:noWrap/>
            <w:vAlign w:val="center"/>
            <w:hideMark/>
          </w:tcPr>
          <w:p w14:paraId="7826B6CE" w14:textId="02E7C2BF" w:rsidR="008D1DE8" w:rsidRPr="00E62F75" w:rsidRDefault="008D1DE8" w:rsidP="00E62F75">
            <w:pPr>
              <w:jc w:val="center"/>
              <w:rPr>
                <w:color w:val="000000"/>
              </w:rPr>
            </w:pPr>
            <w:r w:rsidRPr="00E62F75">
              <w:rPr>
                <w:color w:val="000000"/>
              </w:rPr>
              <w:t>6E-35</w:t>
            </w:r>
          </w:p>
        </w:tc>
        <w:tc>
          <w:tcPr>
            <w:tcW w:w="1123" w:type="dxa"/>
            <w:noWrap/>
            <w:vAlign w:val="center"/>
            <w:hideMark/>
          </w:tcPr>
          <w:p w14:paraId="003FF1E1" w14:textId="2C8B1562" w:rsidR="008D1DE8" w:rsidRPr="00E62F75" w:rsidRDefault="008D1DE8" w:rsidP="00E62F75">
            <w:pPr>
              <w:jc w:val="center"/>
              <w:rPr>
                <w:color w:val="000000"/>
              </w:rPr>
            </w:pPr>
            <w:r w:rsidRPr="00E62F75">
              <w:rPr>
                <w:color w:val="000000"/>
              </w:rPr>
              <w:t>0,230</w:t>
            </w:r>
          </w:p>
        </w:tc>
        <w:tc>
          <w:tcPr>
            <w:tcW w:w="842" w:type="dxa"/>
            <w:noWrap/>
            <w:vAlign w:val="center"/>
            <w:hideMark/>
          </w:tcPr>
          <w:p w14:paraId="302EEDBA" w14:textId="548AE1BD" w:rsidR="008D1DE8" w:rsidRPr="00E62F75" w:rsidRDefault="008D1DE8" w:rsidP="00E62F75">
            <w:pPr>
              <w:jc w:val="center"/>
              <w:rPr>
                <w:color w:val="000000"/>
              </w:rPr>
            </w:pPr>
            <w:r w:rsidRPr="00E62F75">
              <w:rPr>
                <w:color w:val="000000"/>
              </w:rPr>
              <w:t>6E-07</w:t>
            </w:r>
          </w:p>
        </w:tc>
        <w:tc>
          <w:tcPr>
            <w:tcW w:w="1200" w:type="dxa"/>
            <w:noWrap/>
            <w:vAlign w:val="center"/>
            <w:hideMark/>
          </w:tcPr>
          <w:p w14:paraId="1362B9C3" w14:textId="0E38388A" w:rsidR="008D1DE8" w:rsidRPr="00E62F75" w:rsidRDefault="008D1DE8" w:rsidP="00E62F75">
            <w:pPr>
              <w:jc w:val="center"/>
              <w:rPr>
                <w:color w:val="000000"/>
              </w:rPr>
            </w:pPr>
            <w:r w:rsidRPr="00E62F75">
              <w:rPr>
                <w:color w:val="000000"/>
              </w:rPr>
              <w:t>0,085</w:t>
            </w:r>
          </w:p>
        </w:tc>
        <w:tc>
          <w:tcPr>
            <w:tcW w:w="993" w:type="dxa"/>
            <w:noWrap/>
            <w:vAlign w:val="center"/>
            <w:hideMark/>
          </w:tcPr>
          <w:p w14:paraId="4D7D30C0" w14:textId="5CD624D7" w:rsidR="008D1DE8" w:rsidRPr="00E62F75" w:rsidRDefault="008D1DE8" w:rsidP="00E62F75">
            <w:pPr>
              <w:jc w:val="center"/>
              <w:rPr>
                <w:color w:val="000000"/>
              </w:rPr>
            </w:pPr>
            <w:r w:rsidRPr="00E62F75">
              <w:rPr>
                <w:color w:val="000000"/>
              </w:rPr>
              <w:t>0,061</w:t>
            </w:r>
          </w:p>
        </w:tc>
      </w:tr>
      <w:tr w:rsidR="00830741" w:rsidRPr="00435CF9" w14:paraId="3CB0F5E0" w14:textId="77777777" w:rsidTr="00E62F75">
        <w:trPr>
          <w:trHeight w:val="300"/>
        </w:trPr>
        <w:tc>
          <w:tcPr>
            <w:tcW w:w="1817" w:type="dxa"/>
            <w:noWrap/>
            <w:vAlign w:val="center"/>
            <w:hideMark/>
          </w:tcPr>
          <w:p w14:paraId="3BC4B7F3" w14:textId="77777777" w:rsidR="008D1DE8" w:rsidRPr="00E62F75" w:rsidRDefault="008D1DE8" w:rsidP="006E2420">
            <w:pPr>
              <w:jc w:val="center"/>
              <w:rPr>
                <w:color w:val="000000"/>
              </w:rPr>
            </w:pPr>
            <w:r w:rsidRPr="00E62F75">
              <w:rPr>
                <w:color w:val="000000"/>
              </w:rPr>
              <w:t>MKT_RF</w:t>
            </w:r>
          </w:p>
        </w:tc>
        <w:tc>
          <w:tcPr>
            <w:tcW w:w="1160" w:type="dxa"/>
            <w:noWrap/>
            <w:vAlign w:val="center"/>
            <w:hideMark/>
          </w:tcPr>
          <w:p w14:paraId="04D1B3F5" w14:textId="6E0BE080" w:rsidR="008D1DE8" w:rsidRPr="00E62F75" w:rsidRDefault="008D1DE8" w:rsidP="00E62F75">
            <w:pPr>
              <w:jc w:val="center"/>
              <w:rPr>
                <w:color w:val="000000"/>
              </w:rPr>
            </w:pPr>
            <w:r w:rsidRPr="00E62F75">
              <w:rPr>
                <w:color w:val="000000"/>
              </w:rPr>
              <w:t>1,081</w:t>
            </w:r>
          </w:p>
        </w:tc>
        <w:tc>
          <w:tcPr>
            <w:tcW w:w="866" w:type="dxa"/>
            <w:noWrap/>
            <w:vAlign w:val="center"/>
            <w:hideMark/>
          </w:tcPr>
          <w:p w14:paraId="7BF166D6" w14:textId="06B3147C" w:rsidR="008D1DE8" w:rsidRPr="00E62F75" w:rsidRDefault="008D1DE8" w:rsidP="00E62F75">
            <w:pPr>
              <w:jc w:val="center"/>
              <w:rPr>
                <w:color w:val="000000"/>
              </w:rPr>
            </w:pPr>
            <w:r w:rsidRPr="00E62F75">
              <w:rPr>
                <w:color w:val="000000"/>
              </w:rPr>
              <w:t>0</w:t>
            </w:r>
          </w:p>
        </w:tc>
        <w:tc>
          <w:tcPr>
            <w:tcW w:w="1225" w:type="dxa"/>
            <w:noWrap/>
            <w:vAlign w:val="center"/>
            <w:hideMark/>
          </w:tcPr>
          <w:p w14:paraId="77031FB7" w14:textId="61FE11FE" w:rsidR="008D1DE8" w:rsidRPr="00E62F75" w:rsidRDefault="008D1DE8" w:rsidP="00E62F75">
            <w:pPr>
              <w:jc w:val="center"/>
              <w:rPr>
                <w:color w:val="000000"/>
              </w:rPr>
            </w:pPr>
            <w:r w:rsidRPr="00E62F75">
              <w:rPr>
                <w:color w:val="000000"/>
              </w:rPr>
              <w:t>0,960</w:t>
            </w:r>
          </w:p>
        </w:tc>
        <w:tc>
          <w:tcPr>
            <w:tcW w:w="879" w:type="dxa"/>
            <w:noWrap/>
            <w:vAlign w:val="center"/>
            <w:hideMark/>
          </w:tcPr>
          <w:p w14:paraId="4DE4B8F9" w14:textId="3F6B2D27" w:rsidR="008D1DE8" w:rsidRPr="00E62F75" w:rsidRDefault="008D1DE8" w:rsidP="00E62F75">
            <w:pPr>
              <w:jc w:val="center"/>
              <w:rPr>
                <w:color w:val="000000"/>
              </w:rPr>
            </w:pPr>
            <w:r w:rsidRPr="00E62F75">
              <w:rPr>
                <w:color w:val="000000"/>
              </w:rPr>
              <w:t>0</w:t>
            </w:r>
          </w:p>
        </w:tc>
        <w:tc>
          <w:tcPr>
            <w:tcW w:w="1111" w:type="dxa"/>
            <w:noWrap/>
            <w:vAlign w:val="center"/>
            <w:hideMark/>
          </w:tcPr>
          <w:p w14:paraId="5A990E49" w14:textId="40871299" w:rsidR="008D1DE8" w:rsidRPr="00E62F75" w:rsidRDefault="008D1DE8" w:rsidP="00E62F75">
            <w:pPr>
              <w:jc w:val="center"/>
              <w:rPr>
                <w:color w:val="000000"/>
              </w:rPr>
            </w:pPr>
            <w:r w:rsidRPr="00E62F75">
              <w:rPr>
                <w:color w:val="000000"/>
              </w:rPr>
              <w:t>0,916</w:t>
            </w:r>
          </w:p>
        </w:tc>
        <w:tc>
          <w:tcPr>
            <w:tcW w:w="827" w:type="dxa"/>
            <w:noWrap/>
            <w:vAlign w:val="center"/>
            <w:hideMark/>
          </w:tcPr>
          <w:p w14:paraId="3CC5DA97" w14:textId="17288BF8" w:rsidR="008D1DE8" w:rsidRPr="00E62F75" w:rsidRDefault="008D1DE8" w:rsidP="00E62F75">
            <w:pPr>
              <w:jc w:val="center"/>
              <w:rPr>
                <w:color w:val="000000"/>
              </w:rPr>
            </w:pPr>
            <w:r w:rsidRPr="00E62F75">
              <w:rPr>
                <w:color w:val="000000"/>
              </w:rPr>
              <w:t>0</w:t>
            </w:r>
          </w:p>
        </w:tc>
        <w:tc>
          <w:tcPr>
            <w:tcW w:w="1139" w:type="dxa"/>
            <w:noWrap/>
            <w:vAlign w:val="center"/>
            <w:hideMark/>
          </w:tcPr>
          <w:p w14:paraId="0D5FA50E" w14:textId="3AC1F524" w:rsidR="008D1DE8" w:rsidRPr="00E62F75" w:rsidRDefault="008D1DE8" w:rsidP="00E62F75">
            <w:pPr>
              <w:jc w:val="center"/>
              <w:rPr>
                <w:color w:val="000000"/>
              </w:rPr>
            </w:pPr>
            <w:r w:rsidRPr="00E62F75">
              <w:rPr>
                <w:color w:val="000000"/>
              </w:rPr>
              <w:t>1,010</w:t>
            </w:r>
          </w:p>
        </w:tc>
        <w:tc>
          <w:tcPr>
            <w:tcW w:w="994" w:type="dxa"/>
            <w:noWrap/>
            <w:vAlign w:val="center"/>
            <w:hideMark/>
          </w:tcPr>
          <w:p w14:paraId="294BC787" w14:textId="466B1DD1" w:rsidR="008D1DE8" w:rsidRPr="00E62F75" w:rsidRDefault="008D1DE8" w:rsidP="00E62F75">
            <w:pPr>
              <w:jc w:val="center"/>
              <w:rPr>
                <w:color w:val="000000"/>
              </w:rPr>
            </w:pPr>
            <w:r w:rsidRPr="00E62F75">
              <w:rPr>
                <w:color w:val="000000"/>
              </w:rPr>
              <w:t>0</w:t>
            </w:r>
          </w:p>
        </w:tc>
        <w:tc>
          <w:tcPr>
            <w:tcW w:w="1123" w:type="dxa"/>
            <w:noWrap/>
            <w:vAlign w:val="center"/>
            <w:hideMark/>
          </w:tcPr>
          <w:p w14:paraId="5B325DC8" w14:textId="5ED5B8E2" w:rsidR="008D1DE8" w:rsidRPr="00E62F75" w:rsidRDefault="008D1DE8" w:rsidP="00E62F75">
            <w:pPr>
              <w:jc w:val="center"/>
              <w:rPr>
                <w:color w:val="000000"/>
              </w:rPr>
            </w:pPr>
            <w:r w:rsidRPr="00E62F75">
              <w:rPr>
                <w:color w:val="000000"/>
              </w:rPr>
              <w:t>0,940</w:t>
            </w:r>
          </w:p>
        </w:tc>
        <w:tc>
          <w:tcPr>
            <w:tcW w:w="842" w:type="dxa"/>
            <w:noWrap/>
            <w:vAlign w:val="center"/>
            <w:hideMark/>
          </w:tcPr>
          <w:p w14:paraId="3644B665" w14:textId="757C6E3B" w:rsidR="008D1DE8" w:rsidRPr="00E62F75" w:rsidRDefault="008D1DE8" w:rsidP="00E62F75">
            <w:pPr>
              <w:jc w:val="center"/>
              <w:rPr>
                <w:color w:val="000000"/>
              </w:rPr>
            </w:pPr>
            <w:r w:rsidRPr="00E62F75">
              <w:rPr>
                <w:color w:val="000000"/>
              </w:rPr>
              <w:t>0</w:t>
            </w:r>
          </w:p>
        </w:tc>
        <w:tc>
          <w:tcPr>
            <w:tcW w:w="1200" w:type="dxa"/>
            <w:noWrap/>
            <w:vAlign w:val="center"/>
            <w:hideMark/>
          </w:tcPr>
          <w:p w14:paraId="05161A62" w14:textId="07759C6E" w:rsidR="008D1DE8" w:rsidRPr="00E62F75" w:rsidRDefault="008D1DE8" w:rsidP="00E62F75">
            <w:pPr>
              <w:jc w:val="center"/>
              <w:rPr>
                <w:color w:val="000000"/>
              </w:rPr>
            </w:pPr>
            <w:r w:rsidRPr="00E62F75">
              <w:rPr>
                <w:color w:val="000000"/>
              </w:rPr>
              <w:t>1,095</w:t>
            </w:r>
          </w:p>
        </w:tc>
        <w:tc>
          <w:tcPr>
            <w:tcW w:w="993" w:type="dxa"/>
            <w:noWrap/>
            <w:vAlign w:val="center"/>
            <w:hideMark/>
          </w:tcPr>
          <w:p w14:paraId="3BFEE556" w14:textId="5D072B6D" w:rsidR="008D1DE8" w:rsidRPr="00E62F75" w:rsidRDefault="008D1DE8" w:rsidP="00E62F75">
            <w:pPr>
              <w:jc w:val="center"/>
              <w:rPr>
                <w:color w:val="000000"/>
              </w:rPr>
            </w:pPr>
            <w:r w:rsidRPr="00E62F75">
              <w:rPr>
                <w:color w:val="000000"/>
              </w:rPr>
              <w:t>0</w:t>
            </w:r>
          </w:p>
        </w:tc>
      </w:tr>
      <w:tr w:rsidR="00830741" w:rsidRPr="00435CF9" w14:paraId="6B402626" w14:textId="77777777" w:rsidTr="00E62F75">
        <w:trPr>
          <w:trHeight w:val="300"/>
        </w:trPr>
        <w:tc>
          <w:tcPr>
            <w:tcW w:w="1817" w:type="dxa"/>
            <w:noWrap/>
            <w:vAlign w:val="center"/>
            <w:hideMark/>
          </w:tcPr>
          <w:p w14:paraId="6BD55FD9" w14:textId="77777777" w:rsidR="008D1DE8" w:rsidRPr="00E62F75" w:rsidRDefault="008D1DE8" w:rsidP="006E2420">
            <w:pPr>
              <w:jc w:val="center"/>
              <w:rPr>
                <w:color w:val="000000"/>
              </w:rPr>
            </w:pPr>
            <w:r w:rsidRPr="00E62F75">
              <w:rPr>
                <w:color w:val="000000"/>
              </w:rPr>
              <w:t>SMB</w:t>
            </w:r>
          </w:p>
        </w:tc>
        <w:tc>
          <w:tcPr>
            <w:tcW w:w="1160" w:type="dxa"/>
            <w:noWrap/>
            <w:vAlign w:val="center"/>
            <w:hideMark/>
          </w:tcPr>
          <w:p w14:paraId="73CB00FD" w14:textId="009ACAB0" w:rsidR="008D1DE8" w:rsidRPr="00E62F75" w:rsidRDefault="008D1DE8" w:rsidP="00E62F75">
            <w:pPr>
              <w:jc w:val="center"/>
              <w:rPr>
                <w:color w:val="000000"/>
              </w:rPr>
            </w:pPr>
            <w:r w:rsidRPr="00E62F75">
              <w:rPr>
                <w:color w:val="000000"/>
              </w:rPr>
              <w:t>1,039</w:t>
            </w:r>
          </w:p>
        </w:tc>
        <w:tc>
          <w:tcPr>
            <w:tcW w:w="866" w:type="dxa"/>
            <w:noWrap/>
            <w:vAlign w:val="center"/>
            <w:hideMark/>
          </w:tcPr>
          <w:p w14:paraId="4DF1DF2C" w14:textId="3DB0FF53" w:rsidR="008D1DE8" w:rsidRPr="00E62F75" w:rsidRDefault="008D1DE8" w:rsidP="00E62F75">
            <w:pPr>
              <w:jc w:val="center"/>
              <w:rPr>
                <w:color w:val="000000"/>
              </w:rPr>
            </w:pPr>
            <w:r w:rsidRPr="00E62F75">
              <w:rPr>
                <w:color w:val="000000"/>
              </w:rPr>
              <w:t>0</w:t>
            </w:r>
          </w:p>
        </w:tc>
        <w:tc>
          <w:tcPr>
            <w:tcW w:w="1225" w:type="dxa"/>
            <w:noWrap/>
            <w:vAlign w:val="center"/>
            <w:hideMark/>
          </w:tcPr>
          <w:p w14:paraId="530B7F2A" w14:textId="35AE9CE2" w:rsidR="008D1DE8" w:rsidRPr="00E62F75" w:rsidRDefault="008D1DE8" w:rsidP="00E62F75">
            <w:pPr>
              <w:jc w:val="center"/>
              <w:rPr>
                <w:color w:val="000000"/>
              </w:rPr>
            </w:pPr>
            <w:r w:rsidRPr="00E62F75">
              <w:rPr>
                <w:color w:val="000000"/>
              </w:rPr>
              <w:t>0,808</w:t>
            </w:r>
          </w:p>
        </w:tc>
        <w:tc>
          <w:tcPr>
            <w:tcW w:w="879" w:type="dxa"/>
            <w:noWrap/>
            <w:vAlign w:val="center"/>
            <w:hideMark/>
          </w:tcPr>
          <w:p w14:paraId="7B1A4279" w14:textId="5B0E4373" w:rsidR="008D1DE8" w:rsidRPr="00E62F75" w:rsidRDefault="008D1DE8" w:rsidP="00E62F75">
            <w:pPr>
              <w:jc w:val="center"/>
              <w:rPr>
                <w:color w:val="000000"/>
              </w:rPr>
            </w:pPr>
            <w:r w:rsidRPr="00E62F75">
              <w:rPr>
                <w:color w:val="000000"/>
              </w:rPr>
              <w:t>4E-278</w:t>
            </w:r>
          </w:p>
        </w:tc>
        <w:tc>
          <w:tcPr>
            <w:tcW w:w="1111" w:type="dxa"/>
            <w:noWrap/>
            <w:vAlign w:val="center"/>
            <w:hideMark/>
          </w:tcPr>
          <w:p w14:paraId="39752274" w14:textId="37ACE5C0" w:rsidR="008D1DE8" w:rsidRPr="00E62F75" w:rsidRDefault="008D1DE8" w:rsidP="00E62F75">
            <w:pPr>
              <w:jc w:val="center"/>
              <w:rPr>
                <w:color w:val="000000"/>
              </w:rPr>
            </w:pPr>
            <w:r w:rsidRPr="00E62F75">
              <w:rPr>
                <w:color w:val="000000"/>
              </w:rPr>
              <w:t>0,734</w:t>
            </w:r>
          </w:p>
        </w:tc>
        <w:tc>
          <w:tcPr>
            <w:tcW w:w="827" w:type="dxa"/>
            <w:noWrap/>
            <w:vAlign w:val="center"/>
            <w:hideMark/>
          </w:tcPr>
          <w:p w14:paraId="5DB797C7" w14:textId="5F259196" w:rsidR="008D1DE8" w:rsidRPr="00E62F75" w:rsidRDefault="008D1DE8" w:rsidP="00E62F75">
            <w:pPr>
              <w:jc w:val="center"/>
              <w:rPr>
                <w:color w:val="000000"/>
              </w:rPr>
            </w:pPr>
            <w:r w:rsidRPr="00E62F75">
              <w:rPr>
                <w:color w:val="000000"/>
              </w:rPr>
              <w:t>0</w:t>
            </w:r>
          </w:p>
        </w:tc>
        <w:tc>
          <w:tcPr>
            <w:tcW w:w="1139" w:type="dxa"/>
            <w:noWrap/>
            <w:vAlign w:val="center"/>
            <w:hideMark/>
          </w:tcPr>
          <w:p w14:paraId="67468CC0" w14:textId="0B17897F" w:rsidR="008D1DE8" w:rsidRPr="00E62F75" w:rsidRDefault="008D1DE8" w:rsidP="00E62F75">
            <w:pPr>
              <w:jc w:val="center"/>
              <w:rPr>
                <w:color w:val="000000"/>
              </w:rPr>
            </w:pPr>
            <w:r w:rsidRPr="00E62F75">
              <w:rPr>
                <w:color w:val="000000"/>
              </w:rPr>
              <w:t>-0,117</w:t>
            </w:r>
          </w:p>
        </w:tc>
        <w:tc>
          <w:tcPr>
            <w:tcW w:w="994" w:type="dxa"/>
            <w:noWrap/>
            <w:vAlign w:val="center"/>
            <w:hideMark/>
          </w:tcPr>
          <w:p w14:paraId="18928B54" w14:textId="7B207545" w:rsidR="008D1DE8" w:rsidRPr="00E62F75" w:rsidRDefault="008D1DE8" w:rsidP="00E62F75">
            <w:pPr>
              <w:jc w:val="center"/>
              <w:rPr>
                <w:color w:val="000000"/>
              </w:rPr>
            </w:pPr>
            <w:r w:rsidRPr="00E62F75">
              <w:rPr>
                <w:color w:val="000000"/>
              </w:rPr>
              <w:t>9E-12</w:t>
            </w:r>
          </w:p>
        </w:tc>
        <w:tc>
          <w:tcPr>
            <w:tcW w:w="1123" w:type="dxa"/>
            <w:noWrap/>
            <w:vAlign w:val="center"/>
            <w:hideMark/>
          </w:tcPr>
          <w:p w14:paraId="48F7C65E" w14:textId="5CC744E5" w:rsidR="008D1DE8" w:rsidRPr="00E62F75" w:rsidRDefault="008D1DE8" w:rsidP="00E62F75">
            <w:pPr>
              <w:jc w:val="center"/>
              <w:rPr>
                <w:color w:val="000000"/>
              </w:rPr>
            </w:pPr>
            <w:r w:rsidRPr="00E62F75">
              <w:rPr>
                <w:color w:val="000000"/>
              </w:rPr>
              <w:t>-0,123</w:t>
            </w:r>
          </w:p>
        </w:tc>
        <w:tc>
          <w:tcPr>
            <w:tcW w:w="842" w:type="dxa"/>
            <w:noWrap/>
            <w:vAlign w:val="center"/>
            <w:hideMark/>
          </w:tcPr>
          <w:p w14:paraId="6481EE78" w14:textId="2CB9AD66" w:rsidR="008D1DE8" w:rsidRPr="00E62F75" w:rsidRDefault="008D1DE8" w:rsidP="00E62F75">
            <w:pPr>
              <w:jc w:val="center"/>
              <w:rPr>
                <w:color w:val="000000"/>
              </w:rPr>
            </w:pPr>
            <w:r w:rsidRPr="00E62F75">
              <w:rPr>
                <w:color w:val="000000"/>
              </w:rPr>
              <w:t>2E-06</w:t>
            </w:r>
          </w:p>
        </w:tc>
        <w:tc>
          <w:tcPr>
            <w:tcW w:w="1200" w:type="dxa"/>
            <w:noWrap/>
            <w:vAlign w:val="center"/>
            <w:hideMark/>
          </w:tcPr>
          <w:p w14:paraId="67A66821" w14:textId="3822018B" w:rsidR="008D1DE8" w:rsidRPr="00E62F75" w:rsidRDefault="008D1DE8" w:rsidP="00E62F75">
            <w:pPr>
              <w:jc w:val="center"/>
              <w:rPr>
                <w:color w:val="000000"/>
              </w:rPr>
            </w:pPr>
            <w:r w:rsidRPr="00E62F75">
              <w:rPr>
                <w:color w:val="000000"/>
              </w:rPr>
              <w:t>0,008</w:t>
            </w:r>
          </w:p>
        </w:tc>
        <w:tc>
          <w:tcPr>
            <w:tcW w:w="993" w:type="dxa"/>
            <w:noWrap/>
            <w:vAlign w:val="center"/>
            <w:hideMark/>
          </w:tcPr>
          <w:p w14:paraId="75F5A176" w14:textId="632F2D30" w:rsidR="008D1DE8" w:rsidRPr="00E62F75" w:rsidRDefault="008D1DE8" w:rsidP="00E62F75">
            <w:pPr>
              <w:jc w:val="center"/>
              <w:rPr>
                <w:color w:val="000000"/>
              </w:rPr>
            </w:pPr>
            <w:r w:rsidRPr="00E62F75">
              <w:rPr>
                <w:color w:val="000000"/>
              </w:rPr>
              <w:t>0,623</w:t>
            </w:r>
          </w:p>
        </w:tc>
      </w:tr>
      <w:tr w:rsidR="00830741" w:rsidRPr="00435CF9" w14:paraId="10DFCB13" w14:textId="77777777" w:rsidTr="00E62F75">
        <w:trPr>
          <w:trHeight w:val="300"/>
        </w:trPr>
        <w:tc>
          <w:tcPr>
            <w:tcW w:w="1817" w:type="dxa"/>
            <w:noWrap/>
            <w:vAlign w:val="center"/>
            <w:hideMark/>
          </w:tcPr>
          <w:p w14:paraId="17046A6E" w14:textId="77777777" w:rsidR="008D1DE8" w:rsidRPr="00E62F75" w:rsidRDefault="008D1DE8" w:rsidP="006E2420">
            <w:pPr>
              <w:jc w:val="center"/>
              <w:rPr>
                <w:color w:val="000000"/>
              </w:rPr>
            </w:pPr>
            <w:r w:rsidRPr="00E62F75">
              <w:rPr>
                <w:color w:val="000000"/>
              </w:rPr>
              <w:t>HML</w:t>
            </w:r>
          </w:p>
        </w:tc>
        <w:tc>
          <w:tcPr>
            <w:tcW w:w="1160" w:type="dxa"/>
            <w:noWrap/>
            <w:vAlign w:val="center"/>
            <w:hideMark/>
          </w:tcPr>
          <w:p w14:paraId="1F73C3B9" w14:textId="12371527" w:rsidR="008D1DE8" w:rsidRPr="00E62F75" w:rsidRDefault="008D1DE8" w:rsidP="00E62F75">
            <w:pPr>
              <w:jc w:val="center"/>
              <w:rPr>
                <w:color w:val="000000"/>
              </w:rPr>
            </w:pPr>
            <w:r w:rsidRPr="00E62F75">
              <w:rPr>
                <w:color w:val="000000"/>
              </w:rPr>
              <w:t>-0,220</w:t>
            </w:r>
          </w:p>
        </w:tc>
        <w:tc>
          <w:tcPr>
            <w:tcW w:w="866" w:type="dxa"/>
            <w:noWrap/>
            <w:vAlign w:val="center"/>
            <w:hideMark/>
          </w:tcPr>
          <w:p w14:paraId="372847CE" w14:textId="58329A59" w:rsidR="008D1DE8" w:rsidRPr="00E62F75" w:rsidRDefault="008D1DE8" w:rsidP="00E62F75">
            <w:pPr>
              <w:jc w:val="center"/>
              <w:rPr>
                <w:color w:val="000000"/>
              </w:rPr>
            </w:pPr>
            <w:r w:rsidRPr="00E62F75">
              <w:rPr>
                <w:color w:val="000000"/>
              </w:rPr>
              <w:t>1E-36</w:t>
            </w:r>
          </w:p>
        </w:tc>
        <w:tc>
          <w:tcPr>
            <w:tcW w:w="1225" w:type="dxa"/>
            <w:noWrap/>
            <w:vAlign w:val="center"/>
            <w:hideMark/>
          </w:tcPr>
          <w:p w14:paraId="1F577B23" w14:textId="7060A97B" w:rsidR="008D1DE8" w:rsidRPr="00E62F75" w:rsidRDefault="008D1DE8" w:rsidP="00E62F75">
            <w:pPr>
              <w:jc w:val="center"/>
              <w:rPr>
                <w:color w:val="000000"/>
              </w:rPr>
            </w:pPr>
            <w:r w:rsidRPr="00E62F75">
              <w:rPr>
                <w:color w:val="000000"/>
              </w:rPr>
              <w:t>0,307</w:t>
            </w:r>
          </w:p>
        </w:tc>
        <w:tc>
          <w:tcPr>
            <w:tcW w:w="879" w:type="dxa"/>
            <w:noWrap/>
            <w:vAlign w:val="center"/>
            <w:hideMark/>
          </w:tcPr>
          <w:p w14:paraId="7A1BA442" w14:textId="4C056656" w:rsidR="008D1DE8" w:rsidRPr="00E62F75" w:rsidRDefault="008D1DE8" w:rsidP="00E62F75">
            <w:pPr>
              <w:jc w:val="center"/>
              <w:rPr>
                <w:color w:val="000000"/>
              </w:rPr>
            </w:pPr>
            <w:r w:rsidRPr="00E62F75">
              <w:rPr>
                <w:color w:val="000000"/>
              </w:rPr>
              <w:t>3E-52</w:t>
            </w:r>
          </w:p>
        </w:tc>
        <w:tc>
          <w:tcPr>
            <w:tcW w:w="1111" w:type="dxa"/>
            <w:noWrap/>
            <w:vAlign w:val="center"/>
            <w:hideMark/>
          </w:tcPr>
          <w:p w14:paraId="1179812C" w14:textId="547A30FB" w:rsidR="008D1DE8" w:rsidRPr="00E62F75" w:rsidRDefault="008D1DE8" w:rsidP="00E62F75">
            <w:pPr>
              <w:jc w:val="center"/>
              <w:rPr>
                <w:color w:val="000000"/>
              </w:rPr>
            </w:pPr>
            <w:r w:rsidRPr="00E62F75">
              <w:rPr>
                <w:color w:val="000000"/>
              </w:rPr>
              <w:t>-</w:t>
            </w:r>
          </w:p>
        </w:tc>
        <w:tc>
          <w:tcPr>
            <w:tcW w:w="827" w:type="dxa"/>
            <w:noWrap/>
            <w:vAlign w:val="center"/>
            <w:hideMark/>
          </w:tcPr>
          <w:p w14:paraId="7D5D3EEF" w14:textId="564C81BE" w:rsidR="008D1DE8" w:rsidRPr="00E62F75" w:rsidRDefault="008D1DE8" w:rsidP="00E62F75">
            <w:pPr>
              <w:jc w:val="center"/>
              <w:rPr>
                <w:color w:val="000000"/>
              </w:rPr>
            </w:pPr>
            <w:r w:rsidRPr="00E62F75">
              <w:rPr>
                <w:color w:val="000000"/>
              </w:rPr>
              <w:t>-</w:t>
            </w:r>
          </w:p>
        </w:tc>
        <w:tc>
          <w:tcPr>
            <w:tcW w:w="1139" w:type="dxa"/>
            <w:noWrap/>
            <w:vAlign w:val="center"/>
            <w:hideMark/>
          </w:tcPr>
          <w:p w14:paraId="7D4461BD" w14:textId="54C93E4C" w:rsidR="008D1DE8" w:rsidRPr="00E62F75" w:rsidRDefault="008D1DE8" w:rsidP="00E62F75">
            <w:pPr>
              <w:jc w:val="center"/>
              <w:rPr>
                <w:color w:val="000000"/>
              </w:rPr>
            </w:pPr>
            <w:r w:rsidRPr="00E62F75">
              <w:rPr>
                <w:color w:val="000000"/>
              </w:rPr>
              <w:t>-0,252</w:t>
            </w:r>
          </w:p>
        </w:tc>
        <w:tc>
          <w:tcPr>
            <w:tcW w:w="994" w:type="dxa"/>
            <w:noWrap/>
            <w:vAlign w:val="center"/>
            <w:hideMark/>
          </w:tcPr>
          <w:p w14:paraId="436686DF" w14:textId="7690589B" w:rsidR="008D1DE8" w:rsidRPr="00E62F75" w:rsidRDefault="008D1DE8" w:rsidP="00E62F75">
            <w:pPr>
              <w:jc w:val="center"/>
              <w:rPr>
                <w:color w:val="000000"/>
              </w:rPr>
            </w:pPr>
            <w:r w:rsidRPr="00E62F75">
              <w:rPr>
                <w:color w:val="000000"/>
              </w:rPr>
              <w:t>3E-86</w:t>
            </w:r>
          </w:p>
        </w:tc>
        <w:tc>
          <w:tcPr>
            <w:tcW w:w="1123" w:type="dxa"/>
            <w:noWrap/>
            <w:vAlign w:val="center"/>
            <w:hideMark/>
          </w:tcPr>
          <w:p w14:paraId="4F50F28D" w14:textId="65EFBDA1" w:rsidR="008D1DE8" w:rsidRPr="00E62F75" w:rsidRDefault="008D1DE8" w:rsidP="00E62F75">
            <w:pPr>
              <w:jc w:val="center"/>
              <w:rPr>
                <w:color w:val="000000"/>
              </w:rPr>
            </w:pPr>
            <w:r w:rsidRPr="00E62F75">
              <w:rPr>
                <w:color w:val="000000"/>
              </w:rPr>
              <w:t>0,285</w:t>
            </w:r>
          </w:p>
        </w:tc>
        <w:tc>
          <w:tcPr>
            <w:tcW w:w="842" w:type="dxa"/>
            <w:noWrap/>
            <w:vAlign w:val="center"/>
            <w:hideMark/>
          </w:tcPr>
          <w:p w14:paraId="6F75E762" w14:textId="03CC8CA0" w:rsidR="008D1DE8" w:rsidRPr="00E62F75" w:rsidRDefault="008D1DE8" w:rsidP="00E62F75">
            <w:pPr>
              <w:jc w:val="center"/>
              <w:rPr>
                <w:color w:val="000000"/>
              </w:rPr>
            </w:pPr>
            <w:r w:rsidRPr="00E62F75">
              <w:rPr>
                <w:color w:val="000000"/>
              </w:rPr>
              <w:t>5E-28</w:t>
            </w:r>
          </w:p>
        </w:tc>
        <w:tc>
          <w:tcPr>
            <w:tcW w:w="1200" w:type="dxa"/>
            <w:noWrap/>
            <w:vAlign w:val="center"/>
            <w:hideMark/>
          </w:tcPr>
          <w:p w14:paraId="193A847A" w14:textId="3494EED3" w:rsidR="008D1DE8" w:rsidRPr="00E62F75" w:rsidRDefault="008D1DE8" w:rsidP="00E62F75">
            <w:pPr>
              <w:jc w:val="center"/>
              <w:rPr>
                <w:color w:val="000000"/>
              </w:rPr>
            </w:pPr>
            <w:r w:rsidRPr="00E62F75">
              <w:rPr>
                <w:color w:val="000000"/>
              </w:rPr>
              <w:t>0,813</w:t>
            </w:r>
          </w:p>
        </w:tc>
        <w:tc>
          <w:tcPr>
            <w:tcW w:w="993" w:type="dxa"/>
            <w:noWrap/>
            <w:vAlign w:val="center"/>
            <w:hideMark/>
          </w:tcPr>
          <w:p w14:paraId="74F9091E" w14:textId="61ED32C1" w:rsidR="008D1DE8" w:rsidRPr="00E62F75" w:rsidRDefault="008D1DE8" w:rsidP="00E62F75">
            <w:pPr>
              <w:jc w:val="center"/>
              <w:rPr>
                <w:color w:val="000000"/>
              </w:rPr>
            </w:pPr>
            <w:r w:rsidRPr="00E62F75">
              <w:rPr>
                <w:color w:val="000000"/>
              </w:rPr>
              <w:t>4E-277</w:t>
            </w:r>
          </w:p>
        </w:tc>
      </w:tr>
      <w:tr w:rsidR="00830741" w:rsidRPr="00435CF9" w14:paraId="3AB877CF" w14:textId="77777777" w:rsidTr="00E62F75">
        <w:trPr>
          <w:trHeight w:val="300"/>
        </w:trPr>
        <w:tc>
          <w:tcPr>
            <w:tcW w:w="1817" w:type="dxa"/>
            <w:noWrap/>
            <w:vAlign w:val="center"/>
            <w:hideMark/>
          </w:tcPr>
          <w:p w14:paraId="747E3F16" w14:textId="77777777" w:rsidR="008D1DE8" w:rsidRPr="00E62F75" w:rsidRDefault="008D1DE8" w:rsidP="006E2420">
            <w:pPr>
              <w:jc w:val="center"/>
              <w:rPr>
                <w:color w:val="000000"/>
              </w:rPr>
            </w:pPr>
            <w:r w:rsidRPr="00E62F75">
              <w:rPr>
                <w:color w:val="000000"/>
              </w:rPr>
              <w:t>MKT_RF^2</w:t>
            </w:r>
          </w:p>
        </w:tc>
        <w:tc>
          <w:tcPr>
            <w:tcW w:w="1160" w:type="dxa"/>
            <w:noWrap/>
            <w:vAlign w:val="center"/>
            <w:hideMark/>
          </w:tcPr>
          <w:p w14:paraId="2A472F1F" w14:textId="5A62A9CA" w:rsidR="008D1DE8" w:rsidRPr="00E62F75" w:rsidRDefault="008D1DE8" w:rsidP="00E62F75">
            <w:pPr>
              <w:jc w:val="center"/>
              <w:rPr>
                <w:color w:val="000000"/>
              </w:rPr>
            </w:pPr>
            <w:r w:rsidRPr="00E62F75">
              <w:rPr>
                <w:color w:val="000000"/>
              </w:rPr>
              <w:t>0,00160</w:t>
            </w:r>
          </w:p>
        </w:tc>
        <w:tc>
          <w:tcPr>
            <w:tcW w:w="866" w:type="dxa"/>
            <w:noWrap/>
            <w:vAlign w:val="center"/>
            <w:hideMark/>
          </w:tcPr>
          <w:p w14:paraId="07E7831E" w14:textId="487AEF03" w:rsidR="008D1DE8" w:rsidRPr="00E62F75" w:rsidRDefault="008D1DE8" w:rsidP="00E62F75">
            <w:pPr>
              <w:jc w:val="center"/>
              <w:rPr>
                <w:color w:val="000000"/>
              </w:rPr>
            </w:pPr>
            <w:r w:rsidRPr="00E62F75">
              <w:rPr>
                <w:color w:val="000000"/>
              </w:rPr>
              <w:t>0,094</w:t>
            </w:r>
          </w:p>
        </w:tc>
        <w:tc>
          <w:tcPr>
            <w:tcW w:w="1225" w:type="dxa"/>
            <w:noWrap/>
            <w:vAlign w:val="center"/>
            <w:hideMark/>
          </w:tcPr>
          <w:p w14:paraId="579DDAFB" w14:textId="0DE88073" w:rsidR="008D1DE8" w:rsidRPr="00E62F75" w:rsidRDefault="008D1DE8" w:rsidP="00E62F75">
            <w:pPr>
              <w:jc w:val="center"/>
              <w:rPr>
                <w:color w:val="000000"/>
              </w:rPr>
            </w:pPr>
            <w:r w:rsidRPr="00E62F75">
              <w:rPr>
                <w:color w:val="000000"/>
              </w:rPr>
              <w:t>-</w:t>
            </w:r>
          </w:p>
        </w:tc>
        <w:tc>
          <w:tcPr>
            <w:tcW w:w="879" w:type="dxa"/>
            <w:noWrap/>
            <w:vAlign w:val="center"/>
            <w:hideMark/>
          </w:tcPr>
          <w:p w14:paraId="5DE6BB27" w14:textId="77888D46" w:rsidR="008D1DE8" w:rsidRPr="00E62F75" w:rsidRDefault="008D1DE8" w:rsidP="00E62F75">
            <w:pPr>
              <w:jc w:val="center"/>
              <w:rPr>
                <w:color w:val="000000"/>
              </w:rPr>
            </w:pPr>
            <w:r w:rsidRPr="00E62F75">
              <w:rPr>
                <w:color w:val="000000"/>
              </w:rPr>
              <w:t>-</w:t>
            </w:r>
          </w:p>
        </w:tc>
        <w:tc>
          <w:tcPr>
            <w:tcW w:w="1111" w:type="dxa"/>
            <w:noWrap/>
            <w:vAlign w:val="center"/>
            <w:hideMark/>
          </w:tcPr>
          <w:p w14:paraId="77A6BD8D" w14:textId="1A7F625F" w:rsidR="008D1DE8" w:rsidRPr="00E62F75" w:rsidRDefault="008D1DE8" w:rsidP="00E62F75">
            <w:pPr>
              <w:jc w:val="center"/>
              <w:rPr>
                <w:color w:val="000000"/>
              </w:rPr>
            </w:pPr>
            <w:r w:rsidRPr="00E62F75">
              <w:rPr>
                <w:color w:val="000000"/>
              </w:rPr>
              <w:t>-</w:t>
            </w:r>
          </w:p>
        </w:tc>
        <w:tc>
          <w:tcPr>
            <w:tcW w:w="827" w:type="dxa"/>
            <w:noWrap/>
            <w:vAlign w:val="center"/>
            <w:hideMark/>
          </w:tcPr>
          <w:p w14:paraId="52C2CA20" w14:textId="6A5AC603" w:rsidR="008D1DE8" w:rsidRPr="00E62F75" w:rsidRDefault="008D1DE8" w:rsidP="00E62F75">
            <w:pPr>
              <w:jc w:val="center"/>
              <w:rPr>
                <w:color w:val="000000"/>
              </w:rPr>
            </w:pPr>
            <w:r w:rsidRPr="00E62F75">
              <w:rPr>
                <w:color w:val="000000"/>
              </w:rPr>
              <w:t>-</w:t>
            </w:r>
          </w:p>
        </w:tc>
        <w:tc>
          <w:tcPr>
            <w:tcW w:w="1139" w:type="dxa"/>
            <w:noWrap/>
            <w:vAlign w:val="center"/>
            <w:hideMark/>
          </w:tcPr>
          <w:p w14:paraId="15D109DD" w14:textId="25BD1996" w:rsidR="008D1DE8" w:rsidRPr="00E62F75" w:rsidRDefault="008D1DE8" w:rsidP="00E62F75">
            <w:pPr>
              <w:jc w:val="center"/>
              <w:rPr>
                <w:color w:val="000000"/>
              </w:rPr>
            </w:pPr>
            <w:r w:rsidRPr="00E62F75">
              <w:rPr>
                <w:color w:val="000000"/>
              </w:rPr>
              <w:t>-</w:t>
            </w:r>
          </w:p>
        </w:tc>
        <w:tc>
          <w:tcPr>
            <w:tcW w:w="994" w:type="dxa"/>
            <w:noWrap/>
            <w:vAlign w:val="center"/>
            <w:hideMark/>
          </w:tcPr>
          <w:p w14:paraId="0F742DC4" w14:textId="1688F3C1" w:rsidR="008D1DE8" w:rsidRPr="00E62F75" w:rsidRDefault="008D1DE8" w:rsidP="00E62F75">
            <w:pPr>
              <w:jc w:val="center"/>
              <w:rPr>
                <w:color w:val="000000"/>
              </w:rPr>
            </w:pPr>
            <w:r w:rsidRPr="00E62F75">
              <w:rPr>
                <w:color w:val="000000"/>
              </w:rPr>
              <w:t>-</w:t>
            </w:r>
          </w:p>
        </w:tc>
        <w:tc>
          <w:tcPr>
            <w:tcW w:w="1123" w:type="dxa"/>
            <w:noWrap/>
            <w:vAlign w:val="center"/>
            <w:hideMark/>
          </w:tcPr>
          <w:p w14:paraId="770C80CE" w14:textId="5C068B85" w:rsidR="008D1DE8" w:rsidRPr="00E62F75" w:rsidRDefault="008D1DE8" w:rsidP="00E62F75">
            <w:pPr>
              <w:jc w:val="center"/>
              <w:rPr>
                <w:color w:val="000000"/>
              </w:rPr>
            </w:pPr>
            <w:r w:rsidRPr="00E62F75">
              <w:rPr>
                <w:color w:val="000000"/>
              </w:rPr>
              <w:t>-</w:t>
            </w:r>
          </w:p>
        </w:tc>
        <w:tc>
          <w:tcPr>
            <w:tcW w:w="842" w:type="dxa"/>
            <w:noWrap/>
            <w:vAlign w:val="center"/>
            <w:hideMark/>
          </w:tcPr>
          <w:p w14:paraId="35B65F6A" w14:textId="22AF0A31" w:rsidR="008D1DE8" w:rsidRPr="00E62F75" w:rsidRDefault="008D1DE8" w:rsidP="00E62F75">
            <w:pPr>
              <w:jc w:val="center"/>
              <w:rPr>
                <w:color w:val="000000"/>
              </w:rPr>
            </w:pPr>
            <w:r w:rsidRPr="00E62F75">
              <w:rPr>
                <w:color w:val="000000"/>
              </w:rPr>
              <w:t>-</w:t>
            </w:r>
          </w:p>
        </w:tc>
        <w:tc>
          <w:tcPr>
            <w:tcW w:w="1200" w:type="dxa"/>
            <w:noWrap/>
            <w:vAlign w:val="center"/>
            <w:hideMark/>
          </w:tcPr>
          <w:p w14:paraId="307733A9" w14:textId="03D06470" w:rsidR="008D1DE8" w:rsidRPr="00E62F75" w:rsidRDefault="008D1DE8" w:rsidP="00E62F75">
            <w:pPr>
              <w:jc w:val="center"/>
              <w:rPr>
                <w:color w:val="000000"/>
              </w:rPr>
            </w:pPr>
            <w:r w:rsidRPr="00E62F75">
              <w:rPr>
                <w:color w:val="000000"/>
              </w:rPr>
              <w:t>0,00189</w:t>
            </w:r>
          </w:p>
        </w:tc>
        <w:tc>
          <w:tcPr>
            <w:tcW w:w="993" w:type="dxa"/>
            <w:noWrap/>
            <w:vAlign w:val="center"/>
            <w:hideMark/>
          </w:tcPr>
          <w:p w14:paraId="68059F2D" w14:textId="1E5D874D" w:rsidR="008D1DE8" w:rsidRPr="00E62F75" w:rsidRDefault="008D1DE8" w:rsidP="00E62F75">
            <w:pPr>
              <w:jc w:val="center"/>
              <w:rPr>
                <w:color w:val="000000"/>
              </w:rPr>
            </w:pPr>
            <w:r w:rsidRPr="00E62F75">
              <w:rPr>
                <w:color w:val="000000"/>
              </w:rPr>
              <w:t>0,034</w:t>
            </w:r>
          </w:p>
        </w:tc>
      </w:tr>
      <w:tr w:rsidR="00830741" w:rsidRPr="00435CF9" w14:paraId="53A61BD2" w14:textId="77777777" w:rsidTr="00E62F75">
        <w:trPr>
          <w:trHeight w:val="300"/>
        </w:trPr>
        <w:tc>
          <w:tcPr>
            <w:tcW w:w="1817" w:type="dxa"/>
            <w:noWrap/>
            <w:vAlign w:val="center"/>
            <w:hideMark/>
          </w:tcPr>
          <w:p w14:paraId="51D920B5" w14:textId="77777777" w:rsidR="008D1DE8" w:rsidRPr="00E62F75" w:rsidRDefault="008D1DE8" w:rsidP="006E2420">
            <w:pPr>
              <w:jc w:val="center"/>
              <w:rPr>
                <w:color w:val="000000"/>
              </w:rPr>
            </w:pPr>
            <w:r w:rsidRPr="00E62F75">
              <w:rPr>
                <w:color w:val="000000"/>
              </w:rPr>
              <w:t>SMB^2</w:t>
            </w:r>
          </w:p>
        </w:tc>
        <w:tc>
          <w:tcPr>
            <w:tcW w:w="1160" w:type="dxa"/>
            <w:noWrap/>
            <w:vAlign w:val="center"/>
            <w:hideMark/>
          </w:tcPr>
          <w:p w14:paraId="11C897CC" w14:textId="65D82D06" w:rsidR="008D1DE8" w:rsidRPr="00E62F75" w:rsidRDefault="008D1DE8" w:rsidP="00E62F75">
            <w:pPr>
              <w:jc w:val="center"/>
              <w:rPr>
                <w:color w:val="000000"/>
              </w:rPr>
            </w:pPr>
            <w:r w:rsidRPr="00E62F75">
              <w:rPr>
                <w:color w:val="000000"/>
              </w:rPr>
              <w:t>-</w:t>
            </w:r>
          </w:p>
        </w:tc>
        <w:tc>
          <w:tcPr>
            <w:tcW w:w="866" w:type="dxa"/>
            <w:noWrap/>
            <w:vAlign w:val="center"/>
            <w:hideMark/>
          </w:tcPr>
          <w:p w14:paraId="577430FE" w14:textId="21F5A7A3" w:rsidR="008D1DE8" w:rsidRPr="00E62F75" w:rsidRDefault="008D1DE8" w:rsidP="00E62F75">
            <w:pPr>
              <w:jc w:val="center"/>
              <w:rPr>
                <w:color w:val="000000"/>
              </w:rPr>
            </w:pPr>
            <w:r w:rsidRPr="00E62F75">
              <w:rPr>
                <w:color w:val="000000"/>
              </w:rPr>
              <w:t>-</w:t>
            </w:r>
          </w:p>
        </w:tc>
        <w:tc>
          <w:tcPr>
            <w:tcW w:w="1225" w:type="dxa"/>
            <w:noWrap/>
            <w:vAlign w:val="center"/>
            <w:hideMark/>
          </w:tcPr>
          <w:p w14:paraId="1F886FD8" w14:textId="4D3A8EA2" w:rsidR="008D1DE8" w:rsidRPr="00E62F75" w:rsidRDefault="008D1DE8" w:rsidP="00E62F75">
            <w:pPr>
              <w:jc w:val="center"/>
              <w:rPr>
                <w:color w:val="000000"/>
              </w:rPr>
            </w:pPr>
            <w:r w:rsidRPr="00E62F75">
              <w:rPr>
                <w:color w:val="000000"/>
              </w:rPr>
              <w:t>-</w:t>
            </w:r>
          </w:p>
        </w:tc>
        <w:tc>
          <w:tcPr>
            <w:tcW w:w="879" w:type="dxa"/>
            <w:noWrap/>
            <w:vAlign w:val="center"/>
            <w:hideMark/>
          </w:tcPr>
          <w:p w14:paraId="503776B4" w14:textId="4CB47922" w:rsidR="008D1DE8" w:rsidRPr="00E62F75" w:rsidRDefault="008D1DE8" w:rsidP="00E62F75">
            <w:pPr>
              <w:jc w:val="center"/>
              <w:rPr>
                <w:color w:val="000000"/>
              </w:rPr>
            </w:pPr>
            <w:r w:rsidRPr="00E62F75">
              <w:rPr>
                <w:color w:val="000000"/>
              </w:rPr>
              <w:t>-</w:t>
            </w:r>
          </w:p>
        </w:tc>
        <w:tc>
          <w:tcPr>
            <w:tcW w:w="1111" w:type="dxa"/>
            <w:noWrap/>
            <w:vAlign w:val="center"/>
            <w:hideMark/>
          </w:tcPr>
          <w:p w14:paraId="7AD1AAEF" w14:textId="2AA06D07" w:rsidR="008D1DE8" w:rsidRPr="00E62F75" w:rsidRDefault="008D1DE8" w:rsidP="00E62F75">
            <w:pPr>
              <w:jc w:val="center"/>
              <w:rPr>
                <w:color w:val="000000"/>
              </w:rPr>
            </w:pPr>
            <w:r w:rsidRPr="00E62F75">
              <w:rPr>
                <w:color w:val="000000"/>
              </w:rPr>
              <w:t>-</w:t>
            </w:r>
          </w:p>
        </w:tc>
        <w:tc>
          <w:tcPr>
            <w:tcW w:w="827" w:type="dxa"/>
            <w:noWrap/>
            <w:vAlign w:val="center"/>
            <w:hideMark/>
          </w:tcPr>
          <w:p w14:paraId="589780F8" w14:textId="37C98628" w:rsidR="008D1DE8" w:rsidRPr="00E62F75" w:rsidRDefault="008D1DE8" w:rsidP="00E62F75">
            <w:pPr>
              <w:jc w:val="center"/>
              <w:rPr>
                <w:color w:val="000000"/>
              </w:rPr>
            </w:pPr>
            <w:r w:rsidRPr="00E62F75">
              <w:rPr>
                <w:color w:val="000000"/>
              </w:rPr>
              <w:t>-</w:t>
            </w:r>
          </w:p>
        </w:tc>
        <w:tc>
          <w:tcPr>
            <w:tcW w:w="1139" w:type="dxa"/>
            <w:noWrap/>
            <w:vAlign w:val="center"/>
            <w:hideMark/>
          </w:tcPr>
          <w:p w14:paraId="473B8488" w14:textId="4505AFC5" w:rsidR="008D1DE8" w:rsidRPr="00E62F75" w:rsidRDefault="008D1DE8" w:rsidP="00E62F75">
            <w:pPr>
              <w:jc w:val="center"/>
              <w:rPr>
                <w:color w:val="000000"/>
              </w:rPr>
            </w:pPr>
            <w:r w:rsidRPr="00E62F75">
              <w:rPr>
                <w:color w:val="000000"/>
              </w:rPr>
              <w:t>0,00230</w:t>
            </w:r>
          </w:p>
        </w:tc>
        <w:tc>
          <w:tcPr>
            <w:tcW w:w="994" w:type="dxa"/>
            <w:noWrap/>
            <w:vAlign w:val="center"/>
            <w:hideMark/>
          </w:tcPr>
          <w:p w14:paraId="51583876" w14:textId="3B15D0FE" w:rsidR="008D1DE8" w:rsidRPr="00E62F75" w:rsidRDefault="008D1DE8" w:rsidP="00E62F75">
            <w:pPr>
              <w:jc w:val="center"/>
              <w:rPr>
                <w:color w:val="000000"/>
              </w:rPr>
            </w:pPr>
            <w:r w:rsidRPr="00E62F75">
              <w:rPr>
                <w:color w:val="000000"/>
              </w:rPr>
              <w:t>0,011</w:t>
            </w:r>
          </w:p>
        </w:tc>
        <w:tc>
          <w:tcPr>
            <w:tcW w:w="1123" w:type="dxa"/>
            <w:noWrap/>
            <w:vAlign w:val="center"/>
            <w:hideMark/>
          </w:tcPr>
          <w:p w14:paraId="407AE5A7" w14:textId="5867B33B" w:rsidR="008D1DE8" w:rsidRPr="00E62F75" w:rsidRDefault="008D1DE8" w:rsidP="00E62F75">
            <w:pPr>
              <w:jc w:val="center"/>
              <w:rPr>
                <w:color w:val="000000"/>
              </w:rPr>
            </w:pPr>
            <w:r w:rsidRPr="00E62F75">
              <w:rPr>
                <w:color w:val="000000"/>
              </w:rPr>
              <w:t>-</w:t>
            </w:r>
          </w:p>
        </w:tc>
        <w:tc>
          <w:tcPr>
            <w:tcW w:w="842" w:type="dxa"/>
            <w:noWrap/>
            <w:vAlign w:val="center"/>
            <w:hideMark/>
          </w:tcPr>
          <w:p w14:paraId="45C908E4" w14:textId="334C3F03" w:rsidR="008D1DE8" w:rsidRPr="00E62F75" w:rsidRDefault="008D1DE8" w:rsidP="00E62F75">
            <w:pPr>
              <w:jc w:val="center"/>
              <w:rPr>
                <w:color w:val="000000"/>
              </w:rPr>
            </w:pPr>
            <w:r w:rsidRPr="00E62F75">
              <w:rPr>
                <w:color w:val="000000"/>
              </w:rPr>
              <w:t>-</w:t>
            </w:r>
          </w:p>
        </w:tc>
        <w:tc>
          <w:tcPr>
            <w:tcW w:w="1200" w:type="dxa"/>
            <w:noWrap/>
            <w:vAlign w:val="center"/>
            <w:hideMark/>
          </w:tcPr>
          <w:p w14:paraId="4C66E8C5" w14:textId="2DB4802B" w:rsidR="008D1DE8" w:rsidRPr="00E62F75" w:rsidRDefault="008D1DE8" w:rsidP="00E62F75">
            <w:pPr>
              <w:jc w:val="center"/>
              <w:rPr>
                <w:color w:val="000000"/>
              </w:rPr>
            </w:pPr>
            <w:r w:rsidRPr="00E62F75">
              <w:rPr>
                <w:color w:val="000000"/>
              </w:rPr>
              <w:t>-</w:t>
            </w:r>
          </w:p>
        </w:tc>
        <w:tc>
          <w:tcPr>
            <w:tcW w:w="993" w:type="dxa"/>
            <w:noWrap/>
            <w:vAlign w:val="center"/>
            <w:hideMark/>
          </w:tcPr>
          <w:p w14:paraId="22FCB485" w14:textId="71EE9162" w:rsidR="008D1DE8" w:rsidRPr="00E62F75" w:rsidRDefault="008D1DE8" w:rsidP="00E62F75">
            <w:pPr>
              <w:jc w:val="center"/>
              <w:rPr>
                <w:color w:val="000000"/>
              </w:rPr>
            </w:pPr>
            <w:r w:rsidRPr="00E62F75">
              <w:rPr>
                <w:color w:val="000000"/>
              </w:rPr>
              <w:t>-</w:t>
            </w:r>
          </w:p>
        </w:tc>
      </w:tr>
      <w:tr w:rsidR="00830741" w:rsidRPr="00435CF9" w14:paraId="345BBE8E" w14:textId="77777777" w:rsidTr="00E62F75">
        <w:trPr>
          <w:trHeight w:val="300"/>
        </w:trPr>
        <w:tc>
          <w:tcPr>
            <w:tcW w:w="1817" w:type="dxa"/>
            <w:noWrap/>
            <w:vAlign w:val="center"/>
            <w:hideMark/>
          </w:tcPr>
          <w:p w14:paraId="26862866" w14:textId="77777777" w:rsidR="008D1DE8" w:rsidRPr="00E62F75" w:rsidRDefault="008D1DE8" w:rsidP="006E2420">
            <w:pPr>
              <w:jc w:val="center"/>
              <w:rPr>
                <w:color w:val="000000"/>
              </w:rPr>
            </w:pPr>
            <w:r w:rsidRPr="00E62F75">
              <w:rPr>
                <w:color w:val="000000"/>
              </w:rPr>
              <w:t>HML^2</w:t>
            </w:r>
          </w:p>
        </w:tc>
        <w:tc>
          <w:tcPr>
            <w:tcW w:w="1160" w:type="dxa"/>
            <w:noWrap/>
            <w:vAlign w:val="center"/>
            <w:hideMark/>
          </w:tcPr>
          <w:p w14:paraId="03C8941F" w14:textId="1E0CE33F" w:rsidR="008D1DE8" w:rsidRPr="00E62F75" w:rsidRDefault="008D1DE8" w:rsidP="00E62F75">
            <w:pPr>
              <w:jc w:val="center"/>
              <w:rPr>
                <w:color w:val="000000"/>
              </w:rPr>
            </w:pPr>
            <w:r w:rsidRPr="00E62F75">
              <w:rPr>
                <w:color w:val="000000"/>
              </w:rPr>
              <w:t>-</w:t>
            </w:r>
          </w:p>
        </w:tc>
        <w:tc>
          <w:tcPr>
            <w:tcW w:w="866" w:type="dxa"/>
            <w:noWrap/>
            <w:vAlign w:val="center"/>
            <w:hideMark/>
          </w:tcPr>
          <w:p w14:paraId="40E70C2E" w14:textId="344FCF2A" w:rsidR="008D1DE8" w:rsidRPr="00E62F75" w:rsidRDefault="008D1DE8" w:rsidP="00E62F75">
            <w:pPr>
              <w:jc w:val="center"/>
              <w:rPr>
                <w:color w:val="000000"/>
              </w:rPr>
            </w:pPr>
            <w:r w:rsidRPr="00E62F75">
              <w:rPr>
                <w:color w:val="000000"/>
              </w:rPr>
              <w:t>-</w:t>
            </w:r>
          </w:p>
        </w:tc>
        <w:tc>
          <w:tcPr>
            <w:tcW w:w="1225" w:type="dxa"/>
            <w:noWrap/>
            <w:vAlign w:val="center"/>
            <w:hideMark/>
          </w:tcPr>
          <w:p w14:paraId="7ACB0CE9" w14:textId="58BDF246" w:rsidR="008D1DE8" w:rsidRPr="00E62F75" w:rsidRDefault="008D1DE8" w:rsidP="00E62F75">
            <w:pPr>
              <w:jc w:val="center"/>
              <w:rPr>
                <w:color w:val="000000"/>
              </w:rPr>
            </w:pPr>
            <w:r w:rsidRPr="00E62F75">
              <w:rPr>
                <w:color w:val="000000"/>
              </w:rPr>
              <w:t>-0,00736</w:t>
            </w:r>
          </w:p>
        </w:tc>
        <w:tc>
          <w:tcPr>
            <w:tcW w:w="879" w:type="dxa"/>
            <w:noWrap/>
            <w:vAlign w:val="center"/>
            <w:hideMark/>
          </w:tcPr>
          <w:p w14:paraId="5ABB3C6E" w14:textId="61375B01" w:rsidR="008D1DE8" w:rsidRPr="00E62F75" w:rsidRDefault="008D1DE8" w:rsidP="00E62F75">
            <w:pPr>
              <w:jc w:val="center"/>
              <w:rPr>
                <w:color w:val="000000"/>
              </w:rPr>
            </w:pPr>
            <w:r w:rsidRPr="00E62F75">
              <w:rPr>
                <w:color w:val="000000"/>
              </w:rPr>
              <w:t>1E-07</w:t>
            </w:r>
          </w:p>
        </w:tc>
        <w:tc>
          <w:tcPr>
            <w:tcW w:w="1111" w:type="dxa"/>
            <w:noWrap/>
            <w:vAlign w:val="center"/>
            <w:hideMark/>
          </w:tcPr>
          <w:p w14:paraId="5C0A367B" w14:textId="4CEF3364" w:rsidR="008D1DE8" w:rsidRPr="00E62F75" w:rsidRDefault="008D1DE8" w:rsidP="00E62F75">
            <w:pPr>
              <w:jc w:val="center"/>
              <w:rPr>
                <w:color w:val="000000"/>
              </w:rPr>
            </w:pPr>
            <w:r w:rsidRPr="00E62F75">
              <w:rPr>
                <w:color w:val="000000"/>
              </w:rPr>
              <w:t>-</w:t>
            </w:r>
          </w:p>
        </w:tc>
        <w:tc>
          <w:tcPr>
            <w:tcW w:w="827" w:type="dxa"/>
            <w:noWrap/>
            <w:vAlign w:val="center"/>
            <w:hideMark/>
          </w:tcPr>
          <w:p w14:paraId="0ED8E374" w14:textId="2198613F" w:rsidR="008D1DE8" w:rsidRPr="00E62F75" w:rsidRDefault="008D1DE8" w:rsidP="00E62F75">
            <w:pPr>
              <w:jc w:val="center"/>
              <w:rPr>
                <w:color w:val="000000"/>
              </w:rPr>
            </w:pPr>
            <w:r w:rsidRPr="00E62F75">
              <w:rPr>
                <w:color w:val="000000"/>
              </w:rPr>
              <w:t>-</w:t>
            </w:r>
          </w:p>
        </w:tc>
        <w:tc>
          <w:tcPr>
            <w:tcW w:w="1139" w:type="dxa"/>
            <w:noWrap/>
            <w:vAlign w:val="center"/>
            <w:hideMark/>
          </w:tcPr>
          <w:p w14:paraId="319A99A8" w14:textId="3A21DA87" w:rsidR="008D1DE8" w:rsidRPr="00E62F75" w:rsidRDefault="008D1DE8" w:rsidP="00E62F75">
            <w:pPr>
              <w:jc w:val="center"/>
              <w:rPr>
                <w:color w:val="000000"/>
              </w:rPr>
            </w:pPr>
            <w:r w:rsidRPr="00E62F75">
              <w:rPr>
                <w:color w:val="000000"/>
              </w:rPr>
              <w:t>-</w:t>
            </w:r>
          </w:p>
        </w:tc>
        <w:tc>
          <w:tcPr>
            <w:tcW w:w="994" w:type="dxa"/>
            <w:noWrap/>
            <w:vAlign w:val="center"/>
            <w:hideMark/>
          </w:tcPr>
          <w:p w14:paraId="13058492" w14:textId="255858CE" w:rsidR="008D1DE8" w:rsidRPr="00E62F75" w:rsidRDefault="008D1DE8" w:rsidP="00E62F75">
            <w:pPr>
              <w:jc w:val="center"/>
              <w:rPr>
                <w:color w:val="000000"/>
              </w:rPr>
            </w:pPr>
            <w:r w:rsidRPr="00E62F75">
              <w:rPr>
                <w:color w:val="000000"/>
              </w:rPr>
              <w:t>-</w:t>
            </w:r>
          </w:p>
        </w:tc>
        <w:tc>
          <w:tcPr>
            <w:tcW w:w="1123" w:type="dxa"/>
            <w:noWrap/>
            <w:vAlign w:val="center"/>
            <w:hideMark/>
          </w:tcPr>
          <w:p w14:paraId="55BB93E7" w14:textId="78E1A3D2" w:rsidR="008D1DE8" w:rsidRPr="00E62F75" w:rsidRDefault="008D1DE8" w:rsidP="00E62F75">
            <w:pPr>
              <w:jc w:val="center"/>
              <w:rPr>
                <w:color w:val="000000"/>
              </w:rPr>
            </w:pPr>
            <w:r w:rsidRPr="00E62F75">
              <w:rPr>
                <w:color w:val="000000"/>
              </w:rPr>
              <w:t>-</w:t>
            </w:r>
          </w:p>
        </w:tc>
        <w:tc>
          <w:tcPr>
            <w:tcW w:w="842" w:type="dxa"/>
            <w:noWrap/>
            <w:vAlign w:val="center"/>
            <w:hideMark/>
          </w:tcPr>
          <w:p w14:paraId="1825EDF8" w14:textId="3099FAE2" w:rsidR="008D1DE8" w:rsidRPr="00E62F75" w:rsidRDefault="008D1DE8" w:rsidP="00E62F75">
            <w:pPr>
              <w:jc w:val="center"/>
              <w:rPr>
                <w:color w:val="000000"/>
              </w:rPr>
            </w:pPr>
            <w:r w:rsidRPr="00E62F75">
              <w:rPr>
                <w:color w:val="000000"/>
              </w:rPr>
              <w:t>-</w:t>
            </w:r>
          </w:p>
        </w:tc>
        <w:tc>
          <w:tcPr>
            <w:tcW w:w="1200" w:type="dxa"/>
            <w:noWrap/>
            <w:vAlign w:val="center"/>
            <w:hideMark/>
          </w:tcPr>
          <w:p w14:paraId="02270FE6" w14:textId="537D3489" w:rsidR="008D1DE8" w:rsidRPr="00E62F75" w:rsidRDefault="008D1DE8" w:rsidP="00E62F75">
            <w:pPr>
              <w:jc w:val="center"/>
              <w:rPr>
                <w:color w:val="000000"/>
              </w:rPr>
            </w:pPr>
            <w:r w:rsidRPr="00E62F75">
              <w:rPr>
                <w:color w:val="000000"/>
              </w:rPr>
              <w:t>-</w:t>
            </w:r>
          </w:p>
        </w:tc>
        <w:tc>
          <w:tcPr>
            <w:tcW w:w="993" w:type="dxa"/>
            <w:noWrap/>
            <w:vAlign w:val="center"/>
            <w:hideMark/>
          </w:tcPr>
          <w:p w14:paraId="2F99A500" w14:textId="35FA0536" w:rsidR="008D1DE8" w:rsidRPr="00E62F75" w:rsidRDefault="008D1DE8" w:rsidP="00E62F75">
            <w:pPr>
              <w:jc w:val="center"/>
              <w:rPr>
                <w:color w:val="000000"/>
              </w:rPr>
            </w:pPr>
            <w:r w:rsidRPr="00E62F75">
              <w:rPr>
                <w:color w:val="000000"/>
              </w:rPr>
              <w:t>-</w:t>
            </w:r>
          </w:p>
        </w:tc>
      </w:tr>
      <w:tr w:rsidR="00830741" w:rsidRPr="00435CF9" w14:paraId="344CA70F" w14:textId="77777777" w:rsidTr="00E62F75">
        <w:trPr>
          <w:trHeight w:val="300"/>
        </w:trPr>
        <w:tc>
          <w:tcPr>
            <w:tcW w:w="1817" w:type="dxa"/>
            <w:noWrap/>
            <w:vAlign w:val="center"/>
            <w:hideMark/>
          </w:tcPr>
          <w:p w14:paraId="3EAA17FD" w14:textId="77777777" w:rsidR="008D1DE8" w:rsidRPr="00E62F75" w:rsidRDefault="008D1DE8" w:rsidP="006E2420">
            <w:pPr>
              <w:jc w:val="center"/>
              <w:rPr>
                <w:color w:val="000000"/>
              </w:rPr>
            </w:pPr>
            <w:r w:rsidRPr="00E62F75">
              <w:rPr>
                <w:color w:val="000000"/>
              </w:rPr>
              <w:t>MKT_RF^3</w:t>
            </w:r>
          </w:p>
        </w:tc>
        <w:tc>
          <w:tcPr>
            <w:tcW w:w="1160" w:type="dxa"/>
            <w:noWrap/>
            <w:vAlign w:val="center"/>
            <w:hideMark/>
          </w:tcPr>
          <w:p w14:paraId="1E672CEA" w14:textId="37810E72" w:rsidR="008D1DE8" w:rsidRPr="00E62F75" w:rsidRDefault="008D1DE8" w:rsidP="00E62F75">
            <w:pPr>
              <w:jc w:val="center"/>
              <w:rPr>
                <w:color w:val="000000"/>
              </w:rPr>
            </w:pPr>
            <w:r w:rsidRPr="00E62F75">
              <w:rPr>
                <w:color w:val="000000"/>
              </w:rPr>
              <w:t>-</w:t>
            </w:r>
          </w:p>
        </w:tc>
        <w:tc>
          <w:tcPr>
            <w:tcW w:w="866" w:type="dxa"/>
            <w:noWrap/>
            <w:vAlign w:val="center"/>
            <w:hideMark/>
          </w:tcPr>
          <w:p w14:paraId="7732C4FA" w14:textId="327C72E9" w:rsidR="008D1DE8" w:rsidRPr="00E62F75" w:rsidRDefault="008D1DE8" w:rsidP="00E62F75">
            <w:pPr>
              <w:jc w:val="center"/>
              <w:rPr>
                <w:color w:val="000000"/>
              </w:rPr>
            </w:pPr>
            <w:r w:rsidRPr="00E62F75">
              <w:rPr>
                <w:color w:val="000000"/>
              </w:rPr>
              <w:t>-</w:t>
            </w:r>
          </w:p>
        </w:tc>
        <w:tc>
          <w:tcPr>
            <w:tcW w:w="1225" w:type="dxa"/>
            <w:noWrap/>
            <w:vAlign w:val="center"/>
            <w:hideMark/>
          </w:tcPr>
          <w:p w14:paraId="71BB9EF5" w14:textId="2FB5C0DD" w:rsidR="008D1DE8" w:rsidRPr="00E62F75" w:rsidRDefault="00CA25C4" w:rsidP="00E62F75">
            <w:pPr>
              <w:jc w:val="center"/>
              <w:rPr>
                <w:color w:val="000000"/>
              </w:rPr>
            </w:pPr>
            <w:r w:rsidRPr="00E62F75">
              <w:rPr>
                <w:color w:val="000000"/>
              </w:rPr>
              <w:t>0,00014</w:t>
            </w:r>
          </w:p>
        </w:tc>
        <w:tc>
          <w:tcPr>
            <w:tcW w:w="879" w:type="dxa"/>
            <w:noWrap/>
            <w:vAlign w:val="center"/>
            <w:hideMark/>
          </w:tcPr>
          <w:p w14:paraId="45CE0BD3" w14:textId="1E48BF45" w:rsidR="008D1DE8" w:rsidRPr="00E62F75" w:rsidRDefault="008D1DE8" w:rsidP="00E62F75">
            <w:pPr>
              <w:jc w:val="center"/>
              <w:rPr>
                <w:color w:val="000000"/>
              </w:rPr>
            </w:pPr>
            <w:r w:rsidRPr="00E62F75">
              <w:rPr>
                <w:color w:val="000000"/>
              </w:rPr>
              <w:t>7E-04</w:t>
            </w:r>
          </w:p>
        </w:tc>
        <w:tc>
          <w:tcPr>
            <w:tcW w:w="1111" w:type="dxa"/>
            <w:noWrap/>
            <w:vAlign w:val="center"/>
            <w:hideMark/>
          </w:tcPr>
          <w:p w14:paraId="0CA86A02" w14:textId="7CFDE497" w:rsidR="008D1DE8" w:rsidRPr="00E62F75" w:rsidRDefault="008D1DE8" w:rsidP="00E62F75">
            <w:pPr>
              <w:jc w:val="center"/>
              <w:rPr>
                <w:color w:val="000000"/>
              </w:rPr>
            </w:pPr>
            <w:r w:rsidRPr="00E62F75">
              <w:rPr>
                <w:color w:val="000000"/>
              </w:rPr>
              <w:t>-</w:t>
            </w:r>
          </w:p>
        </w:tc>
        <w:tc>
          <w:tcPr>
            <w:tcW w:w="827" w:type="dxa"/>
            <w:noWrap/>
            <w:vAlign w:val="center"/>
            <w:hideMark/>
          </w:tcPr>
          <w:p w14:paraId="33F785BA" w14:textId="6EBE32C9" w:rsidR="008D1DE8" w:rsidRPr="00E62F75" w:rsidRDefault="008D1DE8" w:rsidP="00E62F75">
            <w:pPr>
              <w:jc w:val="center"/>
              <w:rPr>
                <w:color w:val="000000"/>
              </w:rPr>
            </w:pPr>
            <w:r w:rsidRPr="00E62F75">
              <w:rPr>
                <w:color w:val="000000"/>
              </w:rPr>
              <w:t>-</w:t>
            </w:r>
          </w:p>
        </w:tc>
        <w:tc>
          <w:tcPr>
            <w:tcW w:w="1139" w:type="dxa"/>
            <w:noWrap/>
            <w:vAlign w:val="center"/>
          </w:tcPr>
          <w:p w14:paraId="39D1F07C" w14:textId="2774B3A3" w:rsidR="008D1DE8" w:rsidRPr="00E62F75" w:rsidRDefault="008D1DE8" w:rsidP="00E62F75">
            <w:pPr>
              <w:jc w:val="center"/>
              <w:rPr>
                <w:color w:val="000000"/>
              </w:rPr>
            </w:pPr>
            <w:r w:rsidRPr="00E62F75">
              <w:rPr>
                <w:color w:val="000000"/>
              </w:rPr>
              <w:t>3E-05</w:t>
            </w:r>
          </w:p>
        </w:tc>
        <w:tc>
          <w:tcPr>
            <w:tcW w:w="994" w:type="dxa"/>
            <w:noWrap/>
            <w:vAlign w:val="center"/>
          </w:tcPr>
          <w:p w14:paraId="46039C90" w14:textId="2EDFECC9" w:rsidR="008D1DE8" w:rsidRPr="00E62F75" w:rsidRDefault="008D1DE8" w:rsidP="00E62F75">
            <w:pPr>
              <w:jc w:val="center"/>
              <w:rPr>
                <w:color w:val="000000"/>
              </w:rPr>
            </w:pPr>
            <w:r w:rsidRPr="00E62F75">
              <w:rPr>
                <w:color w:val="000000"/>
              </w:rPr>
              <w:t>0,015</w:t>
            </w:r>
          </w:p>
        </w:tc>
        <w:tc>
          <w:tcPr>
            <w:tcW w:w="1123" w:type="dxa"/>
            <w:noWrap/>
            <w:vAlign w:val="center"/>
            <w:hideMark/>
          </w:tcPr>
          <w:p w14:paraId="139A2026" w14:textId="13E4FE12" w:rsidR="008D1DE8" w:rsidRPr="00E62F75" w:rsidRDefault="00CA25C4" w:rsidP="00E62F75">
            <w:pPr>
              <w:jc w:val="center"/>
              <w:rPr>
                <w:color w:val="000000"/>
              </w:rPr>
            </w:pPr>
            <w:r w:rsidRPr="00E62F75">
              <w:rPr>
                <w:color w:val="000000"/>
              </w:rPr>
              <w:t>0,00015</w:t>
            </w:r>
          </w:p>
        </w:tc>
        <w:tc>
          <w:tcPr>
            <w:tcW w:w="842" w:type="dxa"/>
            <w:noWrap/>
            <w:vAlign w:val="center"/>
            <w:hideMark/>
          </w:tcPr>
          <w:p w14:paraId="1AD0117F" w14:textId="5DB5519A" w:rsidR="008D1DE8" w:rsidRPr="00E62F75" w:rsidRDefault="008D1DE8" w:rsidP="00E62F75">
            <w:pPr>
              <w:jc w:val="center"/>
              <w:rPr>
                <w:color w:val="000000"/>
              </w:rPr>
            </w:pPr>
            <w:r w:rsidRPr="00E62F75">
              <w:rPr>
                <w:color w:val="000000"/>
              </w:rPr>
              <w:t>3E-10</w:t>
            </w:r>
          </w:p>
        </w:tc>
        <w:tc>
          <w:tcPr>
            <w:tcW w:w="1200" w:type="dxa"/>
            <w:noWrap/>
            <w:vAlign w:val="center"/>
            <w:hideMark/>
          </w:tcPr>
          <w:p w14:paraId="3B3BF7C0" w14:textId="3F4276E4" w:rsidR="008D1DE8" w:rsidRPr="00E62F75" w:rsidRDefault="008D1DE8" w:rsidP="00E62F75">
            <w:pPr>
              <w:jc w:val="center"/>
              <w:rPr>
                <w:color w:val="000000"/>
              </w:rPr>
            </w:pPr>
            <w:r w:rsidRPr="00E62F75">
              <w:rPr>
                <w:color w:val="000000"/>
              </w:rPr>
              <w:t>-</w:t>
            </w:r>
          </w:p>
        </w:tc>
        <w:tc>
          <w:tcPr>
            <w:tcW w:w="993" w:type="dxa"/>
            <w:noWrap/>
            <w:vAlign w:val="center"/>
            <w:hideMark/>
          </w:tcPr>
          <w:p w14:paraId="069C4696" w14:textId="3D86DBA1" w:rsidR="008D1DE8" w:rsidRPr="00E62F75" w:rsidRDefault="008D1DE8" w:rsidP="00E62F75">
            <w:pPr>
              <w:jc w:val="center"/>
              <w:rPr>
                <w:color w:val="000000"/>
              </w:rPr>
            </w:pPr>
            <w:r w:rsidRPr="00E62F75">
              <w:rPr>
                <w:color w:val="000000"/>
              </w:rPr>
              <w:t>-</w:t>
            </w:r>
          </w:p>
        </w:tc>
      </w:tr>
      <w:tr w:rsidR="00830741" w:rsidRPr="00435CF9" w14:paraId="6A424429" w14:textId="77777777" w:rsidTr="00E62F75">
        <w:trPr>
          <w:trHeight w:val="300"/>
        </w:trPr>
        <w:tc>
          <w:tcPr>
            <w:tcW w:w="1817" w:type="dxa"/>
            <w:noWrap/>
            <w:vAlign w:val="center"/>
            <w:hideMark/>
          </w:tcPr>
          <w:p w14:paraId="7BB1B79F" w14:textId="77777777" w:rsidR="008D1DE8" w:rsidRPr="00E62F75" w:rsidRDefault="008D1DE8" w:rsidP="006E2420">
            <w:pPr>
              <w:jc w:val="center"/>
              <w:rPr>
                <w:color w:val="000000"/>
              </w:rPr>
            </w:pPr>
            <w:r w:rsidRPr="00E62F75">
              <w:rPr>
                <w:color w:val="000000"/>
              </w:rPr>
              <w:t>SMB^3</w:t>
            </w:r>
          </w:p>
        </w:tc>
        <w:tc>
          <w:tcPr>
            <w:tcW w:w="1160" w:type="dxa"/>
            <w:noWrap/>
            <w:vAlign w:val="center"/>
            <w:hideMark/>
          </w:tcPr>
          <w:p w14:paraId="6BDE5269" w14:textId="2157C06A" w:rsidR="008D1DE8" w:rsidRPr="00E62F75" w:rsidRDefault="008D1DE8" w:rsidP="00E62F75">
            <w:pPr>
              <w:jc w:val="center"/>
              <w:rPr>
                <w:color w:val="000000"/>
              </w:rPr>
            </w:pPr>
            <w:r w:rsidRPr="00E62F75">
              <w:rPr>
                <w:color w:val="000000"/>
              </w:rPr>
              <w:t>-</w:t>
            </w:r>
          </w:p>
        </w:tc>
        <w:tc>
          <w:tcPr>
            <w:tcW w:w="866" w:type="dxa"/>
            <w:noWrap/>
            <w:vAlign w:val="center"/>
            <w:hideMark/>
          </w:tcPr>
          <w:p w14:paraId="4B0C6587" w14:textId="6D074BCC" w:rsidR="008D1DE8" w:rsidRPr="00E62F75" w:rsidRDefault="008D1DE8" w:rsidP="00E62F75">
            <w:pPr>
              <w:jc w:val="center"/>
              <w:rPr>
                <w:color w:val="000000"/>
              </w:rPr>
            </w:pPr>
            <w:r w:rsidRPr="00E62F75">
              <w:rPr>
                <w:color w:val="000000"/>
              </w:rPr>
              <w:t>-</w:t>
            </w:r>
          </w:p>
        </w:tc>
        <w:tc>
          <w:tcPr>
            <w:tcW w:w="1225" w:type="dxa"/>
            <w:noWrap/>
            <w:vAlign w:val="center"/>
            <w:hideMark/>
          </w:tcPr>
          <w:p w14:paraId="359FCEB9" w14:textId="5E929756" w:rsidR="008D1DE8" w:rsidRPr="00E62F75" w:rsidRDefault="008D1DE8" w:rsidP="00E62F75">
            <w:pPr>
              <w:jc w:val="center"/>
              <w:rPr>
                <w:color w:val="000000"/>
              </w:rPr>
            </w:pPr>
            <w:r w:rsidRPr="00E62F75">
              <w:rPr>
                <w:color w:val="000000"/>
              </w:rPr>
              <w:t>-</w:t>
            </w:r>
          </w:p>
        </w:tc>
        <w:tc>
          <w:tcPr>
            <w:tcW w:w="879" w:type="dxa"/>
            <w:noWrap/>
            <w:vAlign w:val="center"/>
            <w:hideMark/>
          </w:tcPr>
          <w:p w14:paraId="4ECA7183" w14:textId="687B75C4" w:rsidR="008D1DE8" w:rsidRPr="00E62F75" w:rsidRDefault="008D1DE8" w:rsidP="00E62F75">
            <w:pPr>
              <w:jc w:val="center"/>
              <w:rPr>
                <w:color w:val="000000"/>
              </w:rPr>
            </w:pPr>
            <w:r w:rsidRPr="00E62F75">
              <w:rPr>
                <w:color w:val="000000"/>
              </w:rPr>
              <w:t>-</w:t>
            </w:r>
          </w:p>
        </w:tc>
        <w:tc>
          <w:tcPr>
            <w:tcW w:w="1111" w:type="dxa"/>
            <w:noWrap/>
            <w:vAlign w:val="center"/>
            <w:hideMark/>
          </w:tcPr>
          <w:p w14:paraId="4771946B" w14:textId="083AB3D7" w:rsidR="008D1DE8" w:rsidRPr="00E62F75" w:rsidRDefault="008D1DE8" w:rsidP="00E62F75">
            <w:pPr>
              <w:jc w:val="center"/>
              <w:rPr>
                <w:color w:val="000000"/>
              </w:rPr>
            </w:pPr>
            <w:r w:rsidRPr="00E62F75">
              <w:rPr>
                <w:color w:val="000000"/>
              </w:rPr>
              <w:t>0,00025</w:t>
            </w:r>
          </w:p>
        </w:tc>
        <w:tc>
          <w:tcPr>
            <w:tcW w:w="827" w:type="dxa"/>
            <w:noWrap/>
            <w:vAlign w:val="center"/>
            <w:hideMark/>
          </w:tcPr>
          <w:p w14:paraId="6B57A0F0" w14:textId="0A964A17" w:rsidR="008D1DE8" w:rsidRPr="00E62F75" w:rsidRDefault="008D1DE8" w:rsidP="00E62F75">
            <w:pPr>
              <w:jc w:val="center"/>
              <w:rPr>
                <w:color w:val="000000"/>
              </w:rPr>
            </w:pPr>
            <w:r w:rsidRPr="00E62F75">
              <w:rPr>
                <w:color w:val="000000"/>
              </w:rPr>
              <w:t>1E-11</w:t>
            </w:r>
          </w:p>
        </w:tc>
        <w:tc>
          <w:tcPr>
            <w:tcW w:w="1139" w:type="dxa"/>
            <w:noWrap/>
            <w:vAlign w:val="center"/>
          </w:tcPr>
          <w:p w14:paraId="1BC60FC0" w14:textId="0D868F05" w:rsidR="008D1DE8" w:rsidRPr="00E62F75" w:rsidRDefault="008D1DE8" w:rsidP="00E62F75">
            <w:pPr>
              <w:jc w:val="center"/>
              <w:rPr>
                <w:color w:val="000000"/>
              </w:rPr>
            </w:pPr>
            <w:r w:rsidRPr="00E62F75">
              <w:rPr>
                <w:color w:val="000000"/>
              </w:rPr>
              <w:t>-</w:t>
            </w:r>
          </w:p>
        </w:tc>
        <w:tc>
          <w:tcPr>
            <w:tcW w:w="994" w:type="dxa"/>
            <w:noWrap/>
            <w:vAlign w:val="center"/>
          </w:tcPr>
          <w:p w14:paraId="1856F645" w14:textId="164031AB" w:rsidR="008D1DE8" w:rsidRPr="00E62F75" w:rsidRDefault="008D1DE8" w:rsidP="00E62F75">
            <w:pPr>
              <w:jc w:val="center"/>
              <w:rPr>
                <w:color w:val="000000"/>
              </w:rPr>
            </w:pPr>
            <w:r w:rsidRPr="00E62F75">
              <w:rPr>
                <w:color w:val="000000"/>
              </w:rPr>
              <w:t>-</w:t>
            </w:r>
          </w:p>
        </w:tc>
        <w:tc>
          <w:tcPr>
            <w:tcW w:w="1123" w:type="dxa"/>
            <w:noWrap/>
            <w:vAlign w:val="center"/>
            <w:hideMark/>
          </w:tcPr>
          <w:p w14:paraId="5B326D69" w14:textId="2BCBFFFA" w:rsidR="008D1DE8" w:rsidRPr="00E62F75" w:rsidRDefault="008D1DE8" w:rsidP="00E62F75">
            <w:pPr>
              <w:jc w:val="center"/>
              <w:rPr>
                <w:color w:val="000000"/>
              </w:rPr>
            </w:pPr>
            <w:r w:rsidRPr="00E62F75">
              <w:rPr>
                <w:color w:val="000000"/>
              </w:rPr>
              <w:t>-</w:t>
            </w:r>
          </w:p>
        </w:tc>
        <w:tc>
          <w:tcPr>
            <w:tcW w:w="842" w:type="dxa"/>
            <w:noWrap/>
            <w:vAlign w:val="center"/>
            <w:hideMark/>
          </w:tcPr>
          <w:p w14:paraId="389C45C3" w14:textId="32319DC9" w:rsidR="008D1DE8" w:rsidRPr="00E62F75" w:rsidRDefault="008D1DE8" w:rsidP="00E62F75">
            <w:pPr>
              <w:jc w:val="center"/>
              <w:rPr>
                <w:color w:val="000000"/>
              </w:rPr>
            </w:pPr>
            <w:r w:rsidRPr="00E62F75">
              <w:rPr>
                <w:color w:val="000000"/>
              </w:rPr>
              <w:t>-</w:t>
            </w:r>
          </w:p>
        </w:tc>
        <w:tc>
          <w:tcPr>
            <w:tcW w:w="1200" w:type="dxa"/>
            <w:noWrap/>
            <w:vAlign w:val="center"/>
            <w:hideMark/>
          </w:tcPr>
          <w:p w14:paraId="5E2D23E7" w14:textId="35B14A28" w:rsidR="008D1DE8" w:rsidRPr="00E62F75" w:rsidRDefault="008D1DE8" w:rsidP="00E62F75">
            <w:pPr>
              <w:jc w:val="center"/>
              <w:rPr>
                <w:color w:val="000000"/>
              </w:rPr>
            </w:pPr>
            <w:r w:rsidRPr="00E62F75">
              <w:rPr>
                <w:color w:val="000000"/>
              </w:rPr>
              <w:t>-</w:t>
            </w:r>
          </w:p>
        </w:tc>
        <w:tc>
          <w:tcPr>
            <w:tcW w:w="993" w:type="dxa"/>
            <w:noWrap/>
            <w:vAlign w:val="center"/>
            <w:hideMark/>
          </w:tcPr>
          <w:p w14:paraId="04C73B80" w14:textId="7F291C8F" w:rsidR="008D1DE8" w:rsidRPr="00E62F75" w:rsidRDefault="008D1DE8" w:rsidP="00E62F75">
            <w:pPr>
              <w:jc w:val="center"/>
              <w:rPr>
                <w:color w:val="000000"/>
              </w:rPr>
            </w:pPr>
            <w:r w:rsidRPr="00E62F75">
              <w:rPr>
                <w:color w:val="000000"/>
              </w:rPr>
              <w:t>-</w:t>
            </w:r>
          </w:p>
        </w:tc>
      </w:tr>
      <w:tr w:rsidR="00830741" w:rsidRPr="00435CF9" w14:paraId="663572EE" w14:textId="77777777" w:rsidTr="00E62F75">
        <w:trPr>
          <w:trHeight w:val="300"/>
        </w:trPr>
        <w:tc>
          <w:tcPr>
            <w:tcW w:w="1817" w:type="dxa"/>
            <w:noWrap/>
            <w:vAlign w:val="center"/>
            <w:hideMark/>
          </w:tcPr>
          <w:p w14:paraId="0B3DCE9C" w14:textId="77777777" w:rsidR="008D1DE8" w:rsidRPr="00E62F75" w:rsidRDefault="008D1DE8" w:rsidP="006E2420">
            <w:pPr>
              <w:jc w:val="center"/>
              <w:rPr>
                <w:color w:val="000000"/>
              </w:rPr>
            </w:pPr>
            <w:r w:rsidRPr="00E62F75">
              <w:rPr>
                <w:color w:val="000000"/>
              </w:rPr>
              <w:t>HML^3</w:t>
            </w:r>
          </w:p>
        </w:tc>
        <w:tc>
          <w:tcPr>
            <w:tcW w:w="1160" w:type="dxa"/>
            <w:noWrap/>
            <w:vAlign w:val="center"/>
            <w:hideMark/>
          </w:tcPr>
          <w:p w14:paraId="5D2BF7DC" w14:textId="5A31951B" w:rsidR="008D1DE8" w:rsidRPr="00E62F75" w:rsidRDefault="008D1DE8" w:rsidP="00E62F75">
            <w:pPr>
              <w:jc w:val="center"/>
              <w:rPr>
                <w:color w:val="000000"/>
              </w:rPr>
            </w:pPr>
            <w:r w:rsidRPr="00E62F75">
              <w:rPr>
                <w:color w:val="000000"/>
              </w:rPr>
              <w:t>0,00022</w:t>
            </w:r>
          </w:p>
        </w:tc>
        <w:tc>
          <w:tcPr>
            <w:tcW w:w="866" w:type="dxa"/>
            <w:noWrap/>
            <w:vAlign w:val="center"/>
            <w:hideMark/>
          </w:tcPr>
          <w:p w14:paraId="7AD08DCE" w14:textId="65361A08" w:rsidR="008D1DE8" w:rsidRPr="00E62F75" w:rsidRDefault="00AA637D" w:rsidP="00E62F75">
            <w:pPr>
              <w:jc w:val="center"/>
              <w:rPr>
                <w:color w:val="000000"/>
              </w:rPr>
            </w:pPr>
            <w:r w:rsidRPr="00E62F75">
              <w:rPr>
                <w:color w:val="000000"/>
              </w:rPr>
              <w:t>5</w:t>
            </w:r>
            <w:r w:rsidR="008D1DE8" w:rsidRPr="00E62F75">
              <w:rPr>
                <w:color w:val="000000"/>
              </w:rPr>
              <w:t>E-05</w:t>
            </w:r>
          </w:p>
        </w:tc>
        <w:tc>
          <w:tcPr>
            <w:tcW w:w="1225" w:type="dxa"/>
            <w:noWrap/>
            <w:vAlign w:val="center"/>
            <w:hideMark/>
          </w:tcPr>
          <w:p w14:paraId="2DDD24B4" w14:textId="393BF1DF" w:rsidR="008D1DE8" w:rsidRPr="00E62F75" w:rsidRDefault="008D1DE8" w:rsidP="00E62F75">
            <w:pPr>
              <w:jc w:val="center"/>
              <w:rPr>
                <w:color w:val="000000"/>
              </w:rPr>
            </w:pPr>
            <w:r w:rsidRPr="00E62F75">
              <w:rPr>
                <w:color w:val="000000"/>
              </w:rPr>
              <w:t>-</w:t>
            </w:r>
          </w:p>
        </w:tc>
        <w:tc>
          <w:tcPr>
            <w:tcW w:w="879" w:type="dxa"/>
            <w:noWrap/>
            <w:vAlign w:val="center"/>
            <w:hideMark/>
          </w:tcPr>
          <w:p w14:paraId="17D5D374" w14:textId="5A591B1F" w:rsidR="008D1DE8" w:rsidRPr="00E62F75" w:rsidRDefault="008D1DE8" w:rsidP="00E62F75">
            <w:pPr>
              <w:jc w:val="center"/>
              <w:rPr>
                <w:color w:val="000000"/>
              </w:rPr>
            </w:pPr>
            <w:r w:rsidRPr="00E62F75">
              <w:rPr>
                <w:color w:val="000000"/>
              </w:rPr>
              <w:t>-</w:t>
            </w:r>
          </w:p>
        </w:tc>
        <w:tc>
          <w:tcPr>
            <w:tcW w:w="1111" w:type="dxa"/>
            <w:noWrap/>
            <w:vAlign w:val="center"/>
            <w:hideMark/>
          </w:tcPr>
          <w:p w14:paraId="011DB640" w14:textId="3E049EE8" w:rsidR="008D1DE8" w:rsidRPr="00E62F75" w:rsidRDefault="008D1DE8" w:rsidP="00E62F75">
            <w:pPr>
              <w:jc w:val="center"/>
              <w:rPr>
                <w:color w:val="000000"/>
              </w:rPr>
            </w:pPr>
            <w:r w:rsidRPr="00E62F75">
              <w:rPr>
                <w:color w:val="000000"/>
              </w:rPr>
              <w:t>-</w:t>
            </w:r>
          </w:p>
        </w:tc>
        <w:tc>
          <w:tcPr>
            <w:tcW w:w="827" w:type="dxa"/>
            <w:noWrap/>
            <w:vAlign w:val="center"/>
            <w:hideMark/>
          </w:tcPr>
          <w:p w14:paraId="6BE57610" w14:textId="09C1834F" w:rsidR="008D1DE8" w:rsidRPr="00E62F75" w:rsidRDefault="008D1DE8" w:rsidP="00E62F75">
            <w:pPr>
              <w:jc w:val="center"/>
              <w:rPr>
                <w:color w:val="000000"/>
              </w:rPr>
            </w:pPr>
            <w:r w:rsidRPr="00E62F75">
              <w:rPr>
                <w:color w:val="000000"/>
              </w:rPr>
              <w:t>-</w:t>
            </w:r>
          </w:p>
        </w:tc>
        <w:tc>
          <w:tcPr>
            <w:tcW w:w="1139" w:type="dxa"/>
            <w:noWrap/>
            <w:vAlign w:val="center"/>
          </w:tcPr>
          <w:p w14:paraId="5CEF2239" w14:textId="52F3AC77" w:rsidR="008D1DE8" w:rsidRPr="00E62F75" w:rsidRDefault="008D1DE8" w:rsidP="00E62F75">
            <w:pPr>
              <w:jc w:val="center"/>
              <w:rPr>
                <w:color w:val="000000"/>
              </w:rPr>
            </w:pPr>
            <w:r w:rsidRPr="00E62F75">
              <w:rPr>
                <w:color w:val="000000"/>
              </w:rPr>
              <w:t>0,00017</w:t>
            </w:r>
          </w:p>
        </w:tc>
        <w:tc>
          <w:tcPr>
            <w:tcW w:w="994" w:type="dxa"/>
            <w:noWrap/>
            <w:vAlign w:val="center"/>
          </w:tcPr>
          <w:p w14:paraId="5D00C4FD" w14:textId="40D5C980" w:rsidR="008D1DE8" w:rsidRPr="00E62F75" w:rsidRDefault="008D1DE8" w:rsidP="00E62F75">
            <w:pPr>
              <w:jc w:val="center"/>
              <w:rPr>
                <w:color w:val="000000"/>
              </w:rPr>
            </w:pPr>
            <w:r w:rsidRPr="00E62F75">
              <w:rPr>
                <w:color w:val="000000"/>
              </w:rPr>
              <w:t>1E-07</w:t>
            </w:r>
          </w:p>
        </w:tc>
        <w:tc>
          <w:tcPr>
            <w:tcW w:w="1123" w:type="dxa"/>
            <w:noWrap/>
            <w:vAlign w:val="center"/>
            <w:hideMark/>
          </w:tcPr>
          <w:p w14:paraId="0192076A" w14:textId="05C51A20" w:rsidR="008D1DE8" w:rsidRPr="00E62F75" w:rsidRDefault="008D1DE8" w:rsidP="00E62F75">
            <w:pPr>
              <w:jc w:val="center"/>
              <w:rPr>
                <w:color w:val="000000"/>
              </w:rPr>
            </w:pPr>
            <w:r w:rsidRPr="00E62F75">
              <w:rPr>
                <w:color w:val="000000"/>
              </w:rPr>
              <w:t>-</w:t>
            </w:r>
          </w:p>
        </w:tc>
        <w:tc>
          <w:tcPr>
            <w:tcW w:w="842" w:type="dxa"/>
            <w:noWrap/>
            <w:vAlign w:val="center"/>
            <w:hideMark/>
          </w:tcPr>
          <w:p w14:paraId="5A331764" w14:textId="7C6CD647" w:rsidR="008D1DE8" w:rsidRPr="00E62F75" w:rsidRDefault="008D1DE8" w:rsidP="00E62F75">
            <w:pPr>
              <w:jc w:val="center"/>
              <w:rPr>
                <w:color w:val="000000"/>
              </w:rPr>
            </w:pPr>
            <w:r w:rsidRPr="00E62F75">
              <w:rPr>
                <w:color w:val="000000"/>
              </w:rPr>
              <w:t>-</w:t>
            </w:r>
          </w:p>
        </w:tc>
        <w:tc>
          <w:tcPr>
            <w:tcW w:w="1200" w:type="dxa"/>
            <w:noWrap/>
            <w:vAlign w:val="center"/>
            <w:hideMark/>
          </w:tcPr>
          <w:p w14:paraId="751545C5" w14:textId="3CC5F13E" w:rsidR="008D1DE8" w:rsidRPr="00E62F75" w:rsidRDefault="008D1DE8" w:rsidP="00E62F75">
            <w:pPr>
              <w:jc w:val="center"/>
              <w:rPr>
                <w:color w:val="000000"/>
              </w:rPr>
            </w:pPr>
            <w:r w:rsidRPr="00E62F75">
              <w:rPr>
                <w:color w:val="000000"/>
              </w:rPr>
              <w:t>-</w:t>
            </w:r>
          </w:p>
        </w:tc>
        <w:tc>
          <w:tcPr>
            <w:tcW w:w="993" w:type="dxa"/>
            <w:noWrap/>
            <w:vAlign w:val="center"/>
            <w:hideMark/>
          </w:tcPr>
          <w:p w14:paraId="4C229831" w14:textId="62066EC9" w:rsidR="008D1DE8" w:rsidRPr="00E62F75" w:rsidRDefault="008D1DE8" w:rsidP="00E62F75">
            <w:pPr>
              <w:jc w:val="center"/>
              <w:rPr>
                <w:color w:val="000000"/>
              </w:rPr>
            </w:pPr>
            <w:r w:rsidRPr="00E62F75">
              <w:rPr>
                <w:color w:val="000000"/>
              </w:rPr>
              <w:t>-</w:t>
            </w:r>
          </w:p>
        </w:tc>
      </w:tr>
      <w:tr w:rsidR="00830741" w:rsidRPr="00435CF9" w14:paraId="6D6473A9" w14:textId="77777777" w:rsidTr="00E62F75">
        <w:trPr>
          <w:trHeight w:val="300"/>
        </w:trPr>
        <w:tc>
          <w:tcPr>
            <w:tcW w:w="1817" w:type="dxa"/>
            <w:noWrap/>
            <w:vAlign w:val="center"/>
            <w:hideMark/>
          </w:tcPr>
          <w:p w14:paraId="2B86FA37" w14:textId="77777777" w:rsidR="008D1DE8" w:rsidRPr="00E62F75" w:rsidRDefault="008D1DE8" w:rsidP="006E2420">
            <w:pPr>
              <w:jc w:val="center"/>
              <w:rPr>
                <w:color w:val="000000"/>
              </w:rPr>
            </w:pPr>
            <w:r w:rsidRPr="00E62F75">
              <w:rPr>
                <w:color w:val="000000"/>
              </w:rPr>
              <w:t>MKT_RF*SMB</w:t>
            </w:r>
          </w:p>
        </w:tc>
        <w:tc>
          <w:tcPr>
            <w:tcW w:w="1160" w:type="dxa"/>
            <w:noWrap/>
            <w:vAlign w:val="center"/>
            <w:hideMark/>
          </w:tcPr>
          <w:p w14:paraId="7439DD14" w14:textId="347A4519" w:rsidR="008D1DE8" w:rsidRPr="00E62F75" w:rsidRDefault="008D1DE8" w:rsidP="00E62F75">
            <w:pPr>
              <w:jc w:val="center"/>
              <w:rPr>
                <w:color w:val="000000"/>
              </w:rPr>
            </w:pPr>
            <w:r w:rsidRPr="00E62F75">
              <w:rPr>
                <w:color w:val="000000"/>
              </w:rPr>
              <w:t>0,00760</w:t>
            </w:r>
          </w:p>
        </w:tc>
        <w:tc>
          <w:tcPr>
            <w:tcW w:w="866" w:type="dxa"/>
            <w:noWrap/>
            <w:vAlign w:val="center"/>
            <w:hideMark/>
          </w:tcPr>
          <w:p w14:paraId="6AE344F2" w14:textId="5731FD03" w:rsidR="008D1DE8" w:rsidRPr="00E62F75" w:rsidRDefault="008D1DE8" w:rsidP="00E62F75">
            <w:pPr>
              <w:jc w:val="center"/>
              <w:rPr>
                <w:color w:val="000000"/>
              </w:rPr>
            </w:pPr>
            <w:r w:rsidRPr="00E62F75">
              <w:rPr>
                <w:color w:val="000000"/>
              </w:rPr>
              <w:t>0,009</w:t>
            </w:r>
          </w:p>
        </w:tc>
        <w:tc>
          <w:tcPr>
            <w:tcW w:w="1225" w:type="dxa"/>
            <w:noWrap/>
            <w:vAlign w:val="center"/>
            <w:hideMark/>
          </w:tcPr>
          <w:p w14:paraId="2BD8DB58" w14:textId="6B6F5BF9" w:rsidR="008D1DE8" w:rsidRPr="00E62F75" w:rsidRDefault="008D1DE8" w:rsidP="00E62F75">
            <w:pPr>
              <w:jc w:val="center"/>
              <w:rPr>
                <w:color w:val="000000"/>
              </w:rPr>
            </w:pPr>
            <w:r w:rsidRPr="00E62F75">
              <w:rPr>
                <w:color w:val="000000"/>
              </w:rPr>
              <w:t>0,00646</w:t>
            </w:r>
          </w:p>
        </w:tc>
        <w:tc>
          <w:tcPr>
            <w:tcW w:w="879" w:type="dxa"/>
            <w:noWrap/>
            <w:vAlign w:val="center"/>
            <w:hideMark/>
          </w:tcPr>
          <w:p w14:paraId="39639A4F" w14:textId="69151803" w:rsidR="008D1DE8" w:rsidRPr="00E62F75" w:rsidRDefault="008D1DE8" w:rsidP="00E62F75">
            <w:pPr>
              <w:jc w:val="center"/>
              <w:rPr>
                <w:color w:val="000000"/>
              </w:rPr>
            </w:pPr>
            <w:r w:rsidRPr="00E62F75">
              <w:rPr>
                <w:color w:val="000000"/>
              </w:rPr>
              <w:t>0,002</w:t>
            </w:r>
          </w:p>
        </w:tc>
        <w:tc>
          <w:tcPr>
            <w:tcW w:w="1111" w:type="dxa"/>
            <w:noWrap/>
            <w:vAlign w:val="center"/>
          </w:tcPr>
          <w:p w14:paraId="3D238C49" w14:textId="21E90B37" w:rsidR="008D1DE8" w:rsidRPr="00E62F75" w:rsidRDefault="00CA25C4" w:rsidP="00E62F75">
            <w:pPr>
              <w:jc w:val="center"/>
              <w:rPr>
                <w:color w:val="000000"/>
              </w:rPr>
            </w:pPr>
            <w:r w:rsidRPr="00E62F75">
              <w:rPr>
                <w:color w:val="000000"/>
              </w:rPr>
              <w:t>-</w:t>
            </w:r>
          </w:p>
        </w:tc>
        <w:tc>
          <w:tcPr>
            <w:tcW w:w="827" w:type="dxa"/>
            <w:noWrap/>
            <w:vAlign w:val="center"/>
          </w:tcPr>
          <w:p w14:paraId="17C9A038" w14:textId="045FF87A" w:rsidR="008D1DE8" w:rsidRPr="00E62F75" w:rsidRDefault="00CA25C4" w:rsidP="00E62F75">
            <w:pPr>
              <w:jc w:val="center"/>
              <w:rPr>
                <w:color w:val="000000"/>
              </w:rPr>
            </w:pPr>
            <w:r w:rsidRPr="00E62F75">
              <w:rPr>
                <w:color w:val="000000"/>
              </w:rPr>
              <w:t>-</w:t>
            </w:r>
          </w:p>
        </w:tc>
        <w:tc>
          <w:tcPr>
            <w:tcW w:w="1139" w:type="dxa"/>
            <w:noWrap/>
            <w:vAlign w:val="center"/>
            <w:hideMark/>
          </w:tcPr>
          <w:p w14:paraId="2D1433B3" w14:textId="6D267D83" w:rsidR="008D1DE8" w:rsidRPr="00E62F75" w:rsidRDefault="008D1DE8" w:rsidP="00E62F75">
            <w:pPr>
              <w:jc w:val="center"/>
              <w:rPr>
                <w:color w:val="000000"/>
              </w:rPr>
            </w:pPr>
            <w:r w:rsidRPr="00E62F75">
              <w:rPr>
                <w:color w:val="000000"/>
              </w:rPr>
              <w:t>-</w:t>
            </w:r>
          </w:p>
        </w:tc>
        <w:tc>
          <w:tcPr>
            <w:tcW w:w="994" w:type="dxa"/>
            <w:noWrap/>
            <w:vAlign w:val="center"/>
            <w:hideMark/>
          </w:tcPr>
          <w:p w14:paraId="7B102C12" w14:textId="2EE59A10" w:rsidR="008D1DE8" w:rsidRPr="00E62F75" w:rsidRDefault="008D1DE8" w:rsidP="00E62F75">
            <w:pPr>
              <w:jc w:val="center"/>
              <w:rPr>
                <w:color w:val="000000"/>
              </w:rPr>
            </w:pPr>
            <w:r w:rsidRPr="00E62F75">
              <w:rPr>
                <w:color w:val="000000"/>
              </w:rPr>
              <w:t>-</w:t>
            </w:r>
          </w:p>
        </w:tc>
        <w:tc>
          <w:tcPr>
            <w:tcW w:w="1123" w:type="dxa"/>
            <w:noWrap/>
            <w:vAlign w:val="center"/>
            <w:hideMark/>
          </w:tcPr>
          <w:p w14:paraId="3677AAC5" w14:textId="2787A6C0" w:rsidR="008D1DE8" w:rsidRPr="00E62F75" w:rsidRDefault="008D1DE8" w:rsidP="00E62F75">
            <w:pPr>
              <w:jc w:val="center"/>
              <w:rPr>
                <w:color w:val="000000"/>
              </w:rPr>
            </w:pPr>
            <w:r w:rsidRPr="00E62F75">
              <w:rPr>
                <w:color w:val="000000"/>
              </w:rPr>
              <w:t>-</w:t>
            </w:r>
          </w:p>
        </w:tc>
        <w:tc>
          <w:tcPr>
            <w:tcW w:w="842" w:type="dxa"/>
            <w:noWrap/>
            <w:vAlign w:val="center"/>
            <w:hideMark/>
          </w:tcPr>
          <w:p w14:paraId="27DF27B4" w14:textId="2F44D308" w:rsidR="008D1DE8" w:rsidRPr="00E62F75" w:rsidRDefault="008D1DE8" w:rsidP="00E62F75">
            <w:pPr>
              <w:jc w:val="center"/>
              <w:rPr>
                <w:color w:val="000000"/>
              </w:rPr>
            </w:pPr>
            <w:r w:rsidRPr="00E62F75">
              <w:rPr>
                <w:color w:val="000000"/>
              </w:rPr>
              <w:t>-</w:t>
            </w:r>
          </w:p>
        </w:tc>
        <w:tc>
          <w:tcPr>
            <w:tcW w:w="1200" w:type="dxa"/>
            <w:noWrap/>
            <w:vAlign w:val="center"/>
            <w:hideMark/>
          </w:tcPr>
          <w:p w14:paraId="3702D997" w14:textId="27B607BA" w:rsidR="008D1DE8" w:rsidRPr="00E62F75" w:rsidRDefault="008D1DE8" w:rsidP="00E62F75">
            <w:pPr>
              <w:jc w:val="center"/>
              <w:rPr>
                <w:color w:val="000000"/>
              </w:rPr>
            </w:pPr>
            <w:r w:rsidRPr="00E62F75">
              <w:rPr>
                <w:color w:val="000000"/>
              </w:rPr>
              <w:t>0,00964</w:t>
            </w:r>
          </w:p>
        </w:tc>
        <w:tc>
          <w:tcPr>
            <w:tcW w:w="993" w:type="dxa"/>
            <w:noWrap/>
            <w:vAlign w:val="center"/>
            <w:hideMark/>
          </w:tcPr>
          <w:p w14:paraId="03624E5A" w14:textId="4C0D1D7E" w:rsidR="008D1DE8" w:rsidRPr="00E62F75" w:rsidRDefault="008D1DE8" w:rsidP="00E62F75">
            <w:pPr>
              <w:jc w:val="center"/>
              <w:rPr>
                <w:color w:val="000000"/>
              </w:rPr>
            </w:pPr>
            <w:r w:rsidRPr="00E62F75">
              <w:rPr>
                <w:color w:val="000000"/>
              </w:rPr>
              <w:t>0,002</w:t>
            </w:r>
          </w:p>
        </w:tc>
      </w:tr>
      <w:tr w:rsidR="00830741" w:rsidRPr="00435CF9" w14:paraId="0BE85383" w14:textId="77777777" w:rsidTr="00E62F75">
        <w:trPr>
          <w:trHeight w:val="300"/>
        </w:trPr>
        <w:tc>
          <w:tcPr>
            <w:tcW w:w="1817" w:type="dxa"/>
            <w:noWrap/>
            <w:vAlign w:val="center"/>
            <w:hideMark/>
          </w:tcPr>
          <w:p w14:paraId="41B6179A" w14:textId="77777777" w:rsidR="00CA25C4" w:rsidRPr="00E62F75" w:rsidRDefault="00CA25C4" w:rsidP="006E2420">
            <w:pPr>
              <w:jc w:val="center"/>
              <w:rPr>
                <w:color w:val="000000"/>
              </w:rPr>
            </w:pPr>
            <w:r w:rsidRPr="00E62F75">
              <w:rPr>
                <w:color w:val="000000"/>
              </w:rPr>
              <w:t>MKT_RF*HML</w:t>
            </w:r>
          </w:p>
        </w:tc>
        <w:tc>
          <w:tcPr>
            <w:tcW w:w="1160" w:type="dxa"/>
            <w:noWrap/>
            <w:vAlign w:val="center"/>
            <w:hideMark/>
          </w:tcPr>
          <w:p w14:paraId="01B43682" w14:textId="0D778D8B" w:rsidR="00CA25C4" w:rsidRPr="00E62F75" w:rsidRDefault="00CA25C4" w:rsidP="00E62F75">
            <w:pPr>
              <w:jc w:val="center"/>
              <w:rPr>
                <w:color w:val="000000"/>
              </w:rPr>
            </w:pPr>
            <w:r w:rsidRPr="00E62F75">
              <w:rPr>
                <w:color w:val="000000"/>
              </w:rPr>
              <w:t>-0,00587</w:t>
            </w:r>
          </w:p>
        </w:tc>
        <w:tc>
          <w:tcPr>
            <w:tcW w:w="866" w:type="dxa"/>
            <w:noWrap/>
            <w:vAlign w:val="center"/>
            <w:hideMark/>
          </w:tcPr>
          <w:p w14:paraId="799BB83E" w14:textId="7C0183DD" w:rsidR="00CA25C4" w:rsidRPr="00E62F75" w:rsidRDefault="00CA25C4" w:rsidP="00E62F75">
            <w:pPr>
              <w:jc w:val="center"/>
              <w:rPr>
                <w:color w:val="000000"/>
              </w:rPr>
            </w:pPr>
            <w:r w:rsidRPr="00E62F75">
              <w:rPr>
                <w:color w:val="000000"/>
              </w:rPr>
              <w:t>0,005</w:t>
            </w:r>
          </w:p>
        </w:tc>
        <w:tc>
          <w:tcPr>
            <w:tcW w:w="1225" w:type="dxa"/>
            <w:noWrap/>
            <w:vAlign w:val="center"/>
            <w:hideMark/>
          </w:tcPr>
          <w:p w14:paraId="65F82A5E" w14:textId="670D53AE" w:rsidR="00CA25C4" w:rsidRPr="00E62F75" w:rsidRDefault="00CA25C4" w:rsidP="00E62F75">
            <w:pPr>
              <w:jc w:val="center"/>
              <w:rPr>
                <w:color w:val="000000"/>
              </w:rPr>
            </w:pPr>
            <w:r w:rsidRPr="00E62F75">
              <w:rPr>
                <w:color w:val="000000"/>
              </w:rPr>
              <w:t>-0,00587</w:t>
            </w:r>
          </w:p>
        </w:tc>
        <w:tc>
          <w:tcPr>
            <w:tcW w:w="879" w:type="dxa"/>
            <w:noWrap/>
            <w:vAlign w:val="center"/>
            <w:hideMark/>
          </w:tcPr>
          <w:p w14:paraId="7C7E550D" w14:textId="6E2930DB" w:rsidR="00CA25C4" w:rsidRPr="00E62F75" w:rsidRDefault="00CA25C4" w:rsidP="00E62F75">
            <w:pPr>
              <w:jc w:val="center"/>
              <w:rPr>
                <w:color w:val="000000"/>
              </w:rPr>
            </w:pPr>
            <w:r w:rsidRPr="00E62F75">
              <w:rPr>
                <w:color w:val="000000"/>
              </w:rPr>
              <w:t>0,005</w:t>
            </w:r>
          </w:p>
        </w:tc>
        <w:tc>
          <w:tcPr>
            <w:tcW w:w="1111" w:type="dxa"/>
            <w:noWrap/>
            <w:vAlign w:val="center"/>
            <w:hideMark/>
          </w:tcPr>
          <w:p w14:paraId="1591CC0F" w14:textId="0E336BA8" w:rsidR="00CA25C4" w:rsidRPr="00E62F75" w:rsidRDefault="00CA25C4" w:rsidP="00E62F75">
            <w:pPr>
              <w:jc w:val="center"/>
              <w:rPr>
                <w:color w:val="000000"/>
              </w:rPr>
            </w:pPr>
            <w:r w:rsidRPr="00E62F75">
              <w:rPr>
                <w:color w:val="000000"/>
              </w:rPr>
              <w:t>-0,00272</w:t>
            </w:r>
          </w:p>
        </w:tc>
        <w:tc>
          <w:tcPr>
            <w:tcW w:w="827" w:type="dxa"/>
            <w:noWrap/>
            <w:vAlign w:val="center"/>
            <w:hideMark/>
          </w:tcPr>
          <w:p w14:paraId="154E2A80" w14:textId="0A18DD8A" w:rsidR="00CA25C4" w:rsidRPr="00E62F75" w:rsidRDefault="00CA25C4" w:rsidP="00E62F75">
            <w:pPr>
              <w:jc w:val="center"/>
              <w:rPr>
                <w:color w:val="000000"/>
              </w:rPr>
            </w:pPr>
            <w:r w:rsidRPr="00E62F75">
              <w:rPr>
                <w:color w:val="000000"/>
              </w:rPr>
              <w:t>0,013</w:t>
            </w:r>
          </w:p>
        </w:tc>
        <w:tc>
          <w:tcPr>
            <w:tcW w:w="1139" w:type="dxa"/>
            <w:noWrap/>
            <w:vAlign w:val="center"/>
            <w:hideMark/>
          </w:tcPr>
          <w:p w14:paraId="72C13C2D" w14:textId="6C0D7BD7" w:rsidR="00CA25C4" w:rsidRPr="00E62F75" w:rsidRDefault="00CA25C4" w:rsidP="00E62F75">
            <w:pPr>
              <w:jc w:val="center"/>
              <w:rPr>
                <w:color w:val="000000"/>
              </w:rPr>
            </w:pPr>
            <w:r w:rsidRPr="00E62F75">
              <w:rPr>
                <w:color w:val="000000"/>
              </w:rPr>
              <w:t>-0,00516</w:t>
            </w:r>
          </w:p>
        </w:tc>
        <w:tc>
          <w:tcPr>
            <w:tcW w:w="994" w:type="dxa"/>
            <w:noWrap/>
            <w:vAlign w:val="center"/>
            <w:hideMark/>
          </w:tcPr>
          <w:p w14:paraId="7A2E75B7" w14:textId="3E6328A8" w:rsidR="00CA25C4" w:rsidRPr="00E62F75" w:rsidRDefault="00CA25C4" w:rsidP="00E62F75">
            <w:pPr>
              <w:jc w:val="center"/>
              <w:rPr>
                <w:color w:val="000000"/>
              </w:rPr>
            </w:pPr>
            <w:r w:rsidRPr="00E62F75">
              <w:rPr>
                <w:color w:val="000000"/>
              </w:rPr>
              <w:t>4E-05</w:t>
            </w:r>
          </w:p>
        </w:tc>
        <w:tc>
          <w:tcPr>
            <w:tcW w:w="1123" w:type="dxa"/>
            <w:noWrap/>
            <w:vAlign w:val="center"/>
            <w:hideMark/>
          </w:tcPr>
          <w:p w14:paraId="6366F8EC" w14:textId="5A5EABCA" w:rsidR="00CA25C4" w:rsidRPr="00E62F75" w:rsidRDefault="00CA25C4" w:rsidP="00E62F75">
            <w:pPr>
              <w:jc w:val="center"/>
              <w:rPr>
                <w:color w:val="000000"/>
              </w:rPr>
            </w:pPr>
            <w:r w:rsidRPr="00E62F75">
              <w:rPr>
                <w:color w:val="000000"/>
              </w:rPr>
              <w:t>-</w:t>
            </w:r>
          </w:p>
        </w:tc>
        <w:tc>
          <w:tcPr>
            <w:tcW w:w="842" w:type="dxa"/>
            <w:noWrap/>
            <w:vAlign w:val="center"/>
            <w:hideMark/>
          </w:tcPr>
          <w:p w14:paraId="006850ED" w14:textId="4DB364F7" w:rsidR="00CA25C4" w:rsidRPr="00E62F75" w:rsidRDefault="00CA25C4" w:rsidP="00E62F75">
            <w:pPr>
              <w:jc w:val="center"/>
              <w:rPr>
                <w:color w:val="000000"/>
              </w:rPr>
            </w:pPr>
            <w:r w:rsidRPr="00E62F75">
              <w:rPr>
                <w:color w:val="000000"/>
              </w:rPr>
              <w:t>-</w:t>
            </w:r>
          </w:p>
        </w:tc>
        <w:tc>
          <w:tcPr>
            <w:tcW w:w="1200" w:type="dxa"/>
            <w:noWrap/>
            <w:vAlign w:val="center"/>
            <w:hideMark/>
          </w:tcPr>
          <w:p w14:paraId="3CF549BF" w14:textId="32FF8E43" w:rsidR="00CA25C4" w:rsidRPr="00E62F75" w:rsidRDefault="00CA25C4" w:rsidP="00E62F75">
            <w:pPr>
              <w:jc w:val="center"/>
              <w:rPr>
                <w:color w:val="000000"/>
              </w:rPr>
            </w:pPr>
            <w:r w:rsidRPr="00E62F75">
              <w:rPr>
                <w:color w:val="000000"/>
              </w:rPr>
              <w:t>-0,00416</w:t>
            </w:r>
          </w:p>
        </w:tc>
        <w:tc>
          <w:tcPr>
            <w:tcW w:w="993" w:type="dxa"/>
            <w:noWrap/>
            <w:vAlign w:val="center"/>
            <w:hideMark/>
          </w:tcPr>
          <w:p w14:paraId="291B0054" w14:textId="7C91783B" w:rsidR="00CA25C4" w:rsidRPr="00E62F75" w:rsidRDefault="00CA25C4" w:rsidP="00E62F75">
            <w:pPr>
              <w:jc w:val="center"/>
              <w:rPr>
                <w:color w:val="000000"/>
              </w:rPr>
            </w:pPr>
            <w:r w:rsidRPr="00E62F75">
              <w:rPr>
                <w:color w:val="000000"/>
              </w:rPr>
              <w:t>0,007</w:t>
            </w:r>
          </w:p>
        </w:tc>
      </w:tr>
      <w:tr w:rsidR="00830741" w:rsidRPr="00435CF9" w14:paraId="1B7DBD23" w14:textId="77777777" w:rsidTr="00E62F75">
        <w:trPr>
          <w:trHeight w:val="300"/>
        </w:trPr>
        <w:tc>
          <w:tcPr>
            <w:tcW w:w="1817" w:type="dxa"/>
            <w:noWrap/>
            <w:vAlign w:val="center"/>
            <w:hideMark/>
          </w:tcPr>
          <w:p w14:paraId="6AD87685" w14:textId="77777777" w:rsidR="00CA25C4" w:rsidRPr="00E62F75" w:rsidRDefault="00CA25C4" w:rsidP="006E2420">
            <w:pPr>
              <w:jc w:val="center"/>
              <w:rPr>
                <w:color w:val="000000"/>
              </w:rPr>
            </w:pPr>
            <w:r w:rsidRPr="00E62F75">
              <w:rPr>
                <w:color w:val="000000"/>
              </w:rPr>
              <w:t>SMB*HML</w:t>
            </w:r>
          </w:p>
        </w:tc>
        <w:tc>
          <w:tcPr>
            <w:tcW w:w="1160" w:type="dxa"/>
            <w:noWrap/>
            <w:vAlign w:val="center"/>
            <w:hideMark/>
          </w:tcPr>
          <w:p w14:paraId="0D47B36C" w14:textId="0A60D7FD" w:rsidR="00CA25C4" w:rsidRPr="00E62F75" w:rsidRDefault="00CA25C4" w:rsidP="00E62F75">
            <w:pPr>
              <w:jc w:val="center"/>
              <w:rPr>
                <w:color w:val="000000"/>
              </w:rPr>
            </w:pPr>
            <w:r w:rsidRPr="00E62F75">
              <w:rPr>
                <w:color w:val="000000"/>
              </w:rPr>
              <w:t>-0,00736</w:t>
            </w:r>
          </w:p>
        </w:tc>
        <w:tc>
          <w:tcPr>
            <w:tcW w:w="866" w:type="dxa"/>
            <w:noWrap/>
            <w:vAlign w:val="center"/>
            <w:hideMark/>
          </w:tcPr>
          <w:p w14:paraId="12BAE751" w14:textId="0F7C0986" w:rsidR="00CA25C4" w:rsidRPr="00E62F75" w:rsidRDefault="00CA25C4" w:rsidP="00E62F75">
            <w:pPr>
              <w:jc w:val="center"/>
              <w:rPr>
                <w:color w:val="000000"/>
              </w:rPr>
            </w:pPr>
            <w:r w:rsidRPr="00E62F75">
              <w:rPr>
                <w:color w:val="000000"/>
              </w:rPr>
              <w:t>0,030</w:t>
            </w:r>
          </w:p>
        </w:tc>
        <w:tc>
          <w:tcPr>
            <w:tcW w:w="1225" w:type="dxa"/>
            <w:noWrap/>
            <w:vAlign w:val="center"/>
            <w:hideMark/>
          </w:tcPr>
          <w:p w14:paraId="2748C0EE" w14:textId="7B5FCCD4" w:rsidR="00CA25C4" w:rsidRPr="00E62F75" w:rsidRDefault="00CA25C4" w:rsidP="00E62F75">
            <w:pPr>
              <w:jc w:val="center"/>
              <w:rPr>
                <w:color w:val="000000"/>
              </w:rPr>
            </w:pPr>
            <w:r w:rsidRPr="00E62F75">
              <w:rPr>
                <w:color w:val="000000"/>
              </w:rPr>
              <w:t>-0,00736</w:t>
            </w:r>
          </w:p>
        </w:tc>
        <w:tc>
          <w:tcPr>
            <w:tcW w:w="879" w:type="dxa"/>
            <w:noWrap/>
            <w:vAlign w:val="center"/>
            <w:hideMark/>
          </w:tcPr>
          <w:p w14:paraId="2D1E2E46" w14:textId="6C080C0D" w:rsidR="00CA25C4" w:rsidRPr="00E62F75" w:rsidRDefault="00CA25C4" w:rsidP="00E62F75">
            <w:pPr>
              <w:jc w:val="center"/>
              <w:rPr>
                <w:color w:val="000000"/>
              </w:rPr>
            </w:pPr>
            <w:r w:rsidRPr="00E62F75">
              <w:rPr>
                <w:color w:val="000000"/>
              </w:rPr>
              <w:t>0,030</w:t>
            </w:r>
          </w:p>
        </w:tc>
        <w:tc>
          <w:tcPr>
            <w:tcW w:w="1111" w:type="dxa"/>
            <w:noWrap/>
            <w:vAlign w:val="center"/>
            <w:hideMark/>
          </w:tcPr>
          <w:p w14:paraId="79E1F5AA" w14:textId="14D205EF" w:rsidR="00CA25C4" w:rsidRPr="00E62F75" w:rsidRDefault="00CA25C4" w:rsidP="00E62F75">
            <w:pPr>
              <w:jc w:val="center"/>
              <w:rPr>
                <w:color w:val="000000"/>
              </w:rPr>
            </w:pPr>
            <w:r w:rsidRPr="00E62F75">
              <w:rPr>
                <w:color w:val="000000"/>
              </w:rPr>
              <w:t>0,00373</w:t>
            </w:r>
          </w:p>
        </w:tc>
        <w:tc>
          <w:tcPr>
            <w:tcW w:w="827" w:type="dxa"/>
            <w:noWrap/>
            <w:vAlign w:val="center"/>
            <w:hideMark/>
          </w:tcPr>
          <w:p w14:paraId="6C9A6A79" w14:textId="545C94D0" w:rsidR="00CA25C4" w:rsidRPr="00E62F75" w:rsidRDefault="00CA25C4" w:rsidP="00E62F75">
            <w:pPr>
              <w:jc w:val="center"/>
              <w:rPr>
                <w:color w:val="000000"/>
              </w:rPr>
            </w:pPr>
            <w:r w:rsidRPr="00E62F75">
              <w:rPr>
                <w:color w:val="000000"/>
              </w:rPr>
              <w:t>4E-04</w:t>
            </w:r>
          </w:p>
        </w:tc>
        <w:tc>
          <w:tcPr>
            <w:tcW w:w="1139" w:type="dxa"/>
            <w:noWrap/>
            <w:vAlign w:val="center"/>
            <w:hideMark/>
          </w:tcPr>
          <w:p w14:paraId="7AF39D90" w14:textId="240B80C8" w:rsidR="00CA25C4" w:rsidRPr="00E62F75" w:rsidRDefault="00CA25C4" w:rsidP="00E62F75">
            <w:pPr>
              <w:jc w:val="center"/>
              <w:rPr>
                <w:color w:val="000000"/>
              </w:rPr>
            </w:pPr>
            <w:r w:rsidRPr="00E62F75">
              <w:rPr>
                <w:color w:val="000000"/>
              </w:rPr>
              <w:t>0,00312</w:t>
            </w:r>
          </w:p>
        </w:tc>
        <w:tc>
          <w:tcPr>
            <w:tcW w:w="994" w:type="dxa"/>
            <w:noWrap/>
            <w:vAlign w:val="center"/>
            <w:hideMark/>
          </w:tcPr>
          <w:p w14:paraId="6EF09605" w14:textId="1DA6F7BA" w:rsidR="00CA25C4" w:rsidRPr="00E62F75" w:rsidRDefault="00CA25C4" w:rsidP="00E62F75">
            <w:pPr>
              <w:jc w:val="center"/>
              <w:rPr>
                <w:color w:val="000000"/>
              </w:rPr>
            </w:pPr>
            <w:r w:rsidRPr="00E62F75">
              <w:rPr>
                <w:color w:val="000000"/>
              </w:rPr>
              <w:t>0,010</w:t>
            </w:r>
          </w:p>
        </w:tc>
        <w:tc>
          <w:tcPr>
            <w:tcW w:w="1123" w:type="dxa"/>
            <w:noWrap/>
            <w:vAlign w:val="center"/>
            <w:hideMark/>
          </w:tcPr>
          <w:p w14:paraId="1EB82FA3" w14:textId="728A7666" w:rsidR="00CA25C4" w:rsidRPr="00E62F75" w:rsidRDefault="00CA25C4" w:rsidP="00E62F75">
            <w:pPr>
              <w:jc w:val="center"/>
              <w:rPr>
                <w:color w:val="000000"/>
              </w:rPr>
            </w:pPr>
            <w:r w:rsidRPr="00E62F75">
              <w:rPr>
                <w:color w:val="000000"/>
              </w:rPr>
              <w:t>-</w:t>
            </w:r>
          </w:p>
        </w:tc>
        <w:tc>
          <w:tcPr>
            <w:tcW w:w="842" w:type="dxa"/>
            <w:noWrap/>
            <w:vAlign w:val="center"/>
            <w:hideMark/>
          </w:tcPr>
          <w:p w14:paraId="1B083065" w14:textId="54C391DE" w:rsidR="00CA25C4" w:rsidRPr="00E62F75" w:rsidRDefault="00CA25C4" w:rsidP="00E62F75">
            <w:pPr>
              <w:jc w:val="center"/>
              <w:rPr>
                <w:color w:val="000000"/>
              </w:rPr>
            </w:pPr>
            <w:r w:rsidRPr="00E62F75">
              <w:rPr>
                <w:color w:val="000000"/>
              </w:rPr>
              <w:t>-</w:t>
            </w:r>
          </w:p>
        </w:tc>
        <w:tc>
          <w:tcPr>
            <w:tcW w:w="1200" w:type="dxa"/>
            <w:noWrap/>
            <w:vAlign w:val="center"/>
            <w:hideMark/>
          </w:tcPr>
          <w:p w14:paraId="243564AA" w14:textId="6A46A38C" w:rsidR="00CA25C4" w:rsidRPr="00E62F75" w:rsidRDefault="00CA25C4" w:rsidP="00E62F75">
            <w:pPr>
              <w:jc w:val="center"/>
              <w:rPr>
                <w:color w:val="000000"/>
              </w:rPr>
            </w:pPr>
            <w:r w:rsidRPr="00E62F75">
              <w:rPr>
                <w:color w:val="000000"/>
              </w:rPr>
              <w:t>-0,00892</w:t>
            </w:r>
          </w:p>
        </w:tc>
        <w:tc>
          <w:tcPr>
            <w:tcW w:w="993" w:type="dxa"/>
            <w:noWrap/>
            <w:vAlign w:val="center"/>
            <w:hideMark/>
          </w:tcPr>
          <w:p w14:paraId="2F639CA9" w14:textId="35346FF8" w:rsidR="00CA25C4" w:rsidRPr="00E62F75" w:rsidRDefault="00CA25C4" w:rsidP="00E62F75">
            <w:pPr>
              <w:jc w:val="center"/>
              <w:rPr>
                <w:color w:val="000000"/>
              </w:rPr>
            </w:pPr>
            <w:r w:rsidRPr="00E62F75">
              <w:rPr>
                <w:color w:val="000000"/>
              </w:rPr>
              <w:t>0,024</w:t>
            </w:r>
          </w:p>
        </w:tc>
      </w:tr>
      <w:tr w:rsidR="008D1DE8" w:rsidRPr="00435CF9" w14:paraId="0142650D" w14:textId="77777777" w:rsidTr="00E62F75">
        <w:trPr>
          <w:trHeight w:val="300"/>
        </w:trPr>
        <w:tc>
          <w:tcPr>
            <w:tcW w:w="1817" w:type="dxa"/>
            <w:noWrap/>
            <w:vAlign w:val="center"/>
            <w:hideMark/>
          </w:tcPr>
          <w:p w14:paraId="41CDB4F7" w14:textId="77777777" w:rsidR="008D1DE8" w:rsidRPr="00E62F75" w:rsidRDefault="008D1DE8" w:rsidP="006E2420">
            <w:pPr>
              <w:jc w:val="center"/>
              <w:rPr>
                <w:color w:val="000000"/>
              </w:rPr>
            </w:pPr>
            <w:r w:rsidRPr="00E62F75">
              <w:rPr>
                <w:color w:val="000000"/>
              </w:rPr>
              <w:t>p-v ^2 = 0</w:t>
            </w:r>
          </w:p>
        </w:tc>
        <w:tc>
          <w:tcPr>
            <w:tcW w:w="2026" w:type="dxa"/>
            <w:gridSpan w:val="2"/>
            <w:noWrap/>
            <w:vAlign w:val="center"/>
            <w:hideMark/>
          </w:tcPr>
          <w:p w14:paraId="0BA44BFD" w14:textId="60836395" w:rsidR="008D1DE8" w:rsidRPr="00E62F75" w:rsidRDefault="008D1DE8" w:rsidP="00E62F75">
            <w:pPr>
              <w:jc w:val="center"/>
              <w:rPr>
                <w:color w:val="000000"/>
              </w:rPr>
            </w:pPr>
            <w:r w:rsidRPr="00E62F75">
              <w:rPr>
                <w:color w:val="000000"/>
              </w:rPr>
              <w:t>0,016</w:t>
            </w:r>
          </w:p>
        </w:tc>
        <w:tc>
          <w:tcPr>
            <w:tcW w:w="2104" w:type="dxa"/>
            <w:gridSpan w:val="2"/>
            <w:noWrap/>
            <w:vAlign w:val="center"/>
            <w:hideMark/>
          </w:tcPr>
          <w:p w14:paraId="3903DDBC" w14:textId="2670CAA7" w:rsidR="008D1DE8" w:rsidRPr="00E62F75" w:rsidRDefault="008D1DE8" w:rsidP="00E62F75">
            <w:pPr>
              <w:jc w:val="center"/>
              <w:rPr>
                <w:color w:val="000000"/>
              </w:rPr>
            </w:pPr>
            <w:r w:rsidRPr="00E62F75">
              <w:rPr>
                <w:color w:val="000000"/>
              </w:rPr>
              <w:t>3E-19</w:t>
            </w:r>
          </w:p>
        </w:tc>
        <w:tc>
          <w:tcPr>
            <w:tcW w:w="1938" w:type="dxa"/>
            <w:gridSpan w:val="2"/>
            <w:noWrap/>
            <w:vAlign w:val="center"/>
            <w:hideMark/>
          </w:tcPr>
          <w:p w14:paraId="645E514F" w14:textId="6B5A1648" w:rsidR="008D1DE8" w:rsidRPr="00E62F75" w:rsidRDefault="008D1DE8" w:rsidP="00E62F75">
            <w:pPr>
              <w:jc w:val="center"/>
              <w:rPr>
                <w:color w:val="000000"/>
              </w:rPr>
            </w:pPr>
            <w:r w:rsidRPr="00E62F75">
              <w:rPr>
                <w:color w:val="000000"/>
              </w:rPr>
              <w:t>-</w:t>
            </w:r>
          </w:p>
        </w:tc>
        <w:tc>
          <w:tcPr>
            <w:tcW w:w="2133" w:type="dxa"/>
            <w:gridSpan w:val="2"/>
            <w:noWrap/>
            <w:vAlign w:val="center"/>
            <w:hideMark/>
          </w:tcPr>
          <w:p w14:paraId="11621FA4" w14:textId="0E81DA33" w:rsidR="008D1DE8" w:rsidRPr="00E62F75" w:rsidRDefault="008D1DE8" w:rsidP="00E62F75">
            <w:pPr>
              <w:jc w:val="center"/>
              <w:rPr>
                <w:color w:val="000000"/>
              </w:rPr>
            </w:pPr>
            <w:r w:rsidRPr="00E62F75">
              <w:rPr>
                <w:color w:val="000000"/>
              </w:rPr>
              <w:t>3E-04</w:t>
            </w:r>
          </w:p>
        </w:tc>
        <w:tc>
          <w:tcPr>
            <w:tcW w:w="1965" w:type="dxa"/>
            <w:gridSpan w:val="2"/>
            <w:noWrap/>
            <w:vAlign w:val="center"/>
            <w:hideMark/>
          </w:tcPr>
          <w:p w14:paraId="7C64852E" w14:textId="5E055E6E" w:rsidR="008D1DE8" w:rsidRPr="00E62F75" w:rsidRDefault="008D1DE8" w:rsidP="00E62F75">
            <w:pPr>
              <w:jc w:val="center"/>
              <w:rPr>
                <w:color w:val="000000"/>
              </w:rPr>
            </w:pPr>
            <w:r w:rsidRPr="00E62F75">
              <w:rPr>
                <w:color w:val="000000"/>
              </w:rPr>
              <w:t>-</w:t>
            </w:r>
          </w:p>
        </w:tc>
        <w:tc>
          <w:tcPr>
            <w:tcW w:w="2193" w:type="dxa"/>
            <w:gridSpan w:val="2"/>
            <w:noWrap/>
            <w:vAlign w:val="center"/>
            <w:hideMark/>
          </w:tcPr>
          <w:p w14:paraId="3756352A" w14:textId="3DBD0EBA" w:rsidR="008D1DE8" w:rsidRPr="00E62F75" w:rsidRDefault="008D1DE8" w:rsidP="00E62F75">
            <w:pPr>
              <w:jc w:val="center"/>
              <w:rPr>
                <w:color w:val="000000"/>
              </w:rPr>
            </w:pPr>
            <w:r w:rsidRPr="00E62F75">
              <w:rPr>
                <w:color w:val="000000"/>
              </w:rPr>
              <w:t>0,007</w:t>
            </w:r>
          </w:p>
        </w:tc>
      </w:tr>
      <w:tr w:rsidR="008D1DE8" w:rsidRPr="00435CF9" w14:paraId="4C19DAD8" w14:textId="77777777" w:rsidTr="00E62F75">
        <w:trPr>
          <w:trHeight w:val="300"/>
        </w:trPr>
        <w:tc>
          <w:tcPr>
            <w:tcW w:w="1817" w:type="dxa"/>
            <w:noWrap/>
            <w:vAlign w:val="center"/>
            <w:hideMark/>
          </w:tcPr>
          <w:p w14:paraId="6B2B6090" w14:textId="77777777" w:rsidR="008D1DE8" w:rsidRPr="00E62F75" w:rsidRDefault="008D1DE8" w:rsidP="006E2420">
            <w:pPr>
              <w:jc w:val="center"/>
              <w:rPr>
                <w:color w:val="000000"/>
              </w:rPr>
            </w:pPr>
            <w:r w:rsidRPr="00E62F75">
              <w:rPr>
                <w:color w:val="000000"/>
              </w:rPr>
              <w:t>p-v ^3 = 0</w:t>
            </w:r>
          </w:p>
        </w:tc>
        <w:tc>
          <w:tcPr>
            <w:tcW w:w="2026" w:type="dxa"/>
            <w:gridSpan w:val="2"/>
            <w:noWrap/>
            <w:vAlign w:val="center"/>
            <w:hideMark/>
          </w:tcPr>
          <w:p w14:paraId="7A246108" w14:textId="539F4A00" w:rsidR="008D1DE8" w:rsidRPr="00E62F75" w:rsidRDefault="008D1DE8" w:rsidP="00E62F75">
            <w:pPr>
              <w:jc w:val="center"/>
              <w:rPr>
                <w:color w:val="000000"/>
              </w:rPr>
            </w:pPr>
            <w:r w:rsidRPr="00E62F75">
              <w:rPr>
                <w:color w:val="000000"/>
              </w:rPr>
              <w:t>5E-07</w:t>
            </w:r>
          </w:p>
        </w:tc>
        <w:tc>
          <w:tcPr>
            <w:tcW w:w="2104" w:type="dxa"/>
            <w:gridSpan w:val="2"/>
            <w:noWrap/>
            <w:vAlign w:val="center"/>
            <w:hideMark/>
          </w:tcPr>
          <w:p w14:paraId="60AB6ADD" w14:textId="3CF95342" w:rsidR="008D1DE8" w:rsidRPr="00E62F75" w:rsidRDefault="008D1DE8" w:rsidP="00E62F75">
            <w:pPr>
              <w:jc w:val="center"/>
              <w:rPr>
                <w:color w:val="000000"/>
              </w:rPr>
            </w:pPr>
            <w:r w:rsidRPr="00E62F75">
              <w:rPr>
                <w:color w:val="000000"/>
              </w:rPr>
              <w:t>9E-15</w:t>
            </w:r>
          </w:p>
        </w:tc>
        <w:tc>
          <w:tcPr>
            <w:tcW w:w="1938" w:type="dxa"/>
            <w:gridSpan w:val="2"/>
            <w:noWrap/>
            <w:vAlign w:val="center"/>
            <w:hideMark/>
          </w:tcPr>
          <w:p w14:paraId="2B2F7CF9" w14:textId="3066A696" w:rsidR="008D1DE8" w:rsidRPr="00E62F75" w:rsidRDefault="008D1DE8" w:rsidP="00E62F75">
            <w:pPr>
              <w:jc w:val="center"/>
              <w:rPr>
                <w:color w:val="000000"/>
              </w:rPr>
            </w:pPr>
            <w:r w:rsidRPr="00E62F75">
              <w:rPr>
                <w:color w:val="000000"/>
              </w:rPr>
              <w:t>4E-22</w:t>
            </w:r>
          </w:p>
        </w:tc>
        <w:tc>
          <w:tcPr>
            <w:tcW w:w="2133" w:type="dxa"/>
            <w:gridSpan w:val="2"/>
            <w:noWrap/>
            <w:vAlign w:val="center"/>
            <w:hideMark/>
          </w:tcPr>
          <w:p w14:paraId="57DA2A62" w14:textId="01B9911E" w:rsidR="008D1DE8" w:rsidRPr="00E62F75" w:rsidRDefault="008D1DE8" w:rsidP="00E62F75">
            <w:pPr>
              <w:jc w:val="center"/>
              <w:rPr>
                <w:color w:val="000000"/>
              </w:rPr>
            </w:pPr>
            <w:r w:rsidRPr="00E62F75">
              <w:rPr>
                <w:color w:val="000000"/>
              </w:rPr>
              <w:t>4E-11</w:t>
            </w:r>
          </w:p>
        </w:tc>
        <w:tc>
          <w:tcPr>
            <w:tcW w:w="1965" w:type="dxa"/>
            <w:gridSpan w:val="2"/>
            <w:noWrap/>
            <w:vAlign w:val="center"/>
            <w:hideMark/>
          </w:tcPr>
          <w:p w14:paraId="6798C7D8" w14:textId="04C8D71C" w:rsidR="008D1DE8" w:rsidRPr="00E62F75" w:rsidRDefault="008D1DE8" w:rsidP="00E62F75">
            <w:pPr>
              <w:jc w:val="center"/>
              <w:rPr>
                <w:color w:val="000000"/>
              </w:rPr>
            </w:pPr>
            <w:r w:rsidRPr="00E62F75">
              <w:rPr>
                <w:color w:val="000000"/>
              </w:rPr>
              <w:t>5E-18</w:t>
            </w:r>
          </w:p>
        </w:tc>
        <w:tc>
          <w:tcPr>
            <w:tcW w:w="2193" w:type="dxa"/>
            <w:gridSpan w:val="2"/>
            <w:noWrap/>
            <w:vAlign w:val="center"/>
            <w:hideMark/>
          </w:tcPr>
          <w:p w14:paraId="6B3785EE" w14:textId="628A9F4C" w:rsidR="008D1DE8" w:rsidRPr="00E62F75" w:rsidRDefault="008D1DE8" w:rsidP="00E62F75">
            <w:pPr>
              <w:jc w:val="center"/>
              <w:rPr>
                <w:color w:val="000000"/>
              </w:rPr>
            </w:pPr>
            <w:r w:rsidRPr="00E62F75">
              <w:rPr>
                <w:color w:val="000000"/>
              </w:rPr>
              <w:t>-</w:t>
            </w:r>
          </w:p>
        </w:tc>
      </w:tr>
      <w:tr w:rsidR="008D1DE8" w:rsidRPr="00435CF9" w14:paraId="66F1FBCF" w14:textId="77777777" w:rsidTr="00E62F75">
        <w:trPr>
          <w:trHeight w:val="300"/>
        </w:trPr>
        <w:tc>
          <w:tcPr>
            <w:tcW w:w="1817" w:type="dxa"/>
            <w:noWrap/>
            <w:vAlign w:val="center"/>
            <w:hideMark/>
          </w:tcPr>
          <w:p w14:paraId="16ED7327" w14:textId="77777777" w:rsidR="008D1DE8" w:rsidRPr="00E62F75" w:rsidRDefault="008D1DE8" w:rsidP="006E2420">
            <w:pPr>
              <w:jc w:val="center"/>
              <w:rPr>
                <w:color w:val="000000"/>
              </w:rPr>
            </w:pPr>
            <w:r w:rsidRPr="00E62F75">
              <w:rPr>
                <w:color w:val="000000"/>
              </w:rPr>
              <w:t>p-v inter = 0</w:t>
            </w:r>
          </w:p>
        </w:tc>
        <w:tc>
          <w:tcPr>
            <w:tcW w:w="2026" w:type="dxa"/>
            <w:gridSpan w:val="2"/>
            <w:noWrap/>
            <w:vAlign w:val="center"/>
            <w:hideMark/>
          </w:tcPr>
          <w:p w14:paraId="2E675B1D" w14:textId="5144DBCF" w:rsidR="008D1DE8" w:rsidRPr="00E62F75" w:rsidRDefault="008D1DE8" w:rsidP="00E62F75">
            <w:pPr>
              <w:jc w:val="center"/>
              <w:rPr>
                <w:color w:val="000000"/>
              </w:rPr>
            </w:pPr>
            <w:r w:rsidRPr="00E62F75">
              <w:rPr>
                <w:color w:val="000000"/>
              </w:rPr>
              <w:t>2E-10</w:t>
            </w:r>
          </w:p>
        </w:tc>
        <w:tc>
          <w:tcPr>
            <w:tcW w:w="2104" w:type="dxa"/>
            <w:gridSpan w:val="2"/>
            <w:noWrap/>
            <w:vAlign w:val="center"/>
            <w:hideMark/>
          </w:tcPr>
          <w:p w14:paraId="4E1F2700" w14:textId="3091A297" w:rsidR="008D1DE8" w:rsidRPr="00E62F75" w:rsidRDefault="008D1DE8" w:rsidP="00E62F75">
            <w:pPr>
              <w:jc w:val="center"/>
              <w:rPr>
                <w:color w:val="000000"/>
              </w:rPr>
            </w:pPr>
            <w:r w:rsidRPr="00E62F75">
              <w:rPr>
                <w:color w:val="000000"/>
              </w:rPr>
              <w:t>2E-10</w:t>
            </w:r>
          </w:p>
        </w:tc>
        <w:tc>
          <w:tcPr>
            <w:tcW w:w="1938" w:type="dxa"/>
            <w:gridSpan w:val="2"/>
            <w:noWrap/>
            <w:vAlign w:val="center"/>
            <w:hideMark/>
          </w:tcPr>
          <w:p w14:paraId="1C27FF12" w14:textId="57EC6FCB" w:rsidR="008D1DE8" w:rsidRPr="00E62F75" w:rsidRDefault="008D1DE8" w:rsidP="00E62F75">
            <w:pPr>
              <w:jc w:val="center"/>
              <w:rPr>
                <w:color w:val="000000"/>
              </w:rPr>
            </w:pPr>
            <w:r w:rsidRPr="00E62F75">
              <w:rPr>
                <w:color w:val="000000"/>
              </w:rPr>
              <w:t>1E-06</w:t>
            </w:r>
          </w:p>
        </w:tc>
        <w:tc>
          <w:tcPr>
            <w:tcW w:w="2133" w:type="dxa"/>
            <w:gridSpan w:val="2"/>
            <w:noWrap/>
            <w:vAlign w:val="center"/>
            <w:hideMark/>
          </w:tcPr>
          <w:p w14:paraId="457127BC" w14:textId="6381A9F5" w:rsidR="008D1DE8" w:rsidRPr="00E62F75" w:rsidRDefault="008D1DE8" w:rsidP="00E62F75">
            <w:pPr>
              <w:jc w:val="center"/>
              <w:rPr>
                <w:color w:val="000000"/>
              </w:rPr>
            </w:pPr>
            <w:r w:rsidRPr="00E62F75">
              <w:rPr>
                <w:color w:val="000000"/>
              </w:rPr>
              <w:t>1E-06</w:t>
            </w:r>
          </w:p>
        </w:tc>
        <w:tc>
          <w:tcPr>
            <w:tcW w:w="1965" w:type="dxa"/>
            <w:gridSpan w:val="2"/>
            <w:noWrap/>
            <w:vAlign w:val="center"/>
            <w:hideMark/>
          </w:tcPr>
          <w:p w14:paraId="210E3B1B" w14:textId="49A56B31" w:rsidR="008D1DE8" w:rsidRPr="00E62F75" w:rsidRDefault="008D1DE8" w:rsidP="00E62F75">
            <w:pPr>
              <w:jc w:val="center"/>
              <w:rPr>
                <w:color w:val="000000"/>
              </w:rPr>
            </w:pPr>
            <w:r w:rsidRPr="00E62F75">
              <w:rPr>
                <w:color w:val="000000"/>
              </w:rPr>
              <w:t>-</w:t>
            </w:r>
          </w:p>
        </w:tc>
        <w:tc>
          <w:tcPr>
            <w:tcW w:w="2193" w:type="dxa"/>
            <w:gridSpan w:val="2"/>
            <w:noWrap/>
            <w:vAlign w:val="center"/>
            <w:hideMark/>
          </w:tcPr>
          <w:p w14:paraId="39FE2C30" w14:textId="38E64088" w:rsidR="008D1DE8" w:rsidRPr="00E62F75" w:rsidRDefault="008D1DE8" w:rsidP="00E62F75">
            <w:pPr>
              <w:jc w:val="center"/>
              <w:rPr>
                <w:color w:val="000000"/>
              </w:rPr>
            </w:pPr>
            <w:r w:rsidRPr="00E62F75">
              <w:rPr>
                <w:color w:val="000000"/>
              </w:rPr>
              <w:t>2E-12</w:t>
            </w:r>
          </w:p>
        </w:tc>
      </w:tr>
      <w:tr w:rsidR="008D1DE8" w:rsidRPr="00435CF9" w14:paraId="738EE902" w14:textId="77777777" w:rsidTr="00E62F75">
        <w:trPr>
          <w:trHeight w:val="300"/>
        </w:trPr>
        <w:tc>
          <w:tcPr>
            <w:tcW w:w="1817" w:type="dxa"/>
            <w:noWrap/>
            <w:vAlign w:val="center"/>
            <w:hideMark/>
          </w:tcPr>
          <w:p w14:paraId="6C563440" w14:textId="77777777" w:rsidR="008D1DE8" w:rsidRPr="00E62F75" w:rsidRDefault="008D1DE8" w:rsidP="006E2420">
            <w:pPr>
              <w:jc w:val="center"/>
              <w:rPr>
                <w:color w:val="000000"/>
              </w:rPr>
            </w:pPr>
            <w:r w:rsidRPr="00E62F75">
              <w:rPr>
                <w:color w:val="000000"/>
              </w:rPr>
              <w:t>p-v ^2 &amp; ^3 = 0</w:t>
            </w:r>
          </w:p>
        </w:tc>
        <w:tc>
          <w:tcPr>
            <w:tcW w:w="2026" w:type="dxa"/>
            <w:gridSpan w:val="2"/>
            <w:noWrap/>
            <w:vAlign w:val="center"/>
            <w:hideMark/>
          </w:tcPr>
          <w:p w14:paraId="421F6559" w14:textId="066A0C39" w:rsidR="008D1DE8" w:rsidRPr="00E62F75" w:rsidRDefault="008D1DE8" w:rsidP="00E62F75">
            <w:pPr>
              <w:jc w:val="center"/>
              <w:rPr>
                <w:color w:val="000000"/>
              </w:rPr>
            </w:pPr>
            <w:r w:rsidRPr="00E62F75">
              <w:rPr>
                <w:color w:val="000000"/>
              </w:rPr>
              <w:t>4E-07</w:t>
            </w:r>
          </w:p>
        </w:tc>
        <w:tc>
          <w:tcPr>
            <w:tcW w:w="2104" w:type="dxa"/>
            <w:gridSpan w:val="2"/>
            <w:noWrap/>
            <w:vAlign w:val="center"/>
            <w:hideMark/>
          </w:tcPr>
          <w:p w14:paraId="497FE8F7" w14:textId="40C85A73" w:rsidR="008D1DE8" w:rsidRPr="00E62F75" w:rsidRDefault="008D1DE8" w:rsidP="00E62F75">
            <w:pPr>
              <w:jc w:val="center"/>
              <w:rPr>
                <w:color w:val="000000"/>
              </w:rPr>
            </w:pPr>
            <w:r w:rsidRPr="00E62F75">
              <w:rPr>
                <w:color w:val="000000"/>
              </w:rPr>
              <w:t>5E-20</w:t>
            </w:r>
          </w:p>
        </w:tc>
        <w:tc>
          <w:tcPr>
            <w:tcW w:w="1938" w:type="dxa"/>
            <w:gridSpan w:val="2"/>
            <w:noWrap/>
            <w:vAlign w:val="center"/>
            <w:hideMark/>
          </w:tcPr>
          <w:p w14:paraId="4B191935" w14:textId="4DBB03A5" w:rsidR="008D1DE8" w:rsidRPr="00E62F75" w:rsidRDefault="008D1DE8" w:rsidP="00E62F75">
            <w:pPr>
              <w:jc w:val="center"/>
              <w:rPr>
                <w:color w:val="000000"/>
              </w:rPr>
            </w:pPr>
            <w:r w:rsidRPr="00E62F75">
              <w:rPr>
                <w:color w:val="000000"/>
              </w:rPr>
              <w:t>-</w:t>
            </w:r>
          </w:p>
        </w:tc>
        <w:tc>
          <w:tcPr>
            <w:tcW w:w="2133" w:type="dxa"/>
            <w:gridSpan w:val="2"/>
            <w:noWrap/>
            <w:vAlign w:val="center"/>
            <w:hideMark/>
          </w:tcPr>
          <w:p w14:paraId="1CE8D90D" w14:textId="50969EAD" w:rsidR="008D1DE8" w:rsidRPr="00E62F75" w:rsidRDefault="008D1DE8" w:rsidP="00E62F75">
            <w:pPr>
              <w:jc w:val="center"/>
              <w:rPr>
                <w:color w:val="000000"/>
              </w:rPr>
            </w:pPr>
            <w:r w:rsidRPr="00E62F75">
              <w:rPr>
                <w:color w:val="000000"/>
              </w:rPr>
              <w:t>7E-13</w:t>
            </w:r>
          </w:p>
        </w:tc>
        <w:tc>
          <w:tcPr>
            <w:tcW w:w="1965" w:type="dxa"/>
            <w:gridSpan w:val="2"/>
            <w:noWrap/>
            <w:vAlign w:val="center"/>
            <w:hideMark/>
          </w:tcPr>
          <w:p w14:paraId="2BDB968C" w14:textId="16499970" w:rsidR="008D1DE8" w:rsidRPr="00E62F75" w:rsidRDefault="008D1DE8" w:rsidP="00E62F75">
            <w:pPr>
              <w:jc w:val="center"/>
              <w:rPr>
                <w:color w:val="000000"/>
              </w:rPr>
            </w:pPr>
            <w:r w:rsidRPr="00E62F75">
              <w:rPr>
                <w:color w:val="000000"/>
              </w:rPr>
              <w:t>-</w:t>
            </w:r>
          </w:p>
        </w:tc>
        <w:tc>
          <w:tcPr>
            <w:tcW w:w="2193" w:type="dxa"/>
            <w:gridSpan w:val="2"/>
            <w:noWrap/>
            <w:vAlign w:val="center"/>
            <w:hideMark/>
          </w:tcPr>
          <w:p w14:paraId="222B55FF" w14:textId="53427AAB" w:rsidR="008D1DE8" w:rsidRPr="00E62F75" w:rsidRDefault="008D1DE8" w:rsidP="00E62F75">
            <w:pPr>
              <w:jc w:val="center"/>
              <w:rPr>
                <w:color w:val="000000"/>
              </w:rPr>
            </w:pPr>
            <w:r w:rsidRPr="00E62F75">
              <w:rPr>
                <w:color w:val="000000"/>
              </w:rPr>
              <w:t>-</w:t>
            </w:r>
          </w:p>
        </w:tc>
      </w:tr>
      <w:tr w:rsidR="008D1DE8" w:rsidRPr="00435CF9" w14:paraId="2A2FC319" w14:textId="77777777" w:rsidTr="00E62F75">
        <w:trPr>
          <w:trHeight w:val="300"/>
        </w:trPr>
        <w:tc>
          <w:tcPr>
            <w:tcW w:w="1817" w:type="dxa"/>
            <w:noWrap/>
            <w:vAlign w:val="center"/>
            <w:hideMark/>
          </w:tcPr>
          <w:p w14:paraId="4C8DD59B" w14:textId="77777777" w:rsidR="008D1DE8" w:rsidRPr="00E62F75" w:rsidRDefault="008D1DE8" w:rsidP="006E2420">
            <w:pPr>
              <w:jc w:val="center"/>
              <w:rPr>
                <w:color w:val="000000"/>
              </w:rPr>
            </w:pPr>
            <w:r w:rsidRPr="00E62F75">
              <w:rPr>
                <w:color w:val="000000"/>
              </w:rPr>
              <w:t>p-v ^2 &amp; ^3 &amp; inter = 0</w:t>
            </w:r>
          </w:p>
        </w:tc>
        <w:tc>
          <w:tcPr>
            <w:tcW w:w="2026" w:type="dxa"/>
            <w:gridSpan w:val="2"/>
            <w:noWrap/>
            <w:vAlign w:val="center"/>
            <w:hideMark/>
          </w:tcPr>
          <w:p w14:paraId="78487A17" w14:textId="61864A17" w:rsidR="008D1DE8" w:rsidRPr="00E62F75" w:rsidRDefault="008D1DE8" w:rsidP="00E62F75">
            <w:pPr>
              <w:jc w:val="center"/>
              <w:rPr>
                <w:color w:val="000000"/>
              </w:rPr>
            </w:pPr>
            <w:r w:rsidRPr="00E62F75">
              <w:rPr>
                <w:color w:val="000000"/>
              </w:rPr>
              <w:t>4E-14</w:t>
            </w:r>
          </w:p>
        </w:tc>
        <w:tc>
          <w:tcPr>
            <w:tcW w:w="2104" w:type="dxa"/>
            <w:gridSpan w:val="2"/>
            <w:noWrap/>
            <w:vAlign w:val="center"/>
            <w:hideMark/>
          </w:tcPr>
          <w:p w14:paraId="0F80BBF2" w14:textId="56B20F72" w:rsidR="008D1DE8" w:rsidRPr="00E62F75" w:rsidRDefault="008D1DE8" w:rsidP="00E62F75">
            <w:pPr>
              <w:jc w:val="center"/>
              <w:rPr>
                <w:color w:val="000000"/>
              </w:rPr>
            </w:pPr>
            <w:r w:rsidRPr="00E62F75">
              <w:rPr>
                <w:color w:val="000000"/>
              </w:rPr>
              <w:t>5E-24</w:t>
            </w:r>
          </w:p>
        </w:tc>
        <w:tc>
          <w:tcPr>
            <w:tcW w:w="1938" w:type="dxa"/>
            <w:gridSpan w:val="2"/>
            <w:noWrap/>
            <w:vAlign w:val="center"/>
            <w:hideMark/>
          </w:tcPr>
          <w:p w14:paraId="58B6E27E" w14:textId="64E5A757" w:rsidR="008D1DE8" w:rsidRPr="00E62F75" w:rsidRDefault="008D1DE8" w:rsidP="00E62F75">
            <w:pPr>
              <w:jc w:val="center"/>
              <w:rPr>
                <w:color w:val="000000"/>
              </w:rPr>
            </w:pPr>
            <w:r w:rsidRPr="00E62F75">
              <w:rPr>
                <w:color w:val="000000"/>
              </w:rPr>
              <w:t>1E-40</w:t>
            </w:r>
          </w:p>
        </w:tc>
        <w:tc>
          <w:tcPr>
            <w:tcW w:w="2133" w:type="dxa"/>
            <w:gridSpan w:val="2"/>
            <w:noWrap/>
            <w:vAlign w:val="center"/>
            <w:hideMark/>
          </w:tcPr>
          <w:p w14:paraId="7B1BE2B9" w14:textId="29315959" w:rsidR="008D1DE8" w:rsidRPr="00E62F75" w:rsidRDefault="008D1DE8" w:rsidP="00E62F75">
            <w:pPr>
              <w:jc w:val="center"/>
              <w:rPr>
                <w:color w:val="000000"/>
              </w:rPr>
            </w:pPr>
            <w:r w:rsidRPr="00E62F75">
              <w:rPr>
                <w:color w:val="000000"/>
              </w:rPr>
              <w:t>9E-16</w:t>
            </w:r>
          </w:p>
        </w:tc>
        <w:tc>
          <w:tcPr>
            <w:tcW w:w="1965" w:type="dxa"/>
            <w:gridSpan w:val="2"/>
            <w:noWrap/>
            <w:vAlign w:val="center"/>
            <w:hideMark/>
          </w:tcPr>
          <w:p w14:paraId="77D5C312" w14:textId="030587DA" w:rsidR="008D1DE8" w:rsidRPr="00E62F75" w:rsidRDefault="008D1DE8" w:rsidP="00E62F75">
            <w:pPr>
              <w:jc w:val="center"/>
              <w:rPr>
                <w:color w:val="000000"/>
              </w:rPr>
            </w:pPr>
            <w:r w:rsidRPr="00E62F75">
              <w:rPr>
                <w:color w:val="000000"/>
              </w:rPr>
              <w:t>-</w:t>
            </w:r>
          </w:p>
        </w:tc>
        <w:tc>
          <w:tcPr>
            <w:tcW w:w="2193" w:type="dxa"/>
            <w:gridSpan w:val="2"/>
            <w:noWrap/>
            <w:vAlign w:val="center"/>
            <w:hideMark/>
          </w:tcPr>
          <w:p w14:paraId="5EA99115" w14:textId="634740C7" w:rsidR="008D1DE8" w:rsidRPr="00E62F75" w:rsidRDefault="008D1DE8" w:rsidP="00E62F75">
            <w:pPr>
              <w:jc w:val="center"/>
              <w:rPr>
                <w:color w:val="000000"/>
              </w:rPr>
            </w:pPr>
            <w:r w:rsidRPr="00E62F75">
              <w:rPr>
                <w:color w:val="000000"/>
              </w:rPr>
              <w:t>-</w:t>
            </w:r>
          </w:p>
        </w:tc>
      </w:tr>
      <w:tr w:rsidR="008D1DE8" w:rsidRPr="00435CF9" w14:paraId="6ADA92FC" w14:textId="77777777" w:rsidTr="00E62F75">
        <w:trPr>
          <w:trHeight w:val="300"/>
        </w:trPr>
        <w:tc>
          <w:tcPr>
            <w:tcW w:w="1817" w:type="dxa"/>
            <w:noWrap/>
            <w:vAlign w:val="center"/>
            <w:hideMark/>
          </w:tcPr>
          <w:p w14:paraId="055C6237" w14:textId="77777777" w:rsidR="008D1DE8" w:rsidRPr="00E62F75" w:rsidRDefault="008D1DE8" w:rsidP="006E2420">
            <w:pPr>
              <w:jc w:val="center"/>
              <w:rPr>
                <w:color w:val="000000"/>
              </w:rPr>
            </w:pPr>
            <w:r w:rsidRPr="00E62F75">
              <w:rPr>
                <w:color w:val="000000"/>
              </w:rPr>
              <w:t>p-v fitted RESET test</w:t>
            </w:r>
          </w:p>
        </w:tc>
        <w:tc>
          <w:tcPr>
            <w:tcW w:w="2026" w:type="dxa"/>
            <w:gridSpan w:val="2"/>
            <w:noWrap/>
            <w:vAlign w:val="center"/>
            <w:hideMark/>
          </w:tcPr>
          <w:p w14:paraId="44307A13" w14:textId="490C3DD1" w:rsidR="008D1DE8" w:rsidRPr="00E62F75" w:rsidRDefault="008D1DE8" w:rsidP="00E62F75">
            <w:pPr>
              <w:jc w:val="center"/>
              <w:rPr>
                <w:color w:val="000000"/>
              </w:rPr>
            </w:pPr>
            <w:r w:rsidRPr="00E62F75">
              <w:rPr>
                <w:color w:val="000000"/>
              </w:rPr>
              <w:t>0,409</w:t>
            </w:r>
          </w:p>
        </w:tc>
        <w:tc>
          <w:tcPr>
            <w:tcW w:w="2104" w:type="dxa"/>
            <w:gridSpan w:val="2"/>
            <w:noWrap/>
            <w:vAlign w:val="center"/>
            <w:hideMark/>
          </w:tcPr>
          <w:p w14:paraId="12C7F72F" w14:textId="1E820717" w:rsidR="008D1DE8" w:rsidRPr="00E62F75" w:rsidRDefault="008D1DE8" w:rsidP="00E62F75">
            <w:pPr>
              <w:jc w:val="center"/>
              <w:rPr>
                <w:color w:val="000000"/>
              </w:rPr>
            </w:pPr>
            <w:r w:rsidRPr="00E62F75">
              <w:rPr>
                <w:color w:val="000000"/>
              </w:rPr>
              <w:t>0,258</w:t>
            </w:r>
          </w:p>
        </w:tc>
        <w:tc>
          <w:tcPr>
            <w:tcW w:w="1938" w:type="dxa"/>
            <w:gridSpan w:val="2"/>
            <w:noWrap/>
            <w:vAlign w:val="center"/>
            <w:hideMark/>
          </w:tcPr>
          <w:p w14:paraId="1C62761B" w14:textId="2A596B80" w:rsidR="008D1DE8" w:rsidRPr="00E62F75" w:rsidRDefault="008D1DE8" w:rsidP="00E62F75">
            <w:pPr>
              <w:jc w:val="center"/>
              <w:rPr>
                <w:color w:val="000000"/>
              </w:rPr>
            </w:pPr>
            <w:r w:rsidRPr="00E62F75">
              <w:rPr>
                <w:color w:val="000000"/>
              </w:rPr>
              <w:t>0,315</w:t>
            </w:r>
          </w:p>
        </w:tc>
        <w:tc>
          <w:tcPr>
            <w:tcW w:w="2133" w:type="dxa"/>
            <w:gridSpan w:val="2"/>
            <w:noWrap/>
            <w:vAlign w:val="center"/>
            <w:hideMark/>
          </w:tcPr>
          <w:p w14:paraId="0859ADD9" w14:textId="1FB80292" w:rsidR="008D1DE8" w:rsidRPr="00E62F75" w:rsidRDefault="008D1DE8" w:rsidP="00E62F75">
            <w:pPr>
              <w:jc w:val="center"/>
              <w:rPr>
                <w:color w:val="000000"/>
              </w:rPr>
            </w:pPr>
            <w:r w:rsidRPr="00E62F75">
              <w:rPr>
                <w:color w:val="000000"/>
              </w:rPr>
              <w:t>0,250</w:t>
            </w:r>
          </w:p>
        </w:tc>
        <w:tc>
          <w:tcPr>
            <w:tcW w:w="1965" w:type="dxa"/>
            <w:gridSpan w:val="2"/>
            <w:noWrap/>
            <w:vAlign w:val="center"/>
            <w:hideMark/>
          </w:tcPr>
          <w:p w14:paraId="736F0E9C" w14:textId="5896045F" w:rsidR="008D1DE8" w:rsidRPr="00E62F75" w:rsidRDefault="008D1DE8" w:rsidP="00E62F75">
            <w:pPr>
              <w:jc w:val="center"/>
              <w:rPr>
                <w:color w:val="000000"/>
              </w:rPr>
            </w:pPr>
            <w:r w:rsidRPr="00E62F75">
              <w:rPr>
                <w:color w:val="000000"/>
              </w:rPr>
              <w:t>0,108</w:t>
            </w:r>
          </w:p>
        </w:tc>
        <w:tc>
          <w:tcPr>
            <w:tcW w:w="2193" w:type="dxa"/>
            <w:gridSpan w:val="2"/>
            <w:noWrap/>
            <w:vAlign w:val="center"/>
            <w:hideMark/>
          </w:tcPr>
          <w:p w14:paraId="06905A08" w14:textId="47A705B1" w:rsidR="008D1DE8" w:rsidRPr="00E62F75" w:rsidRDefault="008D1DE8" w:rsidP="00E62F75">
            <w:pPr>
              <w:jc w:val="center"/>
              <w:rPr>
                <w:color w:val="000000"/>
              </w:rPr>
            </w:pPr>
            <w:r w:rsidRPr="00E62F75">
              <w:rPr>
                <w:color w:val="000000"/>
              </w:rPr>
              <w:t>0,216</w:t>
            </w:r>
          </w:p>
        </w:tc>
      </w:tr>
      <w:tr w:rsidR="008D1DE8" w:rsidRPr="00435CF9" w14:paraId="097E7921" w14:textId="77777777" w:rsidTr="00E62F75">
        <w:trPr>
          <w:trHeight w:val="300"/>
        </w:trPr>
        <w:tc>
          <w:tcPr>
            <w:tcW w:w="1817" w:type="dxa"/>
            <w:noWrap/>
            <w:vAlign w:val="center"/>
            <w:hideMark/>
          </w:tcPr>
          <w:p w14:paraId="5E45C295" w14:textId="77777777" w:rsidR="008D1DE8" w:rsidRPr="00E62F75" w:rsidRDefault="008D1DE8" w:rsidP="006E2420">
            <w:pPr>
              <w:jc w:val="center"/>
              <w:rPr>
                <w:color w:val="000000"/>
              </w:rPr>
            </w:pPr>
            <w:r w:rsidRPr="00E62F75">
              <w:rPr>
                <w:color w:val="000000"/>
              </w:rPr>
              <w:t>p-v rhs RESET test</w:t>
            </w:r>
          </w:p>
        </w:tc>
        <w:tc>
          <w:tcPr>
            <w:tcW w:w="2026" w:type="dxa"/>
            <w:gridSpan w:val="2"/>
            <w:noWrap/>
            <w:vAlign w:val="center"/>
            <w:hideMark/>
          </w:tcPr>
          <w:p w14:paraId="3546C3D8" w14:textId="711F9F25" w:rsidR="008D1DE8" w:rsidRPr="00E62F75" w:rsidRDefault="008D1DE8" w:rsidP="00E62F75">
            <w:pPr>
              <w:jc w:val="center"/>
              <w:rPr>
                <w:color w:val="000000"/>
              </w:rPr>
            </w:pPr>
            <w:r w:rsidRPr="00E62F75">
              <w:rPr>
                <w:color w:val="000000"/>
              </w:rPr>
              <w:t>6E-05</w:t>
            </w:r>
          </w:p>
        </w:tc>
        <w:tc>
          <w:tcPr>
            <w:tcW w:w="2104" w:type="dxa"/>
            <w:gridSpan w:val="2"/>
            <w:noWrap/>
            <w:vAlign w:val="center"/>
            <w:hideMark/>
          </w:tcPr>
          <w:p w14:paraId="76D3F6A7" w14:textId="02B94252" w:rsidR="008D1DE8" w:rsidRPr="00E62F75" w:rsidRDefault="008D1DE8" w:rsidP="00E62F75">
            <w:pPr>
              <w:jc w:val="center"/>
              <w:rPr>
                <w:color w:val="000000"/>
              </w:rPr>
            </w:pPr>
            <w:r w:rsidRPr="00E62F75">
              <w:rPr>
                <w:color w:val="000000"/>
              </w:rPr>
              <w:t>0,001</w:t>
            </w:r>
          </w:p>
        </w:tc>
        <w:tc>
          <w:tcPr>
            <w:tcW w:w="1938" w:type="dxa"/>
            <w:gridSpan w:val="2"/>
            <w:noWrap/>
            <w:vAlign w:val="center"/>
            <w:hideMark/>
          </w:tcPr>
          <w:p w14:paraId="3CAA65EB" w14:textId="4C8EAF67" w:rsidR="008D1DE8" w:rsidRPr="00E62F75" w:rsidRDefault="008D1DE8" w:rsidP="00E62F75">
            <w:pPr>
              <w:jc w:val="center"/>
              <w:rPr>
                <w:color w:val="000000"/>
              </w:rPr>
            </w:pPr>
            <w:r w:rsidRPr="00E62F75">
              <w:rPr>
                <w:color w:val="000000"/>
              </w:rPr>
              <w:t>0,002</w:t>
            </w:r>
          </w:p>
        </w:tc>
        <w:tc>
          <w:tcPr>
            <w:tcW w:w="2133" w:type="dxa"/>
            <w:gridSpan w:val="2"/>
            <w:noWrap/>
            <w:vAlign w:val="center"/>
            <w:hideMark/>
          </w:tcPr>
          <w:p w14:paraId="7014CEF2" w14:textId="19CDA246" w:rsidR="008D1DE8" w:rsidRPr="00E62F75" w:rsidRDefault="008D1DE8" w:rsidP="00E62F75">
            <w:pPr>
              <w:jc w:val="center"/>
              <w:rPr>
                <w:color w:val="000000"/>
              </w:rPr>
            </w:pPr>
            <w:r w:rsidRPr="00E62F75">
              <w:rPr>
                <w:color w:val="000000"/>
              </w:rPr>
              <w:t>1E-04</w:t>
            </w:r>
          </w:p>
        </w:tc>
        <w:tc>
          <w:tcPr>
            <w:tcW w:w="1965" w:type="dxa"/>
            <w:gridSpan w:val="2"/>
            <w:noWrap/>
            <w:vAlign w:val="center"/>
            <w:hideMark/>
          </w:tcPr>
          <w:p w14:paraId="69540D4D" w14:textId="56C42131" w:rsidR="008D1DE8" w:rsidRPr="00E62F75" w:rsidRDefault="008D1DE8" w:rsidP="00E62F75">
            <w:pPr>
              <w:jc w:val="center"/>
              <w:rPr>
                <w:color w:val="000000"/>
              </w:rPr>
            </w:pPr>
            <w:r w:rsidRPr="00E62F75">
              <w:rPr>
                <w:color w:val="000000"/>
              </w:rPr>
              <w:t>0,001</w:t>
            </w:r>
          </w:p>
        </w:tc>
        <w:tc>
          <w:tcPr>
            <w:tcW w:w="2193" w:type="dxa"/>
            <w:gridSpan w:val="2"/>
            <w:noWrap/>
            <w:vAlign w:val="center"/>
            <w:hideMark/>
          </w:tcPr>
          <w:p w14:paraId="588F38AF" w14:textId="7C94E147" w:rsidR="008D1DE8" w:rsidRPr="00E62F75" w:rsidRDefault="008D1DE8" w:rsidP="00E62F75">
            <w:pPr>
              <w:jc w:val="center"/>
              <w:rPr>
                <w:color w:val="000000"/>
              </w:rPr>
            </w:pPr>
            <w:r w:rsidRPr="00E62F75">
              <w:rPr>
                <w:color w:val="000000"/>
              </w:rPr>
              <w:t>0,001</w:t>
            </w:r>
          </w:p>
        </w:tc>
      </w:tr>
      <w:tr w:rsidR="008D1DE8" w:rsidRPr="00435CF9" w14:paraId="29700718" w14:textId="77777777" w:rsidTr="00E62F75">
        <w:trPr>
          <w:trHeight w:val="300"/>
        </w:trPr>
        <w:tc>
          <w:tcPr>
            <w:tcW w:w="1817" w:type="dxa"/>
            <w:noWrap/>
            <w:vAlign w:val="center"/>
            <w:hideMark/>
          </w:tcPr>
          <w:p w14:paraId="53F99B83" w14:textId="77777777" w:rsidR="008D1DE8" w:rsidRPr="00E62F75" w:rsidRDefault="008D1DE8" w:rsidP="006E2420">
            <w:pPr>
              <w:jc w:val="center"/>
              <w:rPr>
                <w:color w:val="000000"/>
              </w:rPr>
            </w:pPr>
            <w:r w:rsidRPr="00E62F75">
              <w:rPr>
                <w:color w:val="000000"/>
              </w:rPr>
              <w:t>p-v Breusch-Godfrey</w:t>
            </w:r>
          </w:p>
        </w:tc>
        <w:tc>
          <w:tcPr>
            <w:tcW w:w="2026" w:type="dxa"/>
            <w:gridSpan w:val="2"/>
            <w:noWrap/>
            <w:vAlign w:val="center"/>
            <w:hideMark/>
          </w:tcPr>
          <w:p w14:paraId="29CFD718" w14:textId="7C6A654E" w:rsidR="008D1DE8" w:rsidRPr="00E62F75" w:rsidRDefault="008D1DE8" w:rsidP="00E62F75">
            <w:pPr>
              <w:jc w:val="center"/>
              <w:rPr>
                <w:color w:val="000000"/>
              </w:rPr>
            </w:pPr>
            <w:r w:rsidRPr="00E62F75">
              <w:rPr>
                <w:color w:val="000000"/>
              </w:rPr>
              <w:t>0,692</w:t>
            </w:r>
          </w:p>
        </w:tc>
        <w:tc>
          <w:tcPr>
            <w:tcW w:w="2104" w:type="dxa"/>
            <w:gridSpan w:val="2"/>
            <w:noWrap/>
            <w:vAlign w:val="center"/>
            <w:hideMark/>
          </w:tcPr>
          <w:p w14:paraId="257B79C7" w14:textId="5054F876" w:rsidR="008D1DE8" w:rsidRPr="00E62F75" w:rsidRDefault="008D1DE8" w:rsidP="00E62F75">
            <w:pPr>
              <w:jc w:val="center"/>
              <w:rPr>
                <w:color w:val="000000"/>
              </w:rPr>
            </w:pPr>
            <w:r w:rsidRPr="00E62F75">
              <w:rPr>
                <w:color w:val="000000"/>
              </w:rPr>
              <w:t>0,259</w:t>
            </w:r>
          </w:p>
        </w:tc>
        <w:tc>
          <w:tcPr>
            <w:tcW w:w="1938" w:type="dxa"/>
            <w:gridSpan w:val="2"/>
            <w:noWrap/>
            <w:vAlign w:val="center"/>
            <w:hideMark/>
          </w:tcPr>
          <w:p w14:paraId="0CFB9AC4" w14:textId="2C4817D2" w:rsidR="008D1DE8" w:rsidRPr="00E62F75" w:rsidRDefault="008D1DE8" w:rsidP="00E62F75">
            <w:pPr>
              <w:jc w:val="center"/>
              <w:rPr>
                <w:color w:val="000000"/>
              </w:rPr>
            </w:pPr>
            <w:r w:rsidRPr="00E62F75">
              <w:rPr>
                <w:color w:val="000000"/>
              </w:rPr>
              <w:t>0,003</w:t>
            </w:r>
          </w:p>
        </w:tc>
        <w:tc>
          <w:tcPr>
            <w:tcW w:w="2133" w:type="dxa"/>
            <w:gridSpan w:val="2"/>
            <w:noWrap/>
            <w:vAlign w:val="center"/>
            <w:hideMark/>
          </w:tcPr>
          <w:p w14:paraId="2B6D1205" w14:textId="1086B698" w:rsidR="008D1DE8" w:rsidRPr="00E62F75" w:rsidRDefault="008D1DE8" w:rsidP="00E62F75">
            <w:pPr>
              <w:jc w:val="center"/>
              <w:rPr>
                <w:color w:val="000000"/>
              </w:rPr>
            </w:pPr>
            <w:r w:rsidRPr="00E62F75">
              <w:rPr>
                <w:color w:val="000000"/>
              </w:rPr>
              <w:t>9E-08</w:t>
            </w:r>
          </w:p>
        </w:tc>
        <w:tc>
          <w:tcPr>
            <w:tcW w:w="1965" w:type="dxa"/>
            <w:gridSpan w:val="2"/>
            <w:noWrap/>
            <w:vAlign w:val="center"/>
            <w:hideMark/>
          </w:tcPr>
          <w:p w14:paraId="125901DE" w14:textId="74DC243A" w:rsidR="008D1DE8" w:rsidRPr="00E62F75" w:rsidRDefault="008D1DE8" w:rsidP="00E62F75">
            <w:pPr>
              <w:jc w:val="center"/>
              <w:rPr>
                <w:color w:val="000000"/>
              </w:rPr>
            </w:pPr>
            <w:r w:rsidRPr="00E62F75">
              <w:rPr>
                <w:color w:val="000000"/>
              </w:rPr>
              <w:t>5E-07</w:t>
            </w:r>
          </w:p>
        </w:tc>
        <w:tc>
          <w:tcPr>
            <w:tcW w:w="2193" w:type="dxa"/>
            <w:gridSpan w:val="2"/>
            <w:noWrap/>
            <w:vAlign w:val="center"/>
            <w:hideMark/>
          </w:tcPr>
          <w:p w14:paraId="7BA95007" w14:textId="4D60238A" w:rsidR="008D1DE8" w:rsidRPr="00E62F75" w:rsidRDefault="008D1DE8" w:rsidP="00E62F75">
            <w:pPr>
              <w:jc w:val="center"/>
              <w:rPr>
                <w:color w:val="000000"/>
              </w:rPr>
            </w:pPr>
            <w:r w:rsidRPr="00E62F75">
              <w:rPr>
                <w:color w:val="000000"/>
              </w:rPr>
              <w:t>0,145</w:t>
            </w:r>
          </w:p>
        </w:tc>
      </w:tr>
      <w:tr w:rsidR="008D1DE8" w:rsidRPr="00435CF9" w14:paraId="38BB58B6" w14:textId="77777777" w:rsidTr="00E62F75">
        <w:trPr>
          <w:trHeight w:val="300"/>
        </w:trPr>
        <w:tc>
          <w:tcPr>
            <w:tcW w:w="1817" w:type="dxa"/>
            <w:noWrap/>
            <w:vAlign w:val="center"/>
            <w:hideMark/>
          </w:tcPr>
          <w:p w14:paraId="49CCE295" w14:textId="77777777" w:rsidR="008D1DE8" w:rsidRPr="00E62F75" w:rsidRDefault="008D1DE8" w:rsidP="006E2420">
            <w:pPr>
              <w:jc w:val="center"/>
              <w:rPr>
                <w:color w:val="000000"/>
              </w:rPr>
            </w:pPr>
            <w:r w:rsidRPr="00E62F75">
              <w:rPr>
                <w:color w:val="000000"/>
              </w:rPr>
              <w:t>R2</w:t>
            </w:r>
          </w:p>
        </w:tc>
        <w:tc>
          <w:tcPr>
            <w:tcW w:w="2026" w:type="dxa"/>
            <w:gridSpan w:val="2"/>
            <w:noWrap/>
            <w:vAlign w:val="center"/>
            <w:hideMark/>
          </w:tcPr>
          <w:p w14:paraId="541D572D" w14:textId="35595130" w:rsidR="008D1DE8" w:rsidRPr="00E62F75" w:rsidRDefault="008D1DE8" w:rsidP="00E62F75">
            <w:pPr>
              <w:jc w:val="center"/>
              <w:rPr>
                <w:color w:val="000000"/>
              </w:rPr>
            </w:pPr>
            <w:r w:rsidRPr="00E62F75">
              <w:rPr>
                <w:color w:val="000000"/>
              </w:rPr>
              <w:t>0,9741</w:t>
            </w:r>
          </w:p>
        </w:tc>
        <w:tc>
          <w:tcPr>
            <w:tcW w:w="2104" w:type="dxa"/>
            <w:gridSpan w:val="2"/>
            <w:noWrap/>
            <w:vAlign w:val="center"/>
            <w:hideMark/>
          </w:tcPr>
          <w:p w14:paraId="04A64C84" w14:textId="56268FEE" w:rsidR="008D1DE8" w:rsidRPr="00E62F75" w:rsidRDefault="008D1DE8" w:rsidP="00E62F75">
            <w:pPr>
              <w:jc w:val="center"/>
              <w:rPr>
                <w:color w:val="000000"/>
              </w:rPr>
            </w:pPr>
            <w:r w:rsidRPr="00E62F75">
              <w:rPr>
                <w:color w:val="000000"/>
              </w:rPr>
              <w:t>0,9786</w:t>
            </w:r>
          </w:p>
        </w:tc>
        <w:tc>
          <w:tcPr>
            <w:tcW w:w="1938" w:type="dxa"/>
            <w:gridSpan w:val="2"/>
            <w:noWrap/>
            <w:vAlign w:val="center"/>
            <w:hideMark/>
          </w:tcPr>
          <w:p w14:paraId="7AD21E65" w14:textId="33E9E84D" w:rsidR="008D1DE8" w:rsidRPr="00E62F75" w:rsidRDefault="008D1DE8" w:rsidP="00E62F75">
            <w:pPr>
              <w:jc w:val="center"/>
              <w:rPr>
                <w:color w:val="000000"/>
              </w:rPr>
            </w:pPr>
            <w:r w:rsidRPr="00E62F75">
              <w:rPr>
                <w:color w:val="000000"/>
              </w:rPr>
              <w:t>0,9928</w:t>
            </w:r>
          </w:p>
        </w:tc>
        <w:tc>
          <w:tcPr>
            <w:tcW w:w="2133" w:type="dxa"/>
            <w:gridSpan w:val="2"/>
            <w:noWrap/>
            <w:vAlign w:val="center"/>
            <w:hideMark/>
          </w:tcPr>
          <w:p w14:paraId="69E4FC9A" w14:textId="47860A96" w:rsidR="008D1DE8" w:rsidRPr="00E62F75" w:rsidRDefault="008D1DE8" w:rsidP="00E62F75">
            <w:pPr>
              <w:jc w:val="center"/>
              <w:rPr>
                <w:color w:val="000000"/>
              </w:rPr>
            </w:pPr>
            <w:r w:rsidRPr="00E62F75">
              <w:rPr>
                <w:color w:val="000000"/>
              </w:rPr>
              <w:t>0,9807</w:t>
            </w:r>
          </w:p>
        </w:tc>
        <w:tc>
          <w:tcPr>
            <w:tcW w:w="1965" w:type="dxa"/>
            <w:gridSpan w:val="2"/>
            <w:noWrap/>
            <w:vAlign w:val="center"/>
            <w:hideMark/>
          </w:tcPr>
          <w:p w14:paraId="10BBA027" w14:textId="4934EA7B" w:rsidR="008D1DE8" w:rsidRPr="00E62F75" w:rsidRDefault="008D1DE8" w:rsidP="00E62F75">
            <w:pPr>
              <w:jc w:val="center"/>
              <w:rPr>
                <w:color w:val="000000"/>
              </w:rPr>
            </w:pPr>
            <w:r w:rsidRPr="00E62F75">
              <w:rPr>
                <w:color w:val="000000"/>
              </w:rPr>
              <w:t>0,9532</w:t>
            </w:r>
          </w:p>
        </w:tc>
        <w:tc>
          <w:tcPr>
            <w:tcW w:w="2193" w:type="dxa"/>
            <w:gridSpan w:val="2"/>
            <w:noWrap/>
            <w:vAlign w:val="center"/>
            <w:hideMark/>
          </w:tcPr>
          <w:p w14:paraId="08FBA37B" w14:textId="3D0E363F" w:rsidR="008D1DE8" w:rsidRPr="00E62F75" w:rsidRDefault="008D1DE8" w:rsidP="00E62F75">
            <w:pPr>
              <w:jc w:val="center"/>
              <w:rPr>
                <w:color w:val="000000"/>
              </w:rPr>
            </w:pPr>
            <w:r w:rsidRPr="00E62F75">
              <w:rPr>
                <w:color w:val="000000"/>
              </w:rPr>
              <w:t>0,9681</w:t>
            </w:r>
          </w:p>
        </w:tc>
      </w:tr>
      <w:tr w:rsidR="008D1DE8" w:rsidRPr="00435CF9" w14:paraId="206DBB2A" w14:textId="77777777" w:rsidTr="00E62F75">
        <w:trPr>
          <w:trHeight w:val="300"/>
        </w:trPr>
        <w:tc>
          <w:tcPr>
            <w:tcW w:w="1817" w:type="dxa"/>
            <w:noWrap/>
            <w:vAlign w:val="center"/>
            <w:hideMark/>
          </w:tcPr>
          <w:p w14:paraId="06470C59" w14:textId="77777777" w:rsidR="008D1DE8" w:rsidRPr="00E62F75" w:rsidRDefault="008D1DE8" w:rsidP="006E2420">
            <w:pPr>
              <w:jc w:val="center"/>
              <w:rPr>
                <w:color w:val="000000"/>
              </w:rPr>
            </w:pPr>
            <w:r w:rsidRPr="00E62F75">
              <w:rPr>
                <w:color w:val="000000"/>
              </w:rPr>
              <w:t>Adj R2</w:t>
            </w:r>
          </w:p>
        </w:tc>
        <w:tc>
          <w:tcPr>
            <w:tcW w:w="2026" w:type="dxa"/>
            <w:gridSpan w:val="2"/>
            <w:noWrap/>
            <w:vAlign w:val="center"/>
            <w:hideMark/>
          </w:tcPr>
          <w:p w14:paraId="6EB157B8" w14:textId="2B7F4988" w:rsidR="008D1DE8" w:rsidRPr="00E62F75" w:rsidRDefault="008D1DE8" w:rsidP="00E62F75">
            <w:pPr>
              <w:jc w:val="center"/>
              <w:rPr>
                <w:color w:val="000000"/>
              </w:rPr>
            </w:pPr>
            <w:r w:rsidRPr="00E62F75">
              <w:rPr>
                <w:color w:val="000000"/>
              </w:rPr>
              <w:t>0,9739</w:t>
            </w:r>
          </w:p>
        </w:tc>
        <w:tc>
          <w:tcPr>
            <w:tcW w:w="2104" w:type="dxa"/>
            <w:gridSpan w:val="2"/>
            <w:noWrap/>
            <w:vAlign w:val="center"/>
            <w:hideMark/>
          </w:tcPr>
          <w:p w14:paraId="247F2030" w14:textId="7D1DEBA6" w:rsidR="008D1DE8" w:rsidRPr="00E62F75" w:rsidRDefault="008D1DE8" w:rsidP="00E62F75">
            <w:pPr>
              <w:jc w:val="center"/>
              <w:rPr>
                <w:color w:val="000000"/>
              </w:rPr>
            </w:pPr>
            <w:r w:rsidRPr="00E62F75">
              <w:rPr>
                <w:color w:val="000000"/>
              </w:rPr>
              <w:t>0,9785</w:t>
            </w:r>
          </w:p>
        </w:tc>
        <w:tc>
          <w:tcPr>
            <w:tcW w:w="1938" w:type="dxa"/>
            <w:gridSpan w:val="2"/>
            <w:noWrap/>
            <w:vAlign w:val="center"/>
            <w:hideMark/>
          </w:tcPr>
          <w:p w14:paraId="3C028C1B" w14:textId="1AAF3300" w:rsidR="008D1DE8" w:rsidRPr="00E62F75" w:rsidRDefault="008D1DE8" w:rsidP="00E62F75">
            <w:pPr>
              <w:jc w:val="center"/>
              <w:rPr>
                <w:color w:val="000000"/>
              </w:rPr>
            </w:pPr>
            <w:r w:rsidRPr="00E62F75">
              <w:rPr>
                <w:color w:val="000000"/>
              </w:rPr>
              <w:t>0,9928</w:t>
            </w:r>
          </w:p>
        </w:tc>
        <w:tc>
          <w:tcPr>
            <w:tcW w:w="2133" w:type="dxa"/>
            <w:gridSpan w:val="2"/>
            <w:noWrap/>
            <w:vAlign w:val="center"/>
            <w:hideMark/>
          </w:tcPr>
          <w:p w14:paraId="48C5CA44" w14:textId="78F93C9A" w:rsidR="008D1DE8" w:rsidRPr="00E62F75" w:rsidRDefault="008D1DE8" w:rsidP="00E62F75">
            <w:pPr>
              <w:jc w:val="center"/>
              <w:rPr>
                <w:color w:val="000000"/>
              </w:rPr>
            </w:pPr>
            <w:r w:rsidRPr="00E62F75">
              <w:rPr>
                <w:color w:val="000000"/>
              </w:rPr>
              <w:t>0,9805</w:t>
            </w:r>
          </w:p>
        </w:tc>
        <w:tc>
          <w:tcPr>
            <w:tcW w:w="1965" w:type="dxa"/>
            <w:gridSpan w:val="2"/>
            <w:noWrap/>
            <w:vAlign w:val="center"/>
            <w:hideMark/>
          </w:tcPr>
          <w:p w14:paraId="66ED601A" w14:textId="11DFF20A" w:rsidR="008D1DE8" w:rsidRPr="00E62F75" w:rsidRDefault="008D1DE8" w:rsidP="00E62F75">
            <w:pPr>
              <w:jc w:val="center"/>
              <w:rPr>
                <w:color w:val="000000"/>
              </w:rPr>
            </w:pPr>
            <w:r w:rsidRPr="00E62F75">
              <w:rPr>
                <w:color w:val="000000"/>
              </w:rPr>
              <w:t>0,9530</w:t>
            </w:r>
          </w:p>
        </w:tc>
        <w:tc>
          <w:tcPr>
            <w:tcW w:w="2193" w:type="dxa"/>
            <w:gridSpan w:val="2"/>
            <w:noWrap/>
            <w:vAlign w:val="center"/>
            <w:hideMark/>
          </w:tcPr>
          <w:p w14:paraId="3B8CB7A3" w14:textId="78729F85" w:rsidR="008D1DE8" w:rsidRPr="00E62F75" w:rsidRDefault="008D1DE8" w:rsidP="00E62F75">
            <w:pPr>
              <w:jc w:val="center"/>
              <w:rPr>
                <w:color w:val="000000"/>
              </w:rPr>
            </w:pPr>
            <w:r w:rsidRPr="00E62F75">
              <w:rPr>
                <w:color w:val="000000"/>
              </w:rPr>
              <w:t>0,9679</w:t>
            </w:r>
          </w:p>
        </w:tc>
      </w:tr>
      <w:tr w:rsidR="008D1DE8" w:rsidRPr="00435CF9" w14:paraId="32D8BD7B" w14:textId="77777777" w:rsidTr="00E62F75">
        <w:trPr>
          <w:trHeight w:val="300"/>
        </w:trPr>
        <w:tc>
          <w:tcPr>
            <w:tcW w:w="1817" w:type="dxa"/>
            <w:noWrap/>
            <w:vAlign w:val="center"/>
            <w:hideMark/>
          </w:tcPr>
          <w:p w14:paraId="2CB1F0A8" w14:textId="77777777" w:rsidR="008D1DE8" w:rsidRPr="00E62F75" w:rsidRDefault="008D1DE8" w:rsidP="006E2420">
            <w:pPr>
              <w:jc w:val="center"/>
              <w:rPr>
                <w:color w:val="000000"/>
              </w:rPr>
            </w:pPr>
            <w:r w:rsidRPr="00E62F75">
              <w:rPr>
                <w:color w:val="000000"/>
              </w:rPr>
              <w:t>AIC</w:t>
            </w:r>
          </w:p>
        </w:tc>
        <w:tc>
          <w:tcPr>
            <w:tcW w:w="2026" w:type="dxa"/>
            <w:gridSpan w:val="2"/>
            <w:noWrap/>
            <w:vAlign w:val="center"/>
            <w:hideMark/>
          </w:tcPr>
          <w:p w14:paraId="416A31ED" w14:textId="77B810FC" w:rsidR="008D1DE8" w:rsidRPr="00E62F75" w:rsidRDefault="008D1DE8" w:rsidP="00E62F75">
            <w:pPr>
              <w:jc w:val="center"/>
              <w:rPr>
                <w:color w:val="000000"/>
              </w:rPr>
            </w:pPr>
            <w:r w:rsidRPr="00E62F75">
              <w:rPr>
                <w:color w:val="000000"/>
              </w:rPr>
              <w:t>3698</w:t>
            </w:r>
          </w:p>
        </w:tc>
        <w:tc>
          <w:tcPr>
            <w:tcW w:w="2104" w:type="dxa"/>
            <w:gridSpan w:val="2"/>
            <w:noWrap/>
            <w:vAlign w:val="center"/>
            <w:hideMark/>
          </w:tcPr>
          <w:p w14:paraId="220A2339" w14:textId="3E4D597D" w:rsidR="008D1DE8" w:rsidRPr="00E62F75" w:rsidRDefault="008D1DE8" w:rsidP="00E62F75">
            <w:pPr>
              <w:jc w:val="center"/>
              <w:rPr>
                <w:color w:val="000000"/>
              </w:rPr>
            </w:pPr>
            <w:r w:rsidRPr="00E62F75">
              <w:rPr>
                <w:color w:val="000000"/>
              </w:rPr>
              <w:t>3314</w:t>
            </w:r>
          </w:p>
        </w:tc>
        <w:tc>
          <w:tcPr>
            <w:tcW w:w="1938" w:type="dxa"/>
            <w:gridSpan w:val="2"/>
            <w:noWrap/>
            <w:vAlign w:val="center"/>
            <w:hideMark/>
          </w:tcPr>
          <w:p w14:paraId="79F5F82D" w14:textId="29E8F2FA" w:rsidR="008D1DE8" w:rsidRPr="00E62F75" w:rsidRDefault="008D1DE8" w:rsidP="00E62F75">
            <w:pPr>
              <w:jc w:val="center"/>
              <w:rPr>
                <w:color w:val="000000"/>
              </w:rPr>
            </w:pPr>
            <w:r w:rsidRPr="00E62F75">
              <w:rPr>
                <w:color w:val="000000"/>
              </w:rPr>
              <w:t>2410</w:t>
            </w:r>
          </w:p>
        </w:tc>
        <w:tc>
          <w:tcPr>
            <w:tcW w:w="2133" w:type="dxa"/>
            <w:gridSpan w:val="2"/>
            <w:noWrap/>
            <w:vAlign w:val="center"/>
            <w:hideMark/>
          </w:tcPr>
          <w:p w14:paraId="6C3ED892" w14:textId="2B5CF209" w:rsidR="008D1DE8" w:rsidRPr="00E62F75" w:rsidRDefault="008D1DE8" w:rsidP="00E62F75">
            <w:pPr>
              <w:jc w:val="center"/>
              <w:rPr>
                <w:color w:val="000000"/>
              </w:rPr>
            </w:pPr>
            <w:r w:rsidRPr="00E62F75">
              <w:rPr>
                <w:color w:val="000000"/>
              </w:rPr>
              <w:t>2565</w:t>
            </w:r>
          </w:p>
        </w:tc>
        <w:tc>
          <w:tcPr>
            <w:tcW w:w="1965" w:type="dxa"/>
            <w:gridSpan w:val="2"/>
            <w:noWrap/>
            <w:vAlign w:val="center"/>
            <w:hideMark/>
          </w:tcPr>
          <w:p w14:paraId="42074D8E" w14:textId="3EB5634A" w:rsidR="008D1DE8" w:rsidRPr="00E62F75" w:rsidRDefault="008D1DE8" w:rsidP="00E62F75">
            <w:pPr>
              <w:jc w:val="center"/>
              <w:rPr>
                <w:color w:val="000000"/>
              </w:rPr>
            </w:pPr>
            <w:r w:rsidRPr="00E62F75">
              <w:rPr>
                <w:color w:val="000000"/>
              </w:rPr>
              <w:t>3720</w:t>
            </w:r>
          </w:p>
        </w:tc>
        <w:tc>
          <w:tcPr>
            <w:tcW w:w="2193" w:type="dxa"/>
            <w:gridSpan w:val="2"/>
            <w:noWrap/>
            <w:vAlign w:val="center"/>
            <w:hideMark/>
          </w:tcPr>
          <w:p w14:paraId="2D370572" w14:textId="0535C7C9" w:rsidR="008D1DE8" w:rsidRPr="00E62F75" w:rsidRDefault="008D1DE8" w:rsidP="00E62F75">
            <w:pPr>
              <w:jc w:val="center"/>
              <w:rPr>
                <w:color w:val="000000"/>
              </w:rPr>
            </w:pPr>
            <w:r w:rsidRPr="00E62F75">
              <w:rPr>
                <w:color w:val="000000"/>
              </w:rPr>
              <w:t>3831</w:t>
            </w:r>
          </w:p>
        </w:tc>
      </w:tr>
      <w:tr w:rsidR="008D1DE8" w:rsidRPr="00435CF9" w14:paraId="7ABE4EC8" w14:textId="77777777" w:rsidTr="00E62F75">
        <w:trPr>
          <w:trHeight w:val="300"/>
        </w:trPr>
        <w:tc>
          <w:tcPr>
            <w:tcW w:w="1817" w:type="dxa"/>
            <w:noWrap/>
            <w:vAlign w:val="center"/>
            <w:hideMark/>
          </w:tcPr>
          <w:p w14:paraId="3FE9F412" w14:textId="77777777" w:rsidR="008D1DE8" w:rsidRPr="00E62F75" w:rsidRDefault="008D1DE8" w:rsidP="006E2420">
            <w:pPr>
              <w:jc w:val="center"/>
              <w:rPr>
                <w:color w:val="000000"/>
              </w:rPr>
            </w:pPr>
            <w:r w:rsidRPr="00E62F75">
              <w:rPr>
                <w:color w:val="000000"/>
              </w:rPr>
              <w:t>SIC</w:t>
            </w:r>
          </w:p>
        </w:tc>
        <w:tc>
          <w:tcPr>
            <w:tcW w:w="2026" w:type="dxa"/>
            <w:gridSpan w:val="2"/>
            <w:noWrap/>
            <w:vAlign w:val="center"/>
            <w:hideMark/>
          </w:tcPr>
          <w:p w14:paraId="0D452EF5" w14:textId="564EBC30" w:rsidR="008D1DE8" w:rsidRPr="00E62F75" w:rsidRDefault="008D1DE8" w:rsidP="00E62F75">
            <w:pPr>
              <w:jc w:val="center"/>
              <w:rPr>
                <w:color w:val="000000"/>
              </w:rPr>
            </w:pPr>
            <w:r w:rsidRPr="00E62F75">
              <w:rPr>
                <w:color w:val="000000"/>
              </w:rPr>
              <w:t>3749</w:t>
            </w:r>
          </w:p>
        </w:tc>
        <w:tc>
          <w:tcPr>
            <w:tcW w:w="2104" w:type="dxa"/>
            <w:gridSpan w:val="2"/>
            <w:noWrap/>
            <w:vAlign w:val="center"/>
            <w:hideMark/>
          </w:tcPr>
          <w:p w14:paraId="32272D5E" w14:textId="133CDDFE" w:rsidR="008D1DE8" w:rsidRPr="00E62F75" w:rsidRDefault="008D1DE8" w:rsidP="00E62F75">
            <w:pPr>
              <w:jc w:val="center"/>
              <w:rPr>
                <w:color w:val="000000"/>
              </w:rPr>
            </w:pPr>
            <w:r w:rsidRPr="00E62F75">
              <w:rPr>
                <w:color w:val="000000"/>
              </w:rPr>
              <w:t>3354</w:t>
            </w:r>
          </w:p>
        </w:tc>
        <w:tc>
          <w:tcPr>
            <w:tcW w:w="1938" w:type="dxa"/>
            <w:gridSpan w:val="2"/>
            <w:noWrap/>
            <w:vAlign w:val="center"/>
            <w:hideMark/>
          </w:tcPr>
          <w:p w14:paraId="24044A1D" w14:textId="63A6C508" w:rsidR="008D1DE8" w:rsidRPr="00E62F75" w:rsidRDefault="008D1DE8" w:rsidP="00E62F75">
            <w:pPr>
              <w:jc w:val="center"/>
              <w:rPr>
                <w:color w:val="000000"/>
              </w:rPr>
            </w:pPr>
            <w:r w:rsidRPr="00E62F75">
              <w:rPr>
                <w:color w:val="000000"/>
              </w:rPr>
              <w:t>2450</w:t>
            </w:r>
          </w:p>
        </w:tc>
        <w:tc>
          <w:tcPr>
            <w:tcW w:w="2133" w:type="dxa"/>
            <w:gridSpan w:val="2"/>
            <w:noWrap/>
            <w:vAlign w:val="center"/>
            <w:hideMark/>
          </w:tcPr>
          <w:p w14:paraId="539C01A4" w14:textId="1A997051" w:rsidR="008D1DE8" w:rsidRPr="00E62F75" w:rsidRDefault="008D1DE8" w:rsidP="00E62F75">
            <w:pPr>
              <w:jc w:val="center"/>
              <w:rPr>
                <w:color w:val="000000"/>
              </w:rPr>
            </w:pPr>
            <w:r w:rsidRPr="00E62F75">
              <w:rPr>
                <w:color w:val="000000"/>
              </w:rPr>
              <w:t>2615</w:t>
            </w:r>
          </w:p>
        </w:tc>
        <w:tc>
          <w:tcPr>
            <w:tcW w:w="1965" w:type="dxa"/>
            <w:gridSpan w:val="2"/>
            <w:noWrap/>
            <w:vAlign w:val="center"/>
            <w:hideMark/>
          </w:tcPr>
          <w:p w14:paraId="22F7D8E1" w14:textId="60BFB3F2" w:rsidR="008D1DE8" w:rsidRPr="00E62F75" w:rsidRDefault="008D1DE8" w:rsidP="00E62F75">
            <w:pPr>
              <w:jc w:val="center"/>
              <w:rPr>
                <w:color w:val="000000"/>
              </w:rPr>
            </w:pPr>
            <w:r w:rsidRPr="00E62F75">
              <w:rPr>
                <w:color w:val="000000"/>
              </w:rPr>
              <w:t>3750</w:t>
            </w:r>
          </w:p>
        </w:tc>
        <w:tc>
          <w:tcPr>
            <w:tcW w:w="2193" w:type="dxa"/>
            <w:gridSpan w:val="2"/>
            <w:noWrap/>
            <w:vAlign w:val="center"/>
            <w:hideMark/>
          </w:tcPr>
          <w:p w14:paraId="19480396" w14:textId="53443767" w:rsidR="008D1DE8" w:rsidRPr="00E62F75" w:rsidRDefault="008D1DE8" w:rsidP="00E62F75">
            <w:pPr>
              <w:jc w:val="center"/>
              <w:rPr>
                <w:color w:val="000000"/>
              </w:rPr>
            </w:pPr>
            <w:r w:rsidRPr="00E62F75">
              <w:rPr>
                <w:color w:val="000000"/>
              </w:rPr>
              <w:t>3870</w:t>
            </w:r>
          </w:p>
        </w:tc>
      </w:tr>
      <w:tr w:rsidR="008D1DE8" w:rsidRPr="00435CF9" w14:paraId="6721FEF8" w14:textId="77777777" w:rsidTr="00E62F75">
        <w:trPr>
          <w:trHeight w:val="300"/>
        </w:trPr>
        <w:tc>
          <w:tcPr>
            <w:tcW w:w="1817" w:type="dxa"/>
            <w:noWrap/>
            <w:vAlign w:val="center"/>
            <w:hideMark/>
          </w:tcPr>
          <w:p w14:paraId="71E13ED2" w14:textId="77777777" w:rsidR="008D1DE8" w:rsidRPr="00E62F75" w:rsidRDefault="008D1DE8" w:rsidP="005A4E10">
            <w:pPr>
              <w:jc w:val="center"/>
              <w:rPr>
                <w:color w:val="000000"/>
              </w:rPr>
            </w:pPr>
            <w:r w:rsidRPr="00E62F75">
              <w:rPr>
                <w:color w:val="000000"/>
              </w:rPr>
              <w:lastRenderedPageBreak/>
              <w:t>N</w:t>
            </w:r>
          </w:p>
        </w:tc>
        <w:tc>
          <w:tcPr>
            <w:tcW w:w="2026" w:type="dxa"/>
            <w:gridSpan w:val="2"/>
            <w:noWrap/>
            <w:vAlign w:val="center"/>
            <w:hideMark/>
          </w:tcPr>
          <w:p w14:paraId="6933FB58" w14:textId="135A1392" w:rsidR="008D1DE8" w:rsidRPr="00E62F75" w:rsidRDefault="008D1DE8" w:rsidP="005A4E10">
            <w:pPr>
              <w:jc w:val="center"/>
              <w:rPr>
                <w:color w:val="000000"/>
              </w:rPr>
            </w:pPr>
            <w:r w:rsidRPr="00E62F75">
              <w:rPr>
                <w:color w:val="000000"/>
              </w:rPr>
              <w:t>1147</w:t>
            </w:r>
          </w:p>
        </w:tc>
        <w:tc>
          <w:tcPr>
            <w:tcW w:w="2104" w:type="dxa"/>
            <w:gridSpan w:val="2"/>
            <w:noWrap/>
            <w:vAlign w:val="center"/>
            <w:hideMark/>
          </w:tcPr>
          <w:p w14:paraId="0A3E3EF5" w14:textId="73E92320" w:rsidR="008D1DE8" w:rsidRPr="00E62F75" w:rsidRDefault="008D1DE8" w:rsidP="005A4E10">
            <w:pPr>
              <w:jc w:val="center"/>
              <w:rPr>
                <w:color w:val="000000"/>
              </w:rPr>
            </w:pPr>
            <w:r w:rsidRPr="00E62F75">
              <w:rPr>
                <w:color w:val="000000"/>
              </w:rPr>
              <w:t>1147</w:t>
            </w:r>
          </w:p>
        </w:tc>
        <w:tc>
          <w:tcPr>
            <w:tcW w:w="1938" w:type="dxa"/>
            <w:gridSpan w:val="2"/>
            <w:noWrap/>
            <w:vAlign w:val="center"/>
            <w:hideMark/>
          </w:tcPr>
          <w:p w14:paraId="1101E445" w14:textId="60D19300" w:rsidR="008D1DE8" w:rsidRPr="00E62F75" w:rsidRDefault="008D1DE8" w:rsidP="005A4E10">
            <w:pPr>
              <w:jc w:val="center"/>
              <w:rPr>
                <w:color w:val="000000"/>
              </w:rPr>
            </w:pPr>
            <w:r w:rsidRPr="00E62F75">
              <w:rPr>
                <w:color w:val="000000"/>
              </w:rPr>
              <w:t>1147</w:t>
            </w:r>
          </w:p>
        </w:tc>
        <w:tc>
          <w:tcPr>
            <w:tcW w:w="2133" w:type="dxa"/>
            <w:gridSpan w:val="2"/>
            <w:noWrap/>
            <w:vAlign w:val="center"/>
            <w:hideMark/>
          </w:tcPr>
          <w:p w14:paraId="109EE570" w14:textId="6DCAA4BB" w:rsidR="008D1DE8" w:rsidRPr="00E62F75" w:rsidRDefault="008D1DE8" w:rsidP="005A4E10">
            <w:pPr>
              <w:jc w:val="center"/>
              <w:rPr>
                <w:color w:val="000000"/>
              </w:rPr>
            </w:pPr>
            <w:r w:rsidRPr="00E62F75">
              <w:rPr>
                <w:color w:val="000000"/>
              </w:rPr>
              <w:t>1147</w:t>
            </w:r>
          </w:p>
        </w:tc>
        <w:tc>
          <w:tcPr>
            <w:tcW w:w="1965" w:type="dxa"/>
            <w:gridSpan w:val="2"/>
            <w:noWrap/>
            <w:vAlign w:val="center"/>
            <w:hideMark/>
          </w:tcPr>
          <w:p w14:paraId="3AD4C045" w14:textId="3A8208AB" w:rsidR="008D1DE8" w:rsidRPr="00E62F75" w:rsidRDefault="008D1DE8" w:rsidP="005A4E10">
            <w:pPr>
              <w:jc w:val="center"/>
              <w:rPr>
                <w:color w:val="000000"/>
              </w:rPr>
            </w:pPr>
            <w:r w:rsidRPr="00E62F75">
              <w:rPr>
                <w:color w:val="000000"/>
              </w:rPr>
              <w:t>1147</w:t>
            </w:r>
          </w:p>
        </w:tc>
        <w:tc>
          <w:tcPr>
            <w:tcW w:w="2193" w:type="dxa"/>
            <w:gridSpan w:val="2"/>
            <w:noWrap/>
            <w:vAlign w:val="center"/>
            <w:hideMark/>
          </w:tcPr>
          <w:p w14:paraId="0EE0F4F4" w14:textId="1801F672" w:rsidR="008D1DE8" w:rsidRPr="00E62F75" w:rsidRDefault="008D1DE8" w:rsidP="005A4E10">
            <w:pPr>
              <w:jc w:val="center"/>
              <w:rPr>
                <w:color w:val="000000"/>
              </w:rPr>
            </w:pPr>
            <w:r w:rsidRPr="00E62F75">
              <w:rPr>
                <w:color w:val="000000"/>
              </w:rPr>
              <w:t>1147</w:t>
            </w:r>
          </w:p>
        </w:tc>
      </w:tr>
    </w:tbl>
    <w:p w14:paraId="46E55B88" w14:textId="3C3CFF66" w:rsidR="00B2442E" w:rsidRPr="00E62F75" w:rsidRDefault="00AA637D" w:rsidP="00E62F75">
      <w:pPr>
        <w:jc w:val="both"/>
        <w:rPr>
          <w:sz w:val="20"/>
        </w:rPr>
      </w:pPr>
      <w:r w:rsidRPr="00435CF9">
        <w:rPr>
          <w:sz w:val="20"/>
        </w:rPr>
        <w:t>Rows from number 14 to 18 contain p-values of joint significance F-tests. The “-“ sign indicates that this factor has been removed during GETS procedure or was not considered in the model.</w:t>
      </w:r>
    </w:p>
    <w:p w14:paraId="42CA1146" w14:textId="77777777" w:rsidR="005205A0" w:rsidRPr="00435CF9" w:rsidRDefault="005205A0" w:rsidP="00E62F75">
      <w:pPr>
        <w:jc w:val="both"/>
      </w:pPr>
    </w:p>
    <w:p w14:paraId="289449F6" w14:textId="129E5AFC" w:rsidR="002C0D0C" w:rsidRPr="00E62F75" w:rsidRDefault="008302E4" w:rsidP="00E62F75">
      <w:pPr>
        <w:jc w:val="both"/>
        <w:rPr>
          <w:sz w:val="20"/>
        </w:rPr>
      </w:pPr>
      <w:r w:rsidRPr="00E62F75">
        <w:rPr>
          <w:sz w:val="20"/>
        </w:rPr>
        <w:t>Tab</w:t>
      </w:r>
      <w:r w:rsidR="00E126A9" w:rsidRPr="00435CF9">
        <w:rPr>
          <w:sz w:val="20"/>
        </w:rPr>
        <w:t xml:space="preserve">le </w:t>
      </w:r>
      <w:r w:rsidR="00FE1459" w:rsidRPr="00435CF9">
        <w:rPr>
          <w:sz w:val="20"/>
        </w:rPr>
        <w:t>4</w:t>
      </w:r>
      <w:r w:rsidRPr="00E62F75">
        <w:rPr>
          <w:sz w:val="20"/>
        </w:rPr>
        <w:t>. Estimation of parameters of benchmark model for the EU data.</w:t>
      </w:r>
    </w:p>
    <w:tbl>
      <w:tblPr>
        <w:tblStyle w:val="Siatkatabelijasna"/>
        <w:tblW w:w="14081" w:type="dxa"/>
        <w:tblInd w:w="-5" w:type="dxa"/>
        <w:tblLook w:val="04A0" w:firstRow="1" w:lastRow="0" w:firstColumn="1" w:lastColumn="0" w:noHBand="0" w:noVBand="1"/>
      </w:tblPr>
      <w:tblGrid>
        <w:gridCol w:w="1538"/>
        <w:gridCol w:w="1014"/>
        <w:gridCol w:w="992"/>
        <w:gridCol w:w="1134"/>
        <w:gridCol w:w="1134"/>
        <w:gridCol w:w="851"/>
        <w:gridCol w:w="1134"/>
        <w:gridCol w:w="850"/>
        <w:gridCol w:w="1039"/>
        <w:gridCol w:w="851"/>
        <w:gridCol w:w="1276"/>
        <w:gridCol w:w="851"/>
        <w:gridCol w:w="1417"/>
      </w:tblGrid>
      <w:tr w:rsidR="004448A6" w:rsidRPr="00435CF9" w14:paraId="40092698" w14:textId="77777777" w:rsidTr="00E62F75">
        <w:trPr>
          <w:trHeight w:val="300"/>
        </w:trPr>
        <w:tc>
          <w:tcPr>
            <w:tcW w:w="1538" w:type="dxa"/>
            <w:noWrap/>
            <w:vAlign w:val="center"/>
            <w:hideMark/>
          </w:tcPr>
          <w:p w14:paraId="0017742D" w14:textId="77777777" w:rsidR="004448A6" w:rsidRPr="00E62F75" w:rsidRDefault="004448A6" w:rsidP="00E62F75">
            <w:pPr>
              <w:ind w:left="176"/>
              <w:jc w:val="center"/>
            </w:pPr>
          </w:p>
        </w:tc>
        <w:tc>
          <w:tcPr>
            <w:tcW w:w="2006" w:type="dxa"/>
            <w:gridSpan w:val="2"/>
            <w:noWrap/>
            <w:vAlign w:val="center"/>
            <w:hideMark/>
          </w:tcPr>
          <w:p w14:paraId="1ED0A350" w14:textId="28679E8C" w:rsidR="004448A6" w:rsidRPr="00E62F75" w:rsidRDefault="004448A6" w:rsidP="006E2420">
            <w:pPr>
              <w:jc w:val="center"/>
              <w:rPr>
                <w:color w:val="000000"/>
              </w:rPr>
            </w:pPr>
            <w:r w:rsidRPr="00E62F75">
              <w:rPr>
                <w:color w:val="000000"/>
              </w:rPr>
              <w:t xml:space="preserve">Small </w:t>
            </w:r>
            <w:r w:rsidR="00E058D4" w:rsidRPr="00E62F75">
              <w:rPr>
                <w:color w:val="000000"/>
              </w:rPr>
              <w:t>–</w:t>
            </w:r>
            <w:r w:rsidRPr="00E62F75">
              <w:rPr>
                <w:color w:val="000000"/>
              </w:rPr>
              <w:t xml:space="preserve"> Low BM</w:t>
            </w:r>
          </w:p>
        </w:tc>
        <w:tc>
          <w:tcPr>
            <w:tcW w:w="2268" w:type="dxa"/>
            <w:gridSpan w:val="2"/>
            <w:noWrap/>
            <w:vAlign w:val="center"/>
            <w:hideMark/>
          </w:tcPr>
          <w:p w14:paraId="4515FA0C" w14:textId="14F68D34" w:rsidR="004448A6" w:rsidRPr="00E62F75" w:rsidRDefault="004448A6" w:rsidP="00E62F75">
            <w:pPr>
              <w:jc w:val="center"/>
              <w:rPr>
                <w:color w:val="000000"/>
              </w:rPr>
            </w:pPr>
            <w:r w:rsidRPr="00E62F75">
              <w:rPr>
                <w:color w:val="000000"/>
              </w:rPr>
              <w:t xml:space="preserve">Small </w:t>
            </w:r>
            <w:r w:rsidR="00E058D4" w:rsidRPr="00E62F75">
              <w:rPr>
                <w:color w:val="000000"/>
              </w:rPr>
              <w:t>–</w:t>
            </w:r>
            <w:r w:rsidRPr="00E62F75">
              <w:rPr>
                <w:color w:val="000000"/>
              </w:rPr>
              <w:t xml:space="preserve"> Medium BM</w:t>
            </w:r>
          </w:p>
        </w:tc>
        <w:tc>
          <w:tcPr>
            <w:tcW w:w="1985" w:type="dxa"/>
            <w:gridSpan w:val="2"/>
            <w:noWrap/>
            <w:vAlign w:val="center"/>
            <w:hideMark/>
          </w:tcPr>
          <w:p w14:paraId="7726787F" w14:textId="2ED6B5D1" w:rsidR="004448A6" w:rsidRPr="00E62F75" w:rsidRDefault="004448A6" w:rsidP="00E62F75">
            <w:pPr>
              <w:jc w:val="center"/>
              <w:rPr>
                <w:color w:val="000000"/>
              </w:rPr>
            </w:pPr>
            <w:r w:rsidRPr="00E62F75">
              <w:rPr>
                <w:color w:val="000000"/>
              </w:rPr>
              <w:t xml:space="preserve">Small </w:t>
            </w:r>
            <w:r w:rsidR="00E058D4" w:rsidRPr="00E62F75">
              <w:rPr>
                <w:color w:val="000000"/>
              </w:rPr>
              <w:t>–</w:t>
            </w:r>
            <w:r w:rsidRPr="00E62F75">
              <w:rPr>
                <w:color w:val="000000"/>
              </w:rPr>
              <w:t xml:space="preserve"> High BM</w:t>
            </w:r>
          </w:p>
        </w:tc>
        <w:tc>
          <w:tcPr>
            <w:tcW w:w="1889" w:type="dxa"/>
            <w:gridSpan w:val="2"/>
            <w:noWrap/>
            <w:vAlign w:val="center"/>
            <w:hideMark/>
          </w:tcPr>
          <w:p w14:paraId="19E98DAF" w14:textId="5B8846FF" w:rsidR="004448A6" w:rsidRPr="00E62F75" w:rsidRDefault="004448A6" w:rsidP="00E62F75">
            <w:pPr>
              <w:jc w:val="center"/>
              <w:rPr>
                <w:color w:val="000000"/>
              </w:rPr>
            </w:pPr>
            <w:r w:rsidRPr="00E62F75">
              <w:rPr>
                <w:color w:val="000000"/>
              </w:rPr>
              <w:t xml:space="preserve">Big </w:t>
            </w:r>
            <w:r w:rsidR="00E058D4" w:rsidRPr="00E62F75">
              <w:rPr>
                <w:color w:val="000000"/>
              </w:rPr>
              <w:t>–</w:t>
            </w:r>
            <w:r w:rsidRPr="00E62F75">
              <w:rPr>
                <w:color w:val="000000"/>
              </w:rPr>
              <w:t xml:space="preserve"> Low BM</w:t>
            </w:r>
          </w:p>
        </w:tc>
        <w:tc>
          <w:tcPr>
            <w:tcW w:w="2127" w:type="dxa"/>
            <w:gridSpan w:val="2"/>
            <w:noWrap/>
            <w:vAlign w:val="center"/>
            <w:hideMark/>
          </w:tcPr>
          <w:p w14:paraId="2FED3BA1" w14:textId="48ACB278" w:rsidR="004448A6" w:rsidRPr="00E62F75" w:rsidRDefault="004448A6" w:rsidP="00E62F75">
            <w:pPr>
              <w:jc w:val="center"/>
              <w:rPr>
                <w:color w:val="000000"/>
              </w:rPr>
            </w:pPr>
            <w:r w:rsidRPr="00E62F75">
              <w:rPr>
                <w:color w:val="000000"/>
              </w:rPr>
              <w:t xml:space="preserve">Big </w:t>
            </w:r>
            <w:r w:rsidR="00E058D4" w:rsidRPr="00E62F75">
              <w:rPr>
                <w:color w:val="000000"/>
              </w:rPr>
              <w:t>–</w:t>
            </w:r>
            <w:r w:rsidRPr="00E62F75">
              <w:rPr>
                <w:color w:val="000000"/>
              </w:rPr>
              <w:t xml:space="preserve"> Medium BM</w:t>
            </w:r>
          </w:p>
        </w:tc>
        <w:tc>
          <w:tcPr>
            <w:tcW w:w="2268" w:type="dxa"/>
            <w:gridSpan w:val="2"/>
            <w:noWrap/>
            <w:vAlign w:val="center"/>
            <w:hideMark/>
          </w:tcPr>
          <w:p w14:paraId="3B156D26" w14:textId="66F34B5B" w:rsidR="004448A6" w:rsidRPr="00E62F75" w:rsidRDefault="004448A6" w:rsidP="00E62F75">
            <w:pPr>
              <w:jc w:val="center"/>
              <w:rPr>
                <w:color w:val="000000"/>
              </w:rPr>
            </w:pPr>
            <w:r w:rsidRPr="00E62F75">
              <w:rPr>
                <w:color w:val="000000"/>
              </w:rPr>
              <w:t xml:space="preserve">Big </w:t>
            </w:r>
            <w:r w:rsidR="00E058D4" w:rsidRPr="00E62F75">
              <w:rPr>
                <w:color w:val="000000"/>
              </w:rPr>
              <w:t>–</w:t>
            </w:r>
            <w:r w:rsidRPr="00E62F75">
              <w:rPr>
                <w:color w:val="000000"/>
              </w:rPr>
              <w:t xml:space="preserve"> High BM</w:t>
            </w:r>
          </w:p>
        </w:tc>
      </w:tr>
      <w:tr w:rsidR="007940F4" w:rsidRPr="00435CF9" w14:paraId="467E3D27" w14:textId="77777777" w:rsidTr="007940F4">
        <w:trPr>
          <w:trHeight w:val="300"/>
        </w:trPr>
        <w:tc>
          <w:tcPr>
            <w:tcW w:w="1538" w:type="dxa"/>
            <w:noWrap/>
            <w:vAlign w:val="center"/>
            <w:hideMark/>
          </w:tcPr>
          <w:p w14:paraId="3A1A5C40" w14:textId="77777777" w:rsidR="004448A6" w:rsidRPr="00E62F75" w:rsidRDefault="004448A6" w:rsidP="006E2420">
            <w:pPr>
              <w:jc w:val="center"/>
              <w:rPr>
                <w:color w:val="000000"/>
              </w:rPr>
            </w:pPr>
          </w:p>
        </w:tc>
        <w:tc>
          <w:tcPr>
            <w:tcW w:w="1014" w:type="dxa"/>
            <w:noWrap/>
            <w:vAlign w:val="center"/>
            <w:hideMark/>
          </w:tcPr>
          <w:p w14:paraId="2051E496" w14:textId="77777777" w:rsidR="004448A6" w:rsidRPr="00E62F75" w:rsidRDefault="004448A6" w:rsidP="00E62F75">
            <w:pPr>
              <w:jc w:val="center"/>
              <w:rPr>
                <w:color w:val="000000"/>
              </w:rPr>
            </w:pPr>
            <w:r w:rsidRPr="00E62F75">
              <w:rPr>
                <w:color w:val="000000"/>
              </w:rPr>
              <w:t>coef</w:t>
            </w:r>
          </w:p>
        </w:tc>
        <w:tc>
          <w:tcPr>
            <w:tcW w:w="992" w:type="dxa"/>
            <w:noWrap/>
            <w:vAlign w:val="center"/>
            <w:hideMark/>
          </w:tcPr>
          <w:p w14:paraId="00BB0019" w14:textId="77777777" w:rsidR="004448A6" w:rsidRPr="00E62F75" w:rsidRDefault="004448A6" w:rsidP="00E62F75">
            <w:pPr>
              <w:jc w:val="center"/>
              <w:rPr>
                <w:color w:val="000000"/>
              </w:rPr>
            </w:pPr>
            <w:r w:rsidRPr="00E62F75">
              <w:rPr>
                <w:color w:val="000000"/>
              </w:rPr>
              <w:t>p-v</w:t>
            </w:r>
          </w:p>
        </w:tc>
        <w:tc>
          <w:tcPr>
            <w:tcW w:w="1134" w:type="dxa"/>
            <w:noWrap/>
            <w:vAlign w:val="center"/>
            <w:hideMark/>
          </w:tcPr>
          <w:p w14:paraId="20FF7C00" w14:textId="77777777" w:rsidR="004448A6" w:rsidRPr="00E62F75" w:rsidRDefault="004448A6" w:rsidP="00E62F75">
            <w:pPr>
              <w:jc w:val="center"/>
              <w:rPr>
                <w:color w:val="000000"/>
              </w:rPr>
            </w:pPr>
            <w:r w:rsidRPr="00E62F75">
              <w:rPr>
                <w:color w:val="000000"/>
              </w:rPr>
              <w:t>coef</w:t>
            </w:r>
          </w:p>
        </w:tc>
        <w:tc>
          <w:tcPr>
            <w:tcW w:w="1134" w:type="dxa"/>
            <w:noWrap/>
            <w:vAlign w:val="center"/>
            <w:hideMark/>
          </w:tcPr>
          <w:p w14:paraId="0444D955" w14:textId="77777777" w:rsidR="004448A6" w:rsidRPr="00E62F75" w:rsidRDefault="004448A6" w:rsidP="00E62F75">
            <w:pPr>
              <w:jc w:val="center"/>
              <w:rPr>
                <w:color w:val="000000"/>
              </w:rPr>
            </w:pPr>
            <w:r w:rsidRPr="00E62F75">
              <w:rPr>
                <w:color w:val="000000"/>
              </w:rPr>
              <w:t>p-v</w:t>
            </w:r>
          </w:p>
        </w:tc>
        <w:tc>
          <w:tcPr>
            <w:tcW w:w="851" w:type="dxa"/>
            <w:noWrap/>
            <w:vAlign w:val="center"/>
            <w:hideMark/>
          </w:tcPr>
          <w:p w14:paraId="60523BE0" w14:textId="77777777" w:rsidR="004448A6" w:rsidRPr="00E62F75" w:rsidRDefault="004448A6" w:rsidP="00E62F75">
            <w:pPr>
              <w:jc w:val="center"/>
              <w:rPr>
                <w:color w:val="000000"/>
              </w:rPr>
            </w:pPr>
            <w:r w:rsidRPr="00E62F75">
              <w:rPr>
                <w:color w:val="000000"/>
              </w:rPr>
              <w:t>coef</w:t>
            </w:r>
          </w:p>
        </w:tc>
        <w:tc>
          <w:tcPr>
            <w:tcW w:w="1134" w:type="dxa"/>
            <w:noWrap/>
            <w:vAlign w:val="center"/>
            <w:hideMark/>
          </w:tcPr>
          <w:p w14:paraId="4DCFE617" w14:textId="77777777" w:rsidR="004448A6" w:rsidRPr="00E62F75" w:rsidRDefault="004448A6" w:rsidP="00E62F75">
            <w:pPr>
              <w:jc w:val="center"/>
              <w:rPr>
                <w:color w:val="000000"/>
              </w:rPr>
            </w:pPr>
            <w:r w:rsidRPr="00E62F75">
              <w:rPr>
                <w:color w:val="000000"/>
              </w:rPr>
              <w:t>p-v</w:t>
            </w:r>
          </w:p>
        </w:tc>
        <w:tc>
          <w:tcPr>
            <w:tcW w:w="850" w:type="dxa"/>
            <w:noWrap/>
            <w:vAlign w:val="center"/>
            <w:hideMark/>
          </w:tcPr>
          <w:p w14:paraId="3BBADD1E" w14:textId="77777777" w:rsidR="004448A6" w:rsidRPr="00E62F75" w:rsidRDefault="004448A6" w:rsidP="00E62F75">
            <w:pPr>
              <w:jc w:val="center"/>
              <w:rPr>
                <w:color w:val="000000"/>
              </w:rPr>
            </w:pPr>
            <w:r w:rsidRPr="00E62F75">
              <w:rPr>
                <w:color w:val="000000"/>
              </w:rPr>
              <w:t>coef</w:t>
            </w:r>
          </w:p>
        </w:tc>
        <w:tc>
          <w:tcPr>
            <w:tcW w:w="1039" w:type="dxa"/>
            <w:noWrap/>
            <w:vAlign w:val="center"/>
            <w:hideMark/>
          </w:tcPr>
          <w:p w14:paraId="0AC19CCC" w14:textId="77777777" w:rsidR="004448A6" w:rsidRPr="00E62F75" w:rsidRDefault="004448A6" w:rsidP="00E62F75">
            <w:pPr>
              <w:jc w:val="center"/>
              <w:rPr>
                <w:color w:val="000000"/>
              </w:rPr>
            </w:pPr>
            <w:r w:rsidRPr="00E62F75">
              <w:rPr>
                <w:color w:val="000000"/>
              </w:rPr>
              <w:t>p-v</w:t>
            </w:r>
          </w:p>
        </w:tc>
        <w:tc>
          <w:tcPr>
            <w:tcW w:w="851" w:type="dxa"/>
            <w:noWrap/>
            <w:vAlign w:val="center"/>
            <w:hideMark/>
          </w:tcPr>
          <w:p w14:paraId="40A8E9DE" w14:textId="77777777" w:rsidR="004448A6" w:rsidRPr="00E62F75" w:rsidRDefault="004448A6" w:rsidP="00E62F75">
            <w:pPr>
              <w:jc w:val="center"/>
              <w:rPr>
                <w:color w:val="000000"/>
              </w:rPr>
            </w:pPr>
            <w:r w:rsidRPr="00E62F75">
              <w:rPr>
                <w:color w:val="000000"/>
              </w:rPr>
              <w:t>coef</w:t>
            </w:r>
          </w:p>
        </w:tc>
        <w:tc>
          <w:tcPr>
            <w:tcW w:w="1276" w:type="dxa"/>
            <w:noWrap/>
            <w:vAlign w:val="center"/>
            <w:hideMark/>
          </w:tcPr>
          <w:p w14:paraId="2B20C67C" w14:textId="77777777" w:rsidR="004448A6" w:rsidRPr="00E62F75" w:rsidRDefault="004448A6" w:rsidP="00E62F75">
            <w:pPr>
              <w:jc w:val="center"/>
              <w:rPr>
                <w:color w:val="000000"/>
              </w:rPr>
            </w:pPr>
            <w:r w:rsidRPr="00E62F75">
              <w:rPr>
                <w:color w:val="000000"/>
              </w:rPr>
              <w:t>p-v</w:t>
            </w:r>
          </w:p>
        </w:tc>
        <w:tc>
          <w:tcPr>
            <w:tcW w:w="851" w:type="dxa"/>
            <w:noWrap/>
            <w:vAlign w:val="center"/>
            <w:hideMark/>
          </w:tcPr>
          <w:p w14:paraId="236B5EE9" w14:textId="77777777" w:rsidR="004448A6" w:rsidRPr="00E62F75" w:rsidRDefault="004448A6" w:rsidP="00E62F75">
            <w:pPr>
              <w:jc w:val="center"/>
              <w:rPr>
                <w:color w:val="000000"/>
              </w:rPr>
            </w:pPr>
            <w:r w:rsidRPr="00E62F75">
              <w:rPr>
                <w:color w:val="000000"/>
              </w:rPr>
              <w:t>coef</w:t>
            </w:r>
          </w:p>
        </w:tc>
        <w:tc>
          <w:tcPr>
            <w:tcW w:w="1417" w:type="dxa"/>
            <w:noWrap/>
            <w:vAlign w:val="center"/>
            <w:hideMark/>
          </w:tcPr>
          <w:p w14:paraId="6924DEA5" w14:textId="77777777" w:rsidR="004448A6" w:rsidRPr="00E62F75" w:rsidRDefault="004448A6" w:rsidP="00E62F75">
            <w:pPr>
              <w:jc w:val="center"/>
              <w:rPr>
                <w:color w:val="000000"/>
              </w:rPr>
            </w:pPr>
            <w:r w:rsidRPr="00E62F75">
              <w:rPr>
                <w:color w:val="000000"/>
              </w:rPr>
              <w:t>p-v</w:t>
            </w:r>
          </w:p>
        </w:tc>
      </w:tr>
      <w:tr w:rsidR="007940F4" w:rsidRPr="00435CF9" w14:paraId="41AAEC39" w14:textId="77777777" w:rsidTr="007940F4">
        <w:trPr>
          <w:trHeight w:val="300"/>
        </w:trPr>
        <w:tc>
          <w:tcPr>
            <w:tcW w:w="1538" w:type="dxa"/>
            <w:noWrap/>
            <w:vAlign w:val="center"/>
            <w:hideMark/>
          </w:tcPr>
          <w:p w14:paraId="73FCD981" w14:textId="77777777" w:rsidR="004448A6" w:rsidRPr="00E62F75" w:rsidRDefault="004448A6" w:rsidP="006E2420">
            <w:pPr>
              <w:jc w:val="center"/>
              <w:rPr>
                <w:color w:val="000000"/>
              </w:rPr>
            </w:pPr>
            <w:r w:rsidRPr="00E62F75">
              <w:rPr>
                <w:color w:val="000000"/>
              </w:rPr>
              <w:t>Intercept</w:t>
            </w:r>
          </w:p>
        </w:tc>
        <w:tc>
          <w:tcPr>
            <w:tcW w:w="1014" w:type="dxa"/>
            <w:noWrap/>
            <w:vAlign w:val="center"/>
            <w:hideMark/>
          </w:tcPr>
          <w:p w14:paraId="46312FFC" w14:textId="4379A8CE" w:rsidR="004448A6" w:rsidRPr="00E62F75" w:rsidRDefault="004448A6" w:rsidP="00E62F75">
            <w:pPr>
              <w:jc w:val="center"/>
              <w:rPr>
                <w:color w:val="000000"/>
              </w:rPr>
            </w:pPr>
            <w:r w:rsidRPr="00E62F75">
              <w:rPr>
                <w:color w:val="000000"/>
              </w:rPr>
              <w:t>0,092</w:t>
            </w:r>
          </w:p>
        </w:tc>
        <w:tc>
          <w:tcPr>
            <w:tcW w:w="992" w:type="dxa"/>
            <w:noWrap/>
            <w:vAlign w:val="center"/>
            <w:hideMark/>
          </w:tcPr>
          <w:p w14:paraId="680AB5C7" w14:textId="0D0B29AC" w:rsidR="004448A6" w:rsidRPr="00E62F75" w:rsidRDefault="004448A6" w:rsidP="00E62F75">
            <w:pPr>
              <w:jc w:val="center"/>
              <w:rPr>
                <w:color w:val="000000"/>
              </w:rPr>
            </w:pPr>
            <w:r w:rsidRPr="00E62F75">
              <w:rPr>
                <w:color w:val="000000"/>
              </w:rPr>
              <w:t>0,066</w:t>
            </w:r>
          </w:p>
        </w:tc>
        <w:tc>
          <w:tcPr>
            <w:tcW w:w="1134" w:type="dxa"/>
            <w:noWrap/>
            <w:vAlign w:val="center"/>
            <w:hideMark/>
          </w:tcPr>
          <w:p w14:paraId="7DEC8E52" w14:textId="41B96310" w:rsidR="004448A6" w:rsidRPr="00E62F75" w:rsidRDefault="004448A6" w:rsidP="00E62F75">
            <w:pPr>
              <w:jc w:val="center"/>
              <w:rPr>
                <w:color w:val="000000"/>
              </w:rPr>
            </w:pPr>
            <w:r w:rsidRPr="00E62F75">
              <w:rPr>
                <w:color w:val="000000"/>
              </w:rPr>
              <w:t>0,210</w:t>
            </w:r>
          </w:p>
        </w:tc>
        <w:tc>
          <w:tcPr>
            <w:tcW w:w="1134" w:type="dxa"/>
            <w:noWrap/>
            <w:vAlign w:val="center"/>
            <w:hideMark/>
          </w:tcPr>
          <w:p w14:paraId="771CE9BB" w14:textId="0CC39E31" w:rsidR="004448A6" w:rsidRPr="00E62F75" w:rsidRDefault="008E093B" w:rsidP="00E62F75">
            <w:pPr>
              <w:jc w:val="center"/>
              <w:rPr>
                <w:color w:val="000000"/>
              </w:rPr>
            </w:pPr>
            <w:r w:rsidRPr="00435CF9">
              <w:rPr>
                <w:color w:val="000000"/>
              </w:rPr>
              <w:t>5</w:t>
            </w:r>
            <w:r w:rsidR="004448A6" w:rsidRPr="00E62F75">
              <w:rPr>
                <w:color w:val="000000"/>
              </w:rPr>
              <w:t>E-10</w:t>
            </w:r>
          </w:p>
        </w:tc>
        <w:tc>
          <w:tcPr>
            <w:tcW w:w="851" w:type="dxa"/>
            <w:noWrap/>
            <w:vAlign w:val="center"/>
            <w:hideMark/>
          </w:tcPr>
          <w:p w14:paraId="2B3F9436" w14:textId="4DB435D4" w:rsidR="004448A6" w:rsidRPr="00E62F75" w:rsidRDefault="004448A6" w:rsidP="00E62F75">
            <w:pPr>
              <w:jc w:val="center"/>
              <w:rPr>
                <w:color w:val="000000"/>
              </w:rPr>
            </w:pPr>
            <w:r w:rsidRPr="00E62F75">
              <w:rPr>
                <w:color w:val="000000"/>
              </w:rPr>
              <w:t>0,317</w:t>
            </w:r>
          </w:p>
        </w:tc>
        <w:tc>
          <w:tcPr>
            <w:tcW w:w="1134" w:type="dxa"/>
            <w:noWrap/>
            <w:vAlign w:val="center"/>
            <w:hideMark/>
          </w:tcPr>
          <w:p w14:paraId="41259709" w14:textId="3EF78976" w:rsidR="004448A6" w:rsidRPr="00E62F75" w:rsidRDefault="008E093B" w:rsidP="00E62F75">
            <w:pPr>
              <w:jc w:val="center"/>
              <w:rPr>
                <w:color w:val="000000"/>
              </w:rPr>
            </w:pPr>
            <w:r w:rsidRPr="00435CF9">
              <w:rPr>
                <w:color w:val="000000"/>
              </w:rPr>
              <w:t>1</w:t>
            </w:r>
            <w:r w:rsidR="004448A6" w:rsidRPr="00E62F75">
              <w:rPr>
                <w:color w:val="000000"/>
              </w:rPr>
              <w:t>E-18</w:t>
            </w:r>
          </w:p>
        </w:tc>
        <w:tc>
          <w:tcPr>
            <w:tcW w:w="850" w:type="dxa"/>
            <w:noWrap/>
            <w:vAlign w:val="center"/>
            <w:hideMark/>
          </w:tcPr>
          <w:p w14:paraId="5A200FAE" w14:textId="2B64DBBD" w:rsidR="004448A6" w:rsidRPr="00E62F75" w:rsidRDefault="004448A6" w:rsidP="00E62F75">
            <w:pPr>
              <w:jc w:val="center"/>
              <w:rPr>
                <w:color w:val="000000"/>
              </w:rPr>
            </w:pPr>
            <w:r w:rsidRPr="00E62F75">
              <w:rPr>
                <w:color w:val="000000"/>
              </w:rPr>
              <w:t>0,293</w:t>
            </w:r>
          </w:p>
        </w:tc>
        <w:tc>
          <w:tcPr>
            <w:tcW w:w="1039" w:type="dxa"/>
            <w:noWrap/>
            <w:vAlign w:val="center"/>
            <w:hideMark/>
          </w:tcPr>
          <w:p w14:paraId="1B067721" w14:textId="56945CE8" w:rsidR="004448A6" w:rsidRPr="00E62F75" w:rsidRDefault="004448A6" w:rsidP="00E62F75">
            <w:pPr>
              <w:jc w:val="center"/>
              <w:rPr>
                <w:color w:val="000000"/>
              </w:rPr>
            </w:pPr>
            <w:r w:rsidRPr="00E62F75">
              <w:rPr>
                <w:color w:val="000000"/>
              </w:rPr>
              <w:t>3E-14</w:t>
            </w:r>
          </w:p>
        </w:tc>
        <w:tc>
          <w:tcPr>
            <w:tcW w:w="851" w:type="dxa"/>
            <w:noWrap/>
            <w:vAlign w:val="center"/>
            <w:hideMark/>
          </w:tcPr>
          <w:p w14:paraId="6214FC8F" w14:textId="32A49FA9" w:rsidR="004448A6" w:rsidRPr="00E62F75" w:rsidRDefault="004448A6" w:rsidP="00E62F75">
            <w:pPr>
              <w:jc w:val="center"/>
              <w:rPr>
                <w:color w:val="000000"/>
              </w:rPr>
            </w:pPr>
            <w:r w:rsidRPr="00E62F75">
              <w:rPr>
                <w:color w:val="000000"/>
              </w:rPr>
              <w:t>0,257</w:t>
            </w:r>
          </w:p>
        </w:tc>
        <w:tc>
          <w:tcPr>
            <w:tcW w:w="1276" w:type="dxa"/>
            <w:noWrap/>
            <w:vAlign w:val="center"/>
            <w:hideMark/>
          </w:tcPr>
          <w:p w14:paraId="5A29F667" w14:textId="00704BD3" w:rsidR="004448A6" w:rsidRPr="00E62F75" w:rsidRDefault="004448A6" w:rsidP="00E62F75">
            <w:pPr>
              <w:jc w:val="center"/>
              <w:rPr>
                <w:color w:val="000000"/>
              </w:rPr>
            </w:pPr>
            <w:r w:rsidRPr="00E62F75">
              <w:rPr>
                <w:color w:val="000000"/>
              </w:rPr>
              <w:t>8E-09</w:t>
            </w:r>
          </w:p>
        </w:tc>
        <w:tc>
          <w:tcPr>
            <w:tcW w:w="851" w:type="dxa"/>
            <w:noWrap/>
            <w:vAlign w:val="center"/>
            <w:hideMark/>
          </w:tcPr>
          <w:p w14:paraId="16DEC24F" w14:textId="40662D3E" w:rsidR="004448A6" w:rsidRPr="00E62F75" w:rsidRDefault="004448A6" w:rsidP="00E62F75">
            <w:pPr>
              <w:jc w:val="center"/>
              <w:rPr>
                <w:color w:val="000000"/>
              </w:rPr>
            </w:pPr>
            <w:r w:rsidRPr="00E62F75">
              <w:rPr>
                <w:color w:val="000000"/>
              </w:rPr>
              <w:t>0,069</w:t>
            </w:r>
          </w:p>
        </w:tc>
        <w:tc>
          <w:tcPr>
            <w:tcW w:w="1417" w:type="dxa"/>
            <w:noWrap/>
            <w:vAlign w:val="center"/>
            <w:hideMark/>
          </w:tcPr>
          <w:p w14:paraId="7AD111F5" w14:textId="76004224" w:rsidR="004448A6" w:rsidRPr="00E62F75" w:rsidRDefault="004448A6" w:rsidP="00E62F75">
            <w:pPr>
              <w:jc w:val="center"/>
              <w:rPr>
                <w:color w:val="000000"/>
              </w:rPr>
            </w:pPr>
            <w:r w:rsidRPr="00E62F75">
              <w:rPr>
                <w:color w:val="000000"/>
              </w:rPr>
              <w:t>0,201</w:t>
            </w:r>
          </w:p>
        </w:tc>
      </w:tr>
      <w:tr w:rsidR="007940F4" w:rsidRPr="00435CF9" w14:paraId="5BD79BBB" w14:textId="77777777" w:rsidTr="007940F4">
        <w:trPr>
          <w:trHeight w:val="300"/>
        </w:trPr>
        <w:tc>
          <w:tcPr>
            <w:tcW w:w="1538" w:type="dxa"/>
            <w:noWrap/>
            <w:vAlign w:val="center"/>
            <w:hideMark/>
          </w:tcPr>
          <w:p w14:paraId="5535293D" w14:textId="77777777" w:rsidR="004448A6" w:rsidRPr="00E62F75" w:rsidRDefault="004448A6" w:rsidP="006E2420">
            <w:pPr>
              <w:jc w:val="center"/>
              <w:rPr>
                <w:color w:val="000000"/>
              </w:rPr>
            </w:pPr>
            <w:r w:rsidRPr="00E62F75">
              <w:rPr>
                <w:color w:val="000000"/>
              </w:rPr>
              <w:t>MKT_RF</w:t>
            </w:r>
          </w:p>
        </w:tc>
        <w:tc>
          <w:tcPr>
            <w:tcW w:w="1014" w:type="dxa"/>
            <w:noWrap/>
            <w:vAlign w:val="center"/>
            <w:hideMark/>
          </w:tcPr>
          <w:p w14:paraId="737BDD87" w14:textId="3FDA8887" w:rsidR="004448A6" w:rsidRPr="00E62F75" w:rsidRDefault="004448A6" w:rsidP="00E62F75">
            <w:pPr>
              <w:jc w:val="center"/>
              <w:rPr>
                <w:color w:val="000000"/>
              </w:rPr>
            </w:pPr>
            <w:r w:rsidRPr="00E62F75">
              <w:rPr>
                <w:color w:val="000000"/>
              </w:rPr>
              <w:t>1,075</w:t>
            </w:r>
          </w:p>
        </w:tc>
        <w:tc>
          <w:tcPr>
            <w:tcW w:w="992" w:type="dxa"/>
            <w:noWrap/>
            <w:vAlign w:val="center"/>
            <w:hideMark/>
          </w:tcPr>
          <w:p w14:paraId="71EE721C" w14:textId="5069EFCD" w:rsidR="004448A6" w:rsidRPr="00E62F75" w:rsidRDefault="004448A6" w:rsidP="00E62F75">
            <w:pPr>
              <w:jc w:val="center"/>
              <w:rPr>
                <w:color w:val="000000"/>
              </w:rPr>
            </w:pPr>
            <w:r w:rsidRPr="00E62F75">
              <w:rPr>
                <w:color w:val="000000"/>
              </w:rPr>
              <w:t>2E-239</w:t>
            </w:r>
          </w:p>
        </w:tc>
        <w:tc>
          <w:tcPr>
            <w:tcW w:w="1134" w:type="dxa"/>
            <w:noWrap/>
            <w:vAlign w:val="center"/>
            <w:hideMark/>
          </w:tcPr>
          <w:p w14:paraId="639C95EE" w14:textId="1CD66D1D" w:rsidR="004448A6" w:rsidRPr="00E62F75" w:rsidRDefault="004448A6" w:rsidP="00E62F75">
            <w:pPr>
              <w:jc w:val="center"/>
              <w:rPr>
                <w:color w:val="000000"/>
              </w:rPr>
            </w:pPr>
            <w:r w:rsidRPr="00E62F75">
              <w:rPr>
                <w:color w:val="000000"/>
              </w:rPr>
              <w:t>0,986</w:t>
            </w:r>
          </w:p>
        </w:tc>
        <w:tc>
          <w:tcPr>
            <w:tcW w:w="1134" w:type="dxa"/>
            <w:noWrap/>
            <w:vAlign w:val="center"/>
            <w:hideMark/>
          </w:tcPr>
          <w:p w14:paraId="0930ABBF" w14:textId="40D7D35C" w:rsidR="004448A6" w:rsidRPr="00E62F75" w:rsidRDefault="004448A6" w:rsidP="00E62F75">
            <w:pPr>
              <w:jc w:val="center"/>
              <w:rPr>
                <w:color w:val="000000"/>
              </w:rPr>
            </w:pPr>
            <w:r w:rsidRPr="00E62F75">
              <w:rPr>
                <w:color w:val="000000"/>
              </w:rPr>
              <w:t>0</w:t>
            </w:r>
          </w:p>
        </w:tc>
        <w:tc>
          <w:tcPr>
            <w:tcW w:w="851" w:type="dxa"/>
            <w:noWrap/>
            <w:vAlign w:val="center"/>
            <w:hideMark/>
          </w:tcPr>
          <w:p w14:paraId="2B398186" w14:textId="17932299" w:rsidR="004448A6" w:rsidRPr="00E62F75" w:rsidRDefault="004448A6" w:rsidP="00E62F75">
            <w:pPr>
              <w:jc w:val="center"/>
              <w:rPr>
                <w:color w:val="000000"/>
              </w:rPr>
            </w:pPr>
            <w:r w:rsidRPr="00E62F75">
              <w:rPr>
                <w:color w:val="000000"/>
              </w:rPr>
              <w:t>0,945</w:t>
            </w:r>
          </w:p>
        </w:tc>
        <w:tc>
          <w:tcPr>
            <w:tcW w:w="1134" w:type="dxa"/>
            <w:noWrap/>
            <w:vAlign w:val="center"/>
            <w:hideMark/>
          </w:tcPr>
          <w:p w14:paraId="582AC1ED" w14:textId="42C271E5" w:rsidR="004448A6" w:rsidRPr="00E62F75" w:rsidRDefault="004448A6" w:rsidP="00E62F75">
            <w:pPr>
              <w:jc w:val="center"/>
              <w:rPr>
                <w:color w:val="000000"/>
              </w:rPr>
            </w:pPr>
            <w:r w:rsidRPr="00E62F75">
              <w:rPr>
                <w:color w:val="000000"/>
              </w:rPr>
              <w:t>2E-248</w:t>
            </w:r>
          </w:p>
        </w:tc>
        <w:tc>
          <w:tcPr>
            <w:tcW w:w="850" w:type="dxa"/>
            <w:noWrap/>
            <w:vAlign w:val="center"/>
            <w:hideMark/>
          </w:tcPr>
          <w:p w14:paraId="7B5E8F8A" w14:textId="43A76833" w:rsidR="004448A6" w:rsidRPr="00E62F75" w:rsidRDefault="004448A6" w:rsidP="00E62F75">
            <w:pPr>
              <w:jc w:val="center"/>
              <w:rPr>
                <w:color w:val="000000"/>
              </w:rPr>
            </w:pPr>
            <w:r w:rsidRPr="00E62F75">
              <w:rPr>
                <w:color w:val="000000"/>
              </w:rPr>
              <w:t>0,941</w:t>
            </w:r>
          </w:p>
        </w:tc>
        <w:tc>
          <w:tcPr>
            <w:tcW w:w="1039" w:type="dxa"/>
            <w:noWrap/>
            <w:vAlign w:val="center"/>
            <w:hideMark/>
          </w:tcPr>
          <w:p w14:paraId="75B5974B" w14:textId="4C312208" w:rsidR="004448A6" w:rsidRPr="00E62F75" w:rsidRDefault="004448A6" w:rsidP="00E62F75">
            <w:pPr>
              <w:jc w:val="center"/>
              <w:rPr>
                <w:color w:val="000000"/>
              </w:rPr>
            </w:pPr>
            <w:r w:rsidRPr="00E62F75">
              <w:rPr>
                <w:color w:val="000000"/>
              </w:rPr>
              <w:t>3E-216</w:t>
            </w:r>
          </w:p>
        </w:tc>
        <w:tc>
          <w:tcPr>
            <w:tcW w:w="851" w:type="dxa"/>
            <w:noWrap/>
            <w:vAlign w:val="center"/>
            <w:hideMark/>
          </w:tcPr>
          <w:p w14:paraId="527A0351" w14:textId="7EE6FA75" w:rsidR="004448A6" w:rsidRPr="00E62F75" w:rsidRDefault="004448A6" w:rsidP="00E62F75">
            <w:pPr>
              <w:jc w:val="center"/>
              <w:rPr>
                <w:color w:val="000000"/>
              </w:rPr>
            </w:pPr>
            <w:r w:rsidRPr="00E62F75">
              <w:rPr>
                <w:color w:val="000000"/>
              </w:rPr>
              <w:t>0,994</w:t>
            </w:r>
          </w:p>
        </w:tc>
        <w:tc>
          <w:tcPr>
            <w:tcW w:w="1276" w:type="dxa"/>
            <w:noWrap/>
            <w:vAlign w:val="center"/>
            <w:hideMark/>
          </w:tcPr>
          <w:p w14:paraId="2DDE29FF" w14:textId="4B901F22" w:rsidR="004448A6" w:rsidRPr="00E62F75" w:rsidRDefault="004448A6" w:rsidP="00E62F75">
            <w:pPr>
              <w:jc w:val="center"/>
              <w:rPr>
                <w:color w:val="000000"/>
              </w:rPr>
            </w:pPr>
            <w:r w:rsidRPr="00E62F75">
              <w:rPr>
                <w:color w:val="000000"/>
              </w:rPr>
              <w:t>5E-250</w:t>
            </w:r>
          </w:p>
        </w:tc>
        <w:tc>
          <w:tcPr>
            <w:tcW w:w="851" w:type="dxa"/>
            <w:noWrap/>
            <w:vAlign w:val="center"/>
            <w:hideMark/>
          </w:tcPr>
          <w:p w14:paraId="3EFDE0DF" w14:textId="7585167F" w:rsidR="004448A6" w:rsidRPr="00E62F75" w:rsidRDefault="004448A6" w:rsidP="00E62F75">
            <w:pPr>
              <w:jc w:val="center"/>
              <w:rPr>
                <w:color w:val="000000"/>
              </w:rPr>
            </w:pPr>
            <w:r w:rsidRPr="00E62F75">
              <w:rPr>
                <w:color w:val="000000"/>
              </w:rPr>
              <w:t>1,072</w:t>
            </w:r>
          </w:p>
        </w:tc>
        <w:tc>
          <w:tcPr>
            <w:tcW w:w="1417" w:type="dxa"/>
            <w:noWrap/>
            <w:vAlign w:val="center"/>
            <w:hideMark/>
          </w:tcPr>
          <w:p w14:paraId="2CA89E8F" w14:textId="301C218B" w:rsidR="004448A6" w:rsidRPr="00E62F75" w:rsidRDefault="00830741" w:rsidP="00E62F75">
            <w:pPr>
              <w:jc w:val="center"/>
              <w:rPr>
                <w:color w:val="000000"/>
              </w:rPr>
            </w:pPr>
            <w:r w:rsidRPr="00435CF9">
              <w:rPr>
                <w:color w:val="000000"/>
              </w:rPr>
              <w:t>4</w:t>
            </w:r>
            <w:r w:rsidR="004448A6" w:rsidRPr="00E62F75">
              <w:rPr>
                <w:color w:val="000000"/>
              </w:rPr>
              <w:t>E-232</w:t>
            </w:r>
          </w:p>
        </w:tc>
      </w:tr>
      <w:tr w:rsidR="007940F4" w:rsidRPr="00435CF9" w14:paraId="43542A47" w14:textId="77777777" w:rsidTr="007940F4">
        <w:trPr>
          <w:trHeight w:val="300"/>
        </w:trPr>
        <w:tc>
          <w:tcPr>
            <w:tcW w:w="1538" w:type="dxa"/>
            <w:noWrap/>
            <w:vAlign w:val="center"/>
            <w:hideMark/>
          </w:tcPr>
          <w:p w14:paraId="797E2F38" w14:textId="77777777" w:rsidR="004448A6" w:rsidRPr="00E62F75" w:rsidRDefault="004448A6" w:rsidP="006E2420">
            <w:pPr>
              <w:jc w:val="center"/>
              <w:rPr>
                <w:color w:val="000000"/>
              </w:rPr>
            </w:pPr>
            <w:r w:rsidRPr="00E62F75">
              <w:rPr>
                <w:color w:val="000000"/>
              </w:rPr>
              <w:t>SMB</w:t>
            </w:r>
          </w:p>
        </w:tc>
        <w:tc>
          <w:tcPr>
            <w:tcW w:w="1014" w:type="dxa"/>
            <w:noWrap/>
            <w:vAlign w:val="center"/>
            <w:hideMark/>
          </w:tcPr>
          <w:p w14:paraId="78E672D3" w14:textId="62D29B29" w:rsidR="004448A6" w:rsidRPr="00E62F75" w:rsidRDefault="004448A6" w:rsidP="00E62F75">
            <w:pPr>
              <w:jc w:val="center"/>
              <w:rPr>
                <w:color w:val="000000"/>
              </w:rPr>
            </w:pPr>
            <w:r w:rsidRPr="00E62F75">
              <w:rPr>
                <w:color w:val="000000"/>
              </w:rPr>
              <w:t>0,953</w:t>
            </w:r>
          </w:p>
        </w:tc>
        <w:tc>
          <w:tcPr>
            <w:tcW w:w="992" w:type="dxa"/>
            <w:noWrap/>
            <w:vAlign w:val="center"/>
            <w:hideMark/>
          </w:tcPr>
          <w:p w14:paraId="3BCFEFAE" w14:textId="3139181B" w:rsidR="004448A6" w:rsidRPr="00E62F75" w:rsidRDefault="004448A6" w:rsidP="00E62F75">
            <w:pPr>
              <w:jc w:val="center"/>
              <w:rPr>
                <w:color w:val="000000"/>
              </w:rPr>
            </w:pPr>
            <w:r w:rsidRPr="00E62F75">
              <w:rPr>
                <w:color w:val="000000"/>
              </w:rPr>
              <w:t>4E-137</w:t>
            </w:r>
          </w:p>
        </w:tc>
        <w:tc>
          <w:tcPr>
            <w:tcW w:w="1134" w:type="dxa"/>
            <w:noWrap/>
            <w:vAlign w:val="center"/>
            <w:hideMark/>
          </w:tcPr>
          <w:p w14:paraId="332AB6C3" w14:textId="23F2DC16" w:rsidR="004448A6" w:rsidRPr="00E62F75" w:rsidRDefault="004448A6" w:rsidP="00E62F75">
            <w:pPr>
              <w:jc w:val="center"/>
              <w:rPr>
                <w:color w:val="000000"/>
              </w:rPr>
            </w:pPr>
            <w:r w:rsidRPr="00E62F75">
              <w:rPr>
                <w:color w:val="000000"/>
              </w:rPr>
              <w:t>0,848</w:t>
            </w:r>
          </w:p>
        </w:tc>
        <w:tc>
          <w:tcPr>
            <w:tcW w:w="1134" w:type="dxa"/>
            <w:noWrap/>
            <w:vAlign w:val="center"/>
            <w:hideMark/>
          </w:tcPr>
          <w:p w14:paraId="08B2146F" w14:textId="7CB78BAC" w:rsidR="004448A6" w:rsidRPr="00E62F75" w:rsidRDefault="004448A6" w:rsidP="00E62F75">
            <w:pPr>
              <w:jc w:val="center"/>
              <w:rPr>
                <w:color w:val="000000"/>
              </w:rPr>
            </w:pPr>
            <w:r w:rsidRPr="00E62F75">
              <w:rPr>
                <w:color w:val="000000"/>
              </w:rPr>
              <w:t>5E-206</w:t>
            </w:r>
          </w:p>
        </w:tc>
        <w:tc>
          <w:tcPr>
            <w:tcW w:w="851" w:type="dxa"/>
            <w:noWrap/>
            <w:vAlign w:val="center"/>
            <w:hideMark/>
          </w:tcPr>
          <w:p w14:paraId="32C6A5A4" w14:textId="5BE3881D" w:rsidR="004448A6" w:rsidRPr="00E62F75" w:rsidRDefault="004448A6" w:rsidP="00E62F75">
            <w:pPr>
              <w:jc w:val="center"/>
              <w:rPr>
                <w:color w:val="000000"/>
              </w:rPr>
            </w:pPr>
            <w:r w:rsidRPr="00E62F75">
              <w:rPr>
                <w:color w:val="000000"/>
              </w:rPr>
              <w:t>0,824</w:t>
            </w:r>
          </w:p>
        </w:tc>
        <w:tc>
          <w:tcPr>
            <w:tcW w:w="1134" w:type="dxa"/>
            <w:noWrap/>
            <w:vAlign w:val="center"/>
            <w:hideMark/>
          </w:tcPr>
          <w:p w14:paraId="09CD4AB7" w14:textId="1ABF596A" w:rsidR="004448A6" w:rsidRPr="00E62F75" w:rsidRDefault="004448A6" w:rsidP="00E62F75">
            <w:pPr>
              <w:jc w:val="center"/>
              <w:rPr>
                <w:color w:val="000000"/>
              </w:rPr>
            </w:pPr>
            <w:r w:rsidRPr="00E62F75">
              <w:rPr>
                <w:color w:val="000000"/>
              </w:rPr>
              <w:t>2E-133</w:t>
            </w:r>
          </w:p>
        </w:tc>
        <w:tc>
          <w:tcPr>
            <w:tcW w:w="850" w:type="dxa"/>
            <w:noWrap/>
            <w:vAlign w:val="center"/>
            <w:hideMark/>
          </w:tcPr>
          <w:p w14:paraId="23B8028F" w14:textId="6181963D" w:rsidR="004448A6" w:rsidRPr="00E62F75" w:rsidRDefault="004448A6" w:rsidP="00E62F75">
            <w:pPr>
              <w:jc w:val="center"/>
              <w:rPr>
                <w:color w:val="000000"/>
              </w:rPr>
            </w:pPr>
            <w:r w:rsidRPr="00E62F75">
              <w:rPr>
                <w:color w:val="000000"/>
              </w:rPr>
              <w:t>-0,194</w:t>
            </w:r>
          </w:p>
        </w:tc>
        <w:tc>
          <w:tcPr>
            <w:tcW w:w="1039" w:type="dxa"/>
            <w:noWrap/>
            <w:vAlign w:val="center"/>
            <w:hideMark/>
          </w:tcPr>
          <w:p w14:paraId="6546E4A4" w14:textId="013B1188" w:rsidR="004448A6" w:rsidRPr="00E62F75" w:rsidRDefault="004448A6" w:rsidP="00E62F75">
            <w:pPr>
              <w:jc w:val="center"/>
              <w:rPr>
                <w:color w:val="000000"/>
              </w:rPr>
            </w:pPr>
            <w:r w:rsidRPr="00E62F75">
              <w:rPr>
                <w:color w:val="000000"/>
              </w:rPr>
              <w:t>8E-12</w:t>
            </w:r>
          </w:p>
        </w:tc>
        <w:tc>
          <w:tcPr>
            <w:tcW w:w="851" w:type="dxa"/>
            <w:noWrap/>
            <w:vAlign w:val="center"/>
            <w:hideMark/>
          </w:tcPr>
          <w:p w14:paraId="6BBE465C" w14:textId="1F3B223F" w:rsidR="004448A6" w:rsidRPr="00E62F75" w:rsidRDefault="004448A6" w:rsidP="00E62F75">
            <w:pPr>
              <w:jc w:val="center"/>
              <w:rPr>
                <w:color w:val="000000"/>
              </w:rPr>
            </w:pPr>
            <w:r w:rsidRPr="00E62F75">
              <w:rPr>
                <w:color w:val="000000"/>
              </w:rPr>
              <w:t>-0,116</w:t>
            </w:r>
          </w:p>
        </w:tc>
        <w:tc>
          <w:tcPr>
            <w:tcW w:w="1276" w:type="dxa"/>
            <w:noWrap/>
            <w:vAlign w:val="center"/>
            <w:hideMark/>
          </w:tcPr>
          <w:p w14:paraId="7D9E2F01" w14:textId="00F1A83A" w:rsidR="004448A6" w:rsidRPr="00E62F75" w:rsidRDefault="004448A6" w:rsidP="00E62F75">
            <w:pPr>
              <w:jc w:val="center"/>
              <w:rPr>
                <w:color w:val="000000"/>
              </w:rPr>
            </w:pPr>
            <w:r w:rsidRPr="00E62F75">
              <w:rPr>
                <w:color w:val="000000"/>
              </w:rPr>
              <w:t>2E-07</w:t>
            </w:r>
          </w:p>
        </w:tc>
        <w:tc>
          <w:tcPr>
            <w:tcW w:w="851" w:type="dxa"/>
            <w:noWrap/>
            <w:vAlign w:val="center"/>
            <w:hideMark/>
          </w:tcPr>
          <w:p w14:paraId="387E35AC" w14:textId="1F333523" w:rsidR="004448A6" w:rsidRPr="00E62F75" w:rsidRDefault="004448A6" w:rsidP="00E62F75">
            <w:pPr>
              <w:jc w:val="center"/>
              <w:rPr>
                <w:color w:val="000000"/>
              </w:rPr>
            </w:pPr>
            <w:r w:rsidRPr="00E62F75">
              <w:rPr>
                <w:color w:val="000000"/>
              </w:rPr>
              <w:t>-0,065</w:t>
            </w:r>
          </w:p>
        </w:tc>
        <w:tc>
          <w:tcPr>
            <w:tcW w:w="1417" w:type="dxa"/>
            <w:noWrap/>
            <w:vAlign w:val="center"/>
            <w:hideMark/>
          </w:tcPr>
          <w:p w14:paraId="5CDDC825" w14:textId="73DA84F6" w:rsidR="004448A6" w:rsidRPr="00E62F75" w:rsidRDefault="004448A6" w:rsidP="00E62F75">
            <w:pPr>
              <w:jc w:val="center"/>
              <w:rPr>
                <w:color w:val="000000"/>
              </w:rPr>
            </w:pPr>
            <w:r w:rsidRPr="00E62F75">
              <w:rPr>
                <w:color w:val="000000"/>
              </w:rPr>
              <w:t>0,011</w:t>
            </w:r>
          </w:p>
        </w:tc>
      </w:tr>
      <w:tr w:rsidR="007940F4" w:rsidRPr="00435CF9" w14:paraId="774EECB1" w14:textId="77777777" w:rsidTr="007940F4">
        <w:trPr>
          <w:trHeight w:val="300"/>
        </w:trPr>
        <w:tc>
          <w:tcPr>
            <w:tcW w:w="1538" w:type="dxa"/>
            <w:noWrap/>
            <w:vAlign w:val="center"/>
            <w:hideMark/>
          </w:tcPr>
          <w:p w14:paraId="0EE6C2C8" w14:textId="77777777" w:rsidR="004448A6" w:rsidRPr="00E62F75" w:rsidRDefault="004448A6" w:rsidP="006E2420">
            <w:pPr>
              <w:jc w:val="center"/>
              <w:rPr>
                <w:color w:val="000000"/>
              </w:rPr>
            </w:pPr>
            <w:r w:rsidRPr="00E62F75">
              <w:rPr>
                <w:color w:val="000000"/>
              </w:rPr>
              <w:t>HML</w:t>
            </w:r>
          </w:p>
        </w:tc>
        <w:tc>
          <w:tcPr>
            <w:tcW w:w="1014" w:type="dxa"/>
            <w:noWrap/>
            <w:vAlign w:val="center"/>
            <w:hideMark/>
          </w:tcPr>
          <w:p w14:paraId="45CB3617" w14:textId="25C965C1" w:rsidR="004448A6" w:rsidRPr="00E62F75" w:rsidRDefault="004448A6" w:rsidP="00E62F75">
            <w:pPr>
              <w:jc w:val="center"/>
              <w:rPr>
                <w:color w:val="000000"/>
              </w:rPr>
            </w:pPr>
            <w:r w:rsidRPr="00E62F75">
              <w:rPr>
                <w:color w:val="000000"/>
              </w:rPr>
              <w:t>-0,412</w:t>
            </w:r>
          </w:p>
        </w:tc>
        <w:tc>
          <w:tcPr>
            <w:tcW w:w="992" w:type="dxa"/>
            <w:noWrap/>
            <w:vAlign w:val="center"/>
            <w:hideMark/>
          </w:tcPr>
          <w:p w14:paraId="1FE6FC7B" w14:textId="722E462E" w:rsidR="004448A6" w:rsidRPr="00E62F75" w:rsidRDefault="004448A6" w:rsidP="00E62F75">
            <w:pPr>
              <w:jc w:val="center"/>
              <w:rPr>
                <w:color w:val="000000"/>
              </w:rPr>
            </w:pPr>
            <w:r w:rsidRPr="00E62F75">
              <w:rPr>
                <w:color w:val="000000"/>
              </w:rPr>
              <w:t>1E-34</w:t>
            </w:r>
          </w:p>
        </w:tc>
        <w:tc>
          <w:tcPr>
            <w:tcW w:w="1134" w:type="dxa"/>
            <w:noWrap/>
            <w:vAlign w:val="center"/>
            <w:hideMark/>
          </w:tcPr>
          <w:p w14:paraId="7B70B247" w14:textId="6E47B822" w:rsidR="004448A6" w:rsidRPr="00E62F75" w:rsidRDefault="004448A6" w:rsidP="00E62F75">
            <w:pPr>
              <w:jc w:val="center"/>
              <w:rPr>
                <w:color w:val="000000"/>
              </w:rPr>
            </w:pPr>
            <w:r w:rsidRPr="00E62F75">
              <w:rPr>
                <w:color w:val="000000"/>
              </w:rPr>
              <w:t>0,079</w:t>
            </w:r>
          </w:p>
        </w:tc>
        <w:tc>
          <w:tcPr>
            <w:tcW w:w="1134" w:type="dxa"/>
            <w:noWrap/>
            <w:vAlign w:val="center"/>
            <w:hideMark/>
          </w:tcPr>
          <w:p w14:paraId="2D744574" w14:textId="2D76B73B" w:rsidR="004448A6" w:rsidRPr="00E62F75" w:rsidRDefault="004448A6" w:rsidP="00E62F75">
            <w:pPr>
              <w:jc w:val="center"/>
              <w:rPr>
                <w:color w:val="000000"/>
              </w:rPr>
            </w:pPr>
            <w:r w:rsidRPr="00E62F75">
              <w:rPr>
                <w:color w:val="000000"/>
              </w:rPr>
              <w:t>6E-05</w:t>
            </w:r>
          </w:p>
        </w:tc>
        <w:tc>
          <w:tcPr>
            <w:tcW w:w="851" w:type="dxa"/>
            <w:noWrap/>
            <w:vAlign w:val="center"/>
            <w:hideMark/>
          </w:tcPr>
          <w:p w14:paraId="60995020" w14:textId="08F15DBA" w:rsidR="004448A6" w:rsidRPr="00E62F75" w:rsidRDefault="004448A6" w:rsidP="00E62F75">
            <w:pPr>
              <w:jc w:val="center"/>
              <w:rPr>
                <w:color w:val="000000"/>
              </w:rPr>
            </w:pPr>
            <w:r w:rsidRPr="00E62F75">
              <w:rPr>
                <w:color w:val="000000"/>
              </w:rPr>
              <w:t>0,493</w:t>
            </w:r>
          </w:p>
        </w:tc>
        <w:tc>
          <w:tcPr>
            <w:tcW w:w="1134" w:type="dxa"/>
            <w:noWrap/>
            <w:vAlign w:val="center"/>
            <w:hideMark/>
          </w:tcPr>
          <w:p w14:paraId="74A3C56C" w14:textId="3FEF78B6" w:rsidR="004448A6" w:rsidRPr="00E62F75" w:rsidRDefault="004448A6" w:rsidP="00E62F75">
            <w:pPr>
              <w:jc w:val="center"/>
              <w:rPr>
                <w:color w:val="000000"/>
              </w:rPr>
            </w:pPr>
            <w:r w:rsidRPr="00E62F75">
              <w:rPr>
                <w:color w:val="000000"/>
              </w:rPr>
              <w:t>2E-69</w:t>
            </w:r>
          </w:p>
        </w:tc>
        <w:tc>
          <w:tcPr>
            <w:tcW w:w="850" w:type="dxa"/>
            <w:noWrap/>
            <w:vAlign w:val="center"/>
            <w:hideMark/>
          </w:tcPr>
          <w:p w14:paraId="49D9AC5B" w14:textId="73E224D6" w:rsidR="004448A6" w:rsidRPr="00E62F75" w:rsidRDefault="004448A6" w:rsidP="00E62F75">
            <w:pPr>
              <w:jc w:val="center"/>
              <w:rPr>
                <w:color w:val="000000"/>
              </w:rPr>
            </w:pPr>
            <w:r w:rsidRPr="00E62F75">
              <w:rPr>
                <w:color w:val="000000"/>
              </w:rPr>
              <w:t>-0,481</w:t>
            </w:r>
          </w:p>
        </w:tc>
        <w:tc>
          <w:tcPr>
            <w:tcW w:w="1039" w:type="dxa"/>
            <w:noWrap/>
            <w:vAlign w:val="center"/>
            <w:hideMark/>
          </w:tcPr>
          <w:p w14:paraId="3EB5FD18" w14:textId="433C7E66" w:rsidR="004448A6" w:rsidRPr="00E62F75" w:rsidRDefault="004448A6" w:rsidP="00E62F75">
            <w:pPr>
              <w:jc w:val="center"/>
              <w:rPr>
                <w:color w:val="000000"/>
              </w:rPr>
            </w:pPr>
            <w:r w:rsidRPr="00E62F75">
              <w:rPr>
                <w:color w:val="000000"/>
              </w:rPr>
              <w:t>1E-44</w:t>
            </w:r>
          </w:p>
        </w:tc>
        <w:tc>
          <w:tcPr>
            <w:tcW w:w="851" w:type="dxa"/>
            <w:noWrap/>
            <w:vAlign w:val="center"/>
            <w:hideMark/>
          </w:tcPr>
          <w:p w14:paraId="66BB59FB" w14:textId="13F60D87" w:rsidR="004448A6" w:rsidRPr="00E62F75" w:rsidRDefault="004448A6" w:rsidP="00E62F75">
            <w:pPr>
              <w:jc w:val="center"/>
              <w:rPr>
                <w:color w:val="000000"/>
              </w:rPr>
            </w:pPr>
            <w:r w:rsidRPr="00E62F75">
              <w:rPr>
                <w:color w:val="000000"/>
              </w:rPr>
              <w:t>0,025</w:t>
            </w:r>
          </w:p>
        </w:tc>
        <w:tc>
          <w:tcPr>
            <w:tcW w:w="1276" w:type="dxa"/>
            <w:noWrap/>
            <w:vAlign w:val="center"/>
            <w:hideMark/>
          </w:tcPr>
          <w:p w14:paraId="3C77F156" w14:textId="3E109610" w:rsidR="004448A6" w:rsidRPr="00E62F75" w:rsidRDefault="004448A6" w:rsidP="00E62F75">
            <w:pPr>
              <w:jc w:val="center"/>
              <w:rPr>
                <w:color w:val="000000"/>
              </w:rPr>
            </w:pPr>
            <w:r w:rsidRPr="00E62F75">
              <w:rPr>
                <w:color w:val="000000"/>
              </w:rPr>
              <w:t>0,402</w:t>
            </w:r>
          </w:p>
        </w:tc>
        <w:tc>
          <w:tcPr>
            <w:tcW w:w="851" w:type="dxa"/>
            <w:noWrap/>
            <w:vAlign w:val="center"/>
            <w:hideMark/>
          </w:tcPr>
          <w:p w14:paraId="60725372" w14:textId="1488DB77" w:rsidR="004448A6" w:rsidRPr="00E62F75" w:rsidRDefault="004448A6" w:rsidP="00E62F75">
            <w:pPr>
              <w:jc w:val="center"/>
              <w:rPr>
                <w:color w:val="000000"/>
              </w:rPr>
            </w:pPr>
            <w:r w:rsidRPr="00E62F75">
              <w:rPr>
                <w:color w:val="000000"/>
              </w:rPr>
              <w:t>0,614</w:t>
            </w:r>
          </w:p>
        </w:tc>
        <w:tc>
          <w:tcPr>
            <w:tcW w:w="1417" w:type="dxa"/>
            <w:noWrap/>
            <w:vAlign w:val="center"/>
            <w:hideMark/>
          </w:tcPr>
          <w:p w14:paraId="1CF82923" w14:textId="275C6481" w:rsidR="004448A6" w:rsidRPr="00E62F75" w:rsidRDefault="004448A6" w:rsidP="00E62F75">
            <w:pPr>
              <w:jc w:val="center"/>
              <w:rPr>
                <w:color w:val="000000"/>
              </w:rPr>
            </w:pPr>
            <w:r w:rsidRPr="00E62F75">
              <w:rPr>
                <w:color w:val="000000"/>
              </w:rPr>
              <w:t>3E-55</w:t>
            </w:r>
          </w:p>
        </w:tc>
      </w:tr>
      <w:tr w:rsidR="004448A6" w:rsidRPr="00435CF9" w14:paraId="0674D260" w14:textId="77777777" w:rsidTr="00E62F75">
        <w:trPr>
          <w:trHeight w:val="300"/>
        </w:trPr>
        <w:tc>
          <w:tcPr>
            <w:tcW w:w="1538" w:type="dxa"/>
            <w:noWrap/>
            <w:vAlign w:val="center"/>
            <w:hideMark/>
          </w:tcPr>
          <w:p w14:paraId="29DB3F5C" w14:textId="77777777" w:rsidR="004448A6" w:rsidRPr="00E62F75" w:rsidRDefault="004448A6" w:rsidP="006E2420">
            <w:pPr>
              <w:jc w:val="center"/>
              <w:rPr>
                <w:color w:val="000000"/>
              </w:rPr>
            </w:pPr>
            <w:r w:rsidRPr="00E62F75">
              <w:rPr>
                <w:color w:val="000000"/>
              </w:rPr>
              <w:t>p-v fitted RESET test</w:t>
            </w:r>
          </w:p>
        </w:tc>
        <w:tc>
          <w:tcPr>
            <w:tcW w:w="2006" w:type="dxa"/>
            <w:gridSpan w:val="2"/>
            <w:noWrap/>
            <w:vAlign w:val="center"/>
            <w:hideMark/>
          </w:tcPr>
          <w:p w14:paraId="5B1A660A" w14:textId="7EB180EB" w:rsidR="004448A6" w:rsidRPr="00E62F75" w:rsidRDefault="004448A6" w:rsidP="00E62F75">
            <w:pPr>
              <w:jc w:val="center"/>
              <w:rPr>
                <w:color w:val="000000"/>
              </w:rPr>
            </w:pPr>
            <w:r w:rsidRPr="00E62F75">
              <w:rPr>
                <w:color w:val="000000"/>
              </w:rPr>
              <w:t>0,298</w:t>
            </w:r>
          </w:p>
        </w:tc>
        <w:tc>
          <w:tcPr>
            <w:tcW w:w="2268" w:type="dxa"/>
            <w:gridSpan w:val="2"/>
            <w:noWrap/>
            <w:vAlign w:val="center"/>
            <w:hideMark/>
          </w:tcPr>
          <w:p w14:paraId="1EC981A0" w14:textId="1C42EACA" w:rsidR="004448A6" w:rsidRPr="00E62F75" w:rsidRDefault="004448A6" w:rsidP="00E62F75">
            <w:pPr>
              <w:jc w:val="center"/>
              <w:rPr>
                <w:color w:val="000000"/>
              </w:rPr>
            </w:pPr>
            <w:r w:rsidRPr="00E62F75">
              <w:rPr>
                <w:color w:val="000000"/>
              </w:rPr>
              <w:t>0,055</w:t>
            </w:r>
          </w:p>
        </w:tc>
        <w:tc>
          <w:tcPr>
            <w:tcW w:w="1985" w:type="dxa"/>
            <w:gridSpan w:val="2"/>
            <w:noWrap/>
            <w:vAlign w:val="center"/>
            <w:hideMark/>
          </w:tcPr>
          <w:p w14:paraId="337E917F" w14:textId="204885B8" w:rsidR="004448A6" w:rsidRPr="00E62F75" w:rsidRDefault="004448A6" w:rsidP="00E62F75">
            <w:pPr>
              <w:jc w:val="center"/>
              <w:rPr>
                <w:color w:val="000000"/>
              </w:rPr>
            </w:pPr>
            <w:r w:rsidRPr="00E62F75">
              <w:rPr>
                <w:color w:val="000000"/>
              </w:rPr>
              <w:t>0,537</w:t>
            </w:r>
          </w:p>
        </w:tc>
        <w:tc>
          <w:tcPr>
            <w:tcW w:w="1889" w:type="dxa"/>
            <w:gridSpan w:val="2"/>
            <w:noWrap/>
            <w:vAlign w:val="center"/>
            <w:hideMark/>
          </w:tcPr>
          <w:p w14:paraId="19A07BB9" w14:textId="1533C8F1" w:rsidR="004448A6" w:rsidRPr="00E62F75" w:rsidRDefault="004448A6" w:rsidP="00E62F75">
            <w:pPr>
              <w:jc w:val="center"/>
              <w:rPr>
                <w:color w:val="000000"/>
              </w:rPr>
            </w:pPr>
            <w:r w:rsidRPr="00E62F75">
              <w:rPr>
                <w:color w:val="000000"/>
              </w:rPr>
              <w:t>0,190</w:t>
            </w:r>
          </w:p>
        </w:tc>
        <w:tc>
          <w:tcPr>
            <w:tcW w:w="2127" w:type="dxa"/>
            <w:gridSpan w:val="2"/>
            <w:noWrap/>
            <w:vAlign w:val="center"/>
            <w:hideMark/>
          </w:tcPr>
          <w:p w14:paraId="3CB71FBB" w14:textId="4BB7F887" w:rsidR="004448A6" w:rsidRPr="00E62F75" w:rsidRDefault="004448A6" w:rsidP="00E62F75">
            <w:pPr>
              <w:jc w:val="center"/>
              <w:rPr>
                <w:color w:val="000000"/>
              </w:rPr>
            </w:pPr>
            <w:r w:rsidRPr="00E62F75">
              <w:rPr>
                <w:color w:val="000000"/>
              </w:rPr>
              <w:t>0,081</w:t>
            </w:r>
          </w:p>
        </w:tc>
        <w:tc>
          <w:tcPr>
            <w:tcW w:w="2268" w:type="dxa"/>
            <w:gridSpan w:val="2"/>
            <w:noWrap/>
            <w:vAlign w:val="center"/>
            <w:hideMark/>
          </w:tcPr>
          <w:p w14:paraId="58491343" w14:textId="3D52AA24" w:rsidR="004448A6" w:rsidRPr="00E62F75" w:rsidRDefault="004448A6" w:rsidP="00E62F75">
            <w:pPr>
              <w:jc w:val="center"/>
              <w:rPr>
                <w:color w:val="000000"/>
              </w:rPr>
            </w:pPr>
            <w:r w:rsidRPr="00E62F75">
              <w:rPr>
                <w:color w:val="000000"/>
              </w:rPr>
              <w:t>0,039</w:t>
            </w:r>
          </w:p>
        </w:tc>
      </w:tr>
      <w:tr w:rsidR="004448A6" w:rsidRPr="00435CF9" w14:paraId="60C188F2" w14:textId="77777777" w:rsidTr="00E62F75">
        <w:trPr>
          <w:trHeight w:val="300"/>
        </w:trPr>
        <w:tc>
          <w:tcPr>
            <w:tcW w:w="1538" w:type="dxa"/>
            <w:noWrap/>
            <w:vAlign w:val="center"/>
            <w:hideMark/>
          </w:tcPr>
          <w:p w14:paraId="4AB768F8" w14:textId="77777777" w:rsidR="004448A6" w:rsidRPr="00E62F75" w:rsidRDefault="004448A6" w:rsidP="006E2420">
            <w:pPr>
              <w:jc w:val="center"/>
              <w:rPr>
                <w:color w:val="000000"/>
              </w:rPr>
            </w:pPr>
            <w:r w:rsidRPr="00E62F75">
              <w:rPr>
                <w:color w:val="000000"/>
              </w:rPr>
              <w:t>p-v rhs RESET test</w:t>
            </w:r>
          </w:p>
        </w:tc>
        <w:tc>
          <w:tcPr>
            <w:tcW w:w="2006" w:type="dxa"/>
            <w:gridSpan w:val="2"/>
            <w:noWrap/>
            <w:vAlign w:val="center"/>
            <w:hideMark/>
          </w:tcPr>
          <w:p w14:paraId="7942BF7E" w14:textId="1ED8414A" w:rsidR="004448A6" w:rsidRPr="00E62F75" w:rsidRDefault="004448A6" w:rsidP="00E62F75">
            <w:pPr>
              <w:jc w:val="center"/>
              <w:rPr>
                <w:color w:val="000000"/>
              </w:rPr>
            </w:pPr>
            <w:r w:rsidRPr="00E62F75">
              <w:rPr>
                <w:color w:val="000000"/>
              </w:rPr>
              <w:t>0,007</w:t>
            </w:r>
          </w:p>
        </w:tc>
        <w:tc>
          <w:tcPr>
            <w:tcW w:w="2268" w:type="dxa"/>
            <w:gridSpan w:val="2"/>
            <w:noWrap/>
            <w:vAlign w:val="center"/>
            <w:hideMark/>
          </w:tcPr>
          <w:p w14:paraId="10B936F8" w14:textId="7B994F3F" w:rsidR="004448A6" w:rsidRPr="00E62F75" w:rsidRDefault="004448A6" w:rsidP="00E62F75">
            <w:pPr>
              <w:jc w:val="center"/>
              <w:rPr>
                <w:color w:val="000000"/>
              </w:rPr>
            </w:pPr>
            <w:r w:rsidRPr="00E62F75">
              <w:rPr>
                <w:color w:val="000000"/>
              </w:rPr>
              <w:t>4E-06</w:t>
            </w:r>
          </w:p>
        </w:tc>
        <w:tc>
          <w:tcPr>
            <w:tcW w:w="1985" w:type="dxa"/>
            <w:gridSpan w:val="2"/>
            <w:noWrap/>
            <w:vAlign w:val="center"/>
            <w:hideMark/>
          </w:tcPr>
          <w:p w14:paraId="2C7E74AD" w14:textId="00D16849" w:rsidR="004448A6" w:rsidRPr="00E62F75" w:rsidRDefault="004448A6" w:rsidP="00E62F75">
            <w:pPr>
              <w:jc w:val="center"/>
              <w:rPr>
                <w:color w:val="000000"/>
              </w:rPr>
            </w:pPr>
            <w:r w:rsidRPr="00E62F75">
              <w:rPr>
                <w:color w:val="000000"/>
              </w:rPr>
              <w:t>0,007</w:t>
            </w:r>
          </w:p>
        </w:tc>
        <w:tc>
          <w:tcPr>
            <w:tcW w:w="1889" w:type="dxa"/>
            <w:gridSpan w:val="2"/>
            <w:noWrap/>
            <w:vAlign w:val="center"/>
            <w:hideMark/>
          </w:tcPr>
          <w:p w14:paraId="0A4EED9D" w14:textId="4327AB50" w:rsidR="004448A6" w:rsidRPr="00E62F75" w:rsidRDefault="004448A6" w:rsidP="00E62F75">
            <w:pPr>
              <w:jc w:val="center"/>
              <w:rPr>
                <w:color w:val="000000"/>
              </w:rPr>
            </w:pPr>
            <w:r w:rsidRPr="00E62F75">
              <w:rPr>
                <w:color w:val="000000"/>
              </w:rPr>
              <w:t>0,001</w:t>
            </w:r>
          </w:p>
        </w:tc>
        <w:tc>
          <w:tcPr>
            <w:tcW w:w="2127" w:type="dxa"/>
            <w:gridSpan w:val="2"/>
            <w:noWrap/>
            <w:vAlign w:val="center"/>
            <w:hideMark/>
          </w:tcPr>
          <w:p w14:paraId="10FE4E92" w14:textId="73852228" w:rsidR="004448A6" w:rsidRPr="00E62F75" w:rsidRDefault="004448A6" w:rsidP="00E62F75">
            <w:pPr>
              <w:jc w:val="center"/>
              <w:rPr>
                <w:color w:val="000000"/>
              </w:rPr>
            </w:pPr>
            <w:r w:rsidRPr="00E62F75">
              <w:rPr>
                <w:color w:val="000000"/>
              </w:rPr>
              <w:t>0,001</w:t>
            </w:r>
          </w:p>
        </w:tc>
        <w:tc>
          <w:tcPr>
            <w:tcW w:w="2268" w:type="dxa"/>
            <w:gridSpan w:val="2"/>
            <w:noWrap/>
            <w:vAlign w:val="center"/>
            <w:hideMark/>
          </w:tcPr>
          <w:p w14:paraId="0718E2CD" w14:textId="03552EE9" w:rsidR="004448A6" w:rsidRPr="00E62F75" w:rsidRDefault="004448A6" w:rsidP="00E62F75">
            <w:pPr>
              <w:jc w:val="center"/>
              <w:rPr>
                <w:color w:val="000000"/>
              </w:rPr>
            </w:pPr>
            <w:r w:rsidRPr="00E62F75">
              <w:rPr>
                <w:color w:val="000000"/>
              </w:rPr>
              <w:t>0,037</w:t>
            </w:r>
          </w:p>
        </w:tc>
      </w:tr>
      <w:tr w:rsidR="004448A6" w:rsidRPr="00435CF9" w14:paraId="262A3512" w14:textId="77777777" w:rsidTr="00E62F75">
        <w:trPr>
          <w:trHeight w:val="300"/>
        </w:trPr>
        <w:tc>
          <w:tcPr>
            <w:tcW w:w="1538" w:type="dxa"/>
            <w:noWrap/>
            <w:vAlign w:val="center"/>
            <w:hideMark/>
          </w:tcPr>
          <w:p w14:paraId="7BAF87C6" w14:textId="77777777" w:rsidR="004448A6" w:rsidRPr="00E62F75" w:rsidRDefault="004448A6" w:rsidP="006E2420">
            <w:pPr>
              <w:jc w:val="center"/>
              <w:rPr>
                <w:color w:val="000000"/>
              </w:rPr>
            </w:pPr>
            <w:r w:rsidRPr="00E62F75">
              <w:rPr>
                <w:color w:val="000000"/>
              </w:rPr>
              <w:t>p-v Breusch-Godfrey</w:t>
            </w:r>
          </w:p>
        </w:tc>
        <w:tc>
          <w:tcPr>
            <w:tcW w:w="2006" w:type="dxa"/>
            <w:gridSpan w:val="2"/>
            <w:noWrap/>
            <w:vAlign w:val="center"/>
            <w:hideMark/>
          </w:tcPr>
          <w:p w14:paraId="17F8AB4C" w14:textId="5C0CA8DD" w:rsidR="004448A6" w:rsidRPr="00E62F75" w:rsidRDefault="004448A6" w:rsidP="00E62F75">
            <w:pPr>
              <w:jc w:val="center"/>
              <w:rPr>
                <w:color w:val="000000"/>
              </w:rPr>
            </w:pPr>
            <w:r w:rsidRPr="00E62F75">
              <w:rPr>
                <w:color w:val="000000"/>
              </w:rPr>
              <w:t>5E-06</w:t>
            </w:r>
          </w:p>
        </w:tc>
        <w:tc>
          <w:tcPr>
            <w:tcW w:w="2268" w:type="dxa"/>
            <w:gridSpan w:val="2"/>
            <w:noWrap/>
            <w:vAlign w:val="center"/>
            <w:hideMark/>
          </w:tcPr>
          <w:p w14:paraId="39D03988" w14:textId="5CCEDBC9" w:rsidR="004448A6" w:rsidRPr="00E62F75" w:rsidRDefault="004448A6" w:rsidP="00E62F75">
            <w:pPr>
              <w:jc w:val="center"/>
              <w:rPr>
                <w:color w:val="000000"/>
              </w:rPr>
            </w:pPr>
            <w:r w:rsidRPr="00E62F75">
              <w:rPr>
                <w:color w:val="000000"/>
              </w:rPr>
              <w:t>0</w:t>
            </w:r>
          </w:p>
        </w:tc>
        <w:tc>
          <w:tcPr>
            <w:tcW w:w="1985" w:type="dxa"/>
            <w:gridSpan w:val="2"/>
            <w:noWrap/>
            <w:vAlign w:val="center"/>
            <w:hideMark/>
          </w:tcPr>
          <w:p w14:paraId="043BF5B8" w14:textId="54FADCDF" w:rsidR="004448A6" w:rsidRPr="00E62F75" w:rsidRDefault="004448A6" w:rsidP="00E62F75">
            <w:pPr>
              <w:jc w:val="center"/>
              <w:rPr>
                <w:color w:val="000000"/>
              </w:rPr>
            </w:pPr>
            <w:r w:rsidRPr="00E62F75">
              <w:rPr>
                <w:color w:val="000000"/>
              </w:rPr>
              <w:t>0,144</w:t>
            </w:r>
          </w:p>
        </w:tc>
        <w:tc>
          <w:tcPr>
            <w:tcW w:w="1889" w:type="dxa"/>
            <w:gridSpan w:val="2"/>
            <w:noWrap/>
            <w:vAlign w:val="center"/>
            <w:hideMark/>
          </w:tcPr>
          <w:p w14:paraId="0B4E491F" w14:textId="4828E5B1" w:rsidR="004448A6" w:rsidRPr="00E62F75" w:rsidRDefault="004448A6" w:rsidP="00E62F75">
            <w:pPr>
              <w:jc w:val="center"/>
              <w:rPr>
                <w:color w:val="000000"/>
              </w:rPr>
            </w:pPr>
            <w:r w:rsidRPr="00E62F75">
              <w:rPr>
                <w:color w:val="000000"/>
              </w:rPr>
              <w:t>0,935</w:t>
            </w:r>
          </w:p>
        </w:tc>
        <w:tc>
          <w:tcPr>
            <w:tcW w:w="2127" w:type="dxa"/>
            <w:gridSpan w:val="2"/>
            <w:noWrap/>
            <w:vAlign w:val="center"/>
            <w:hideMark/>
          </w:tcPr>
          <w:p w14:paraId="5557E35B" w14:textId="4736FB60" w:rsidR="004448A6" w:rsidRPr="00E62F75" w:rsidRDefault="004448A6" w:rsidP="00E62F75">
            <w:pPr>
              <w:jc w:val="center"/>
              <w:rPr>
                <w:color w:val="000000"/>
              </w:rPr>
            </w:pPr>
            <w:r w:rsidRPr="00E62F75">
              <w:rPr>
                <w:color w:val="000000"/>
              </w:rPr>
              <w:t>0</w:t>
            </w:r>
          </w:p>
        </w:tc>
        <w:tc>
          <w:tcPr>
            <w:tcW w:w="2268" w:type="dxa"/>
            <w:gridSpan w:val="2"/>
            <w:noWrap/>
            <w:vAlign w:val="center"/>
            <w:hideMark/>
          </w:tcPr>
          <w:p w14:paraId="27BA03A2" w14:textId="44162CAC" w:rsidR="004448A6" w:rsidRPr="00E62F75" w:rsidRDefault="004448A6" w:rsidP="00E62F75">
            <w:pPr>
              <w:jc w:val="center"/>
              <w:rPr>
                <w:color w:val="000000"/>
              </w:rPr>
            </w:pPr>
            <w:r w:rsidRPr="00E62F75">
              <w:rPr>
                <w:color w:val="000000"/>
              </w:rPr>
              <w:t>4E-05</w:t>
            </w:r>
          </w:p>
        </w:tc>
      </w:tr>
      <w:tr w:rsidR="004448A6" w:rsidRPr="00435CF9" w14:paraId="046AB7D2" w14:textId="77777777" w:rsidTr="00E62F75">
        <w:trPr>
          <w:trHeight w:val="300"/>
        </w:trPr>
        <w:tc>
          <w:tcPr>
            <w:tcW w:w="1538" w:type="dxa"/>
            <w:noWrap/>
            <w:vAlign w:val="center"/>
            <w:hideMark/>
          </w:tcPr>
          <w:p w14:paraId="3C42B780" w14:textId="77777777" w:rsidR="004448A6" w:rsidRPr="00E62F75" w:rsidRDefault="004448A6" w:rsidP="006E2420">
            <w:pPr>
              <w:jc w:val="center"/>
              <w:rPr>
                <w:color w:val="000000"/>
              </w:rPr>
            </w:pPr>
            <w:r w:rsidRPr="00E62F75">
              <w:rPr>
                <w:color w:val="000000"/>
              </w:rPr>
              <w:t>R2</w:t>
            </w:r>
          </w:p>
        </w:tc>
        <w:tc>
          <w:tcPr>
            <w:tcW w:w="2006" w:type="dxa"/>
            <w:gridSpan w:val="2"/>
            <w:noWrap/>
            <w:vAlign w:val="center"/>
            <w:hideMark/>
          </w:tcPr>
          <w:p w14:paraId="668679AC" w14:textId="47A2EE39" w:rsidR="004448A6" w:rsidRPr="00E62F75" w:rsidRDefault="004448A6" w:rsidP="00E62F75">
            <w:pPr>
              <w:jc w:val="center"/>
              <w:rPr>
                <w:color w:val="000000"/>
              </w:rPr>
            </w:pPr>
            <w:r w:rsidRPr="00E62F75">
              <w:rPr>
                <w:color w:val="000000"/>
              </w:rPr>
              <w:t>0,979</w:t>
            </w:r>
          </w:p>
        </w:tc>
        <w:tc>
          <w:tcPr>
            <w:tcW w:w="2268" w:type="dxa"/>
            <w:gridSpan w:val="2"/>
            <w:noWrap/>
            <w:vAlign w:val="center"/>
            <w:hideMark/>
          </w:tcPr>
          <w:p w14:paraId="4FF6A2F6" w14:textId="5B13B5D7" w:rsidR="004448A6" w:rsidRPr="00E62F75" w:rsidRDefault="004448A6" w:rsidP="00E62F75">
            <w:pPr>
              <w:jc w:val="center"/>
              <w:rPr>
                <w:color w:val="000000"/>
              </w:rPr>
            </w:pPr>
            <w:r w:rsidRPr="00E62F75">
              <w:rPr>
                <w:color w:val="000000"/>
              </w:rPr>
              <w:t>0,990</w:t>
            </w:r>
          </w:p>
        </w:tc>
        <w:tc>
          <w:tcPr>
            <w:tcW w:w="1985" w:type="dxa"/>
            <w:gridSpan w:val="2"/>
            <w:noWrap/>
            <w:vAlign w:val="center"/>
            <w:hideMark/>
          </w:tcPr>
          <w:p w14:paraId="43D68B49" w14:textId="48EAB4A6" w:rsidR="004448A6" w:rsidRPr="00E62F75" w:rsidRDefault="004448A6" w:rsidP="00E62F75">
            <w:pPr>
              <w:jc w:val="center"/>
              <w:rPr>
                <w:color w:val="000000"/>
              </w:rPr>
            </w:pPr>
            <w:r w:rsidRPr="00E62F75">
              <w:rPr>
                <w:color w:val="000000"/>
              </w:rPr>
              <w:t>0,986</w:t>
            </w:r>
          </w:p>
        </w:tc>
        <w:tc>
          <w:tcPr>
            <w:tcW w:w="1889" w:type="dxa"/>
            <w:gridSpan w:val="2"/>
            <w:noWrap/>
            <w:vAlign w:val="center"/>
            <w:hideMark/>
          </w:tcPr>
          <w:p w14:paraId="18AA5A25" w14:textId="666B6DA5" w:rsidR="004448A6" w:rsidRPr="00E62F75" w:rsidRDefault="004448A6" w:rsidP="00E62F75">
            <w:pPr>
              <w:jc w:val="center"/>
              <w:rPr>
                <w:color w:val="000000"/>
              </w:rPr>
            </w:pPr>
            <w:r w:rsidRPr="00E62F75">
              <w:rPr>
                <w:color w:val="000000"/>
              </w:rPr>
              <w:t>0,977</w:t>
            </w:r>
          </w:p>
        </w:tc>
        <w:tc>
          <w:tcPr>
            <w:tcW w:w="2127" w:type="dxa"/>
            <w:gridSpan w:val="2"/>
            <w:noWrap/>
            <w:vAlign w:val="center"/>
            <w:hideMark/>
          </w:tcPr>
          <w:p w14:paraId="5A510320" w14:textId="195ABBFC" w:rsidR="004448A6" w:rsidRPr="00E62F75" w:rsidRDefault="004448A6" w:rsidP="00E62F75">
            <w:pPr>
              <w:jc w:val="center"/>
              <w:rPr>
                <w:color w:val="000000"/>
              </w:rPr>
            </w:pPr>
            <w:r w:rsidRPr="00E62F75">
              <w:rPr>
                <w:color w:val="000000"/>
              </w:rPr>
              <w:t>0,978</w:t>
            </w:r>
          </w:p>
        </w:tc>
        <w:tc>
          <w:tcPr>
            <w:tcW w:w="2268" w:type="dxa"/>
            <w:gridSpan w:val="2"/>
            <w:noWrap/>
            <w:vAlign w:val="center"/>
            <w:hideMark/>
          </w:tcPr>
          <w:p w14:paraId="70F1B99D" w14:textId="659D6BBA" w:rsidR="004448A6" w:rsidRPr="00E62F75" w:rsidRDefault="004448A6" w:rsidP="00E62F75">
            <w:pPr>
              <w:jc w:val="center"/>
              <w:rPr>
                <w:color w:val="000000"/>
              </w:rPr>
            </w:pPr>
            <w:r w:rsidRPr="00E62F75">
              <w:rPr>
                <w:color w:val="000000"/>
              </w:rPr>
              <w:t>0,977</w:t>
            </w:r>
          </w:p>
        </w:tc>
      </w:tr>
      <w:tr w:rsidR="004448A6" w:rsidRPr="00435CF9" w14:paraId="7ACAA8B6" w14:textId="77777777" w:rsidTr="00E62F75">
        <w:trPr>
          <w:trHeight w:val="300"/>
        </w:trPr>
        <w:tc>
          <w:tcPr>
            <w:tcW w:w="1538" w:type="dxa"/>
            <w:noWrap/>
            <w:vAlign w:val="center"/>
            <w:hideMark/>
          </w:tcPr>
          <w:p w14:paraId="0D1AA977" w14:textId="77777777" w:rsidR="004448A6" w:rsidRPr="00E62F75" w:rsidRDefault="004448A6" w:rsidP="006E2420">
            <w:pPr>
              <w:jc w:val="center"/>
              <w:rPr>
                <w:color w:val="000000"/>
              </w:rPr>
            </w:pPr>
            <w:r w:rsidRPr="00E62F75">
              <w:rPr>
                <w:color w:val="000000"/>
              </w:rPr>
              <w:t>Adj R2</w:t>
            </w:r>
          </w:p>
        </w:tc>
        <w:tc>
          <w:tcPr>
            <w:tcW w:w="2006" w:type="dxa"/>
            <w:gridSpan w:val="2"/>
            <w:noWrap/>
            <w:vAlign w:val="center"/>
            <w:hideMark/>
          </w:tcPr>
          <w:p w14:paraId="52E3FA38" w14:textId="38C105C6" w:rsidR="004448A6" w:rsidRPr="00E62F75" w:rsidRDefault="004448A6" w:rsidP="00E62F75">
            <w:pPr>
              <w:jc w:val="center"/>
              <w:rPr>
                <w:color w:val="000000"/>
              </w:rPr>
            </w:pPr>
            <w:r w:rsidRPr="00E62F75">
              <w:rPr>
                <w:color w:val="000000"/>
              </w:rPr>
              <w:t>0,979</w:t>
            </w:r>
          </w:p>
        </w:tc>
        <w:tc>
          <w:tcPr>
            <w:tcW w:w="2268" w:type="dxa"/>
            <w:gridSpan w:val="2"/>
            <w:noWrap/>
            <w:vAlign w:val="center"/>
            <w:hideMark/>
          </w:tcPr>
          <w:p w14:paraId="0F0314D5" w14:textId="5B9F32AD" w:rsidR="004448A6" w:rsidRPr="00E62F75" w:rsidRDefault="004448A6" w:rsidP="00E62F75">
            <w:pPr>
              <w:jc w:val="center"/>
              <w:rPr>
                <w:color w:val="000000"/>
              </w:rPr>
            </w:pPr>
            <w:r w:rsidRPr="00E62F75">
              <w:rPr>
                <w:color w:val="000000"/>
              </w:rPr>
              <w:t>0,989</w:t>
            </w:r>
          </w:p>
        </w:tc>
        <w:tc>
          <w:tcPr>
            <w:tcW w:w="1985" w:type="dxa"/>
            <w:gridSpan w:val="2"/>
            <w:noWrap/>
            <w:vAlign w:val="center"/>
            <w:hideMark/>
          </w:tcPr>
          <w:p w14:paraId="0442E4BB" w14:textId="000D9BAA" w:rsidR="004448A6" w:rsidRPr="00E62F75" w:rsidRDefault="004448A6" w:rsidP="00E62F75">
            <w:pPr>
              <w:jc w:val="center"/>
              <w:rPr>
                <w:color w:val="000000"/>
              </w:rPr>
            </w:pPr>
            <w:r w:rsidRPr="00E62F75">
              <w:rPr>
                <w:color w:val="000000"/>
              </w:rPr>
              <w:t>0,986</w:t>
            </w:r>
          </w:p>
        </w:tc>
        <w:tc>
          <w:tcPr>
            <w:tcW w:w="1889" w:type="dxa"/>
            <w:gridSpan w:val="2"/>
            <w:noWrap/>
            <w:vAlign w:val="center"/>
            <w:hideMark/>
          </w:tcPr>
          <w:p w14:paraId="154D9A00" w14:textId="5E04D85D" w:rsidR="004448A6" w:rsidRPr="00E62F75" w:rsidRDefault="004448A6" w:rsidP="00E62F75">
            <w:pPr>
              <w:jc w:val="center"/>
              <w:rPr>
                <w:color w:val="000000"/>
              </w:rPr>
            </w:pPr>
            <w:r w:rsidRPr="00E62F75">
              <w:rPr>
                <w:color w:val="000000"/>
              </w:rPr>
              <w:t>0,977</w:t>
            </w:r>
          </w:p>
        </w:tc>
        <w:tc>
          <w:tcPr>
            <w:tcW w:w="2127" w:type="dxa"/>
            <w:gridSpan w:val="2"/>
            <w:noWrap/>
            <w:vAlign w:val="center"/>
            <w:hideMark/>
          </w:tcPr>
          <w:p w14:paraId="5D19B117" w14:textId="7F623619" w:rsidR="004448A6" w:rsidRPr="00E62F75" w:rsidRDefault="004448A6" w:rsidP="00E62F75">
            <w:pPr>
              <w:jc w:val="center"/>
              <w:rPr>
                <w:color w:val="000000"/>
              </w:rPr>
            </w:pPr>
            <w:r w:rsidRPr="00E62F75">
              <w:rPr>
                <w:color w:val="000000"/>
              </w:rPr>
              <w:t>0,978</w:t>
            </w:r>
          </w:p>
        </w:tc>
        <w:tc>
          <w:tcPr>
            <w:tcW w:w="2268" w:type="dxa"/>
            <w:gridSpan w:val="2"/>
            <w:noWrap/>
            <w:vAlign w:val="center"/>
            <w:hideMark/>
          </w:tcPr>
          <w:p w14:paraId="3DAB96F2" w14:textId="3BD51307" w:rsidR="004448A6" w:rsidRPr="00E62F75" w:rsidRDefault="004448A6" w:rsidP="00E62F75">
            <w:pPr>
              <w:jc w:val="center"/>
              <w:rPr>
                <w:color w:val="000000"/>
              </w:rPr>
            </w:pPr>
            <w:r w:rsidRPr="00E62F75">
              <w:rPr>
                <w:color w:val="000000"/>
              </w:rPr>
              <w:t>0,977</w:t>
            </w:r>
          </w:p>
        </w:tc>
      </w:tr>
      <w:tr w:rsidR="004448A6" w:rsidRPr="00435CF9" w14:paraId="11D69BFC" w14:textId="77777777" w:rsidTr="00E62F75">
        <w:trPr>
          <w:trHeight w:val="300"/>
        </w:trPr>
        <w:tc>
          <w:tcPr>
            <w:tcW w:w="1538" w:type="dxa"/>
            <w:noWrap/>
            <w:vAlign w:val="center"/>
            <w:hideMark/>
          </w:tcPr>
          <w:p w14:paraId="4BB75669" w14:textId="77777777" w:rsidR="004448A6" w:rsidRPr="00E62F75" w:rsidRDefault="004448A6" w:rsidP="006E2420">
            <w:pPr>
              <w:jc w:val="center"/>
              <w:rPr>
                <w:color w:val="000000"/>
              </w:rPr>
            </w:pPr>
            <w:r w:rsidRPr="00E62F75">
              <w:rPr>
                <w:color w:val="000000"/>
              </w:rPr>
              <w:t>AIC</w:t>
            </w:r>
          </w:p>
        </w:tc>
        <w:tc>
          <w:tcPr>
            <w:tcW w:w="2006" w:type="dxa"/>
            <w:gridSpan w:val="2"/>
            <w:noWrap/>
            <w:vAlign w:val="center"/>
            <w:hideMark/>
          </w:tcPr>
          <w:p w14:paraId="537AE391" w14:textId="149E54FC" w:rsidR="004448A6" w:rsidRPr="00E62F75" w:rsidRDefault="004448A6" w:rsidP="00E62F75">
            <w:pPr>
              <w:jc w:val="center"/>
              <w:rPr>
                <w:color w:val="000000"/>
              </w:rPr>
            </w:pPr>
            <w:r w:rsidRPr="00E62F75">
              <w:rPr>
                <w:color w:val="000000"/>
              </w:rPr>
              <w:t>900</w:t>
            </w:r>
          </w:p>
        </w:tc>
        <w:tc>
          <w:tcPr>
            <w:tcW w:w="2268" w:type="dxa"/>
            <w:gridSpan w:val="2"/>
            <w:noWrap/>
            <w:vAlign w:val="center"/>
            <w:hideMark/>
          </w:tcPr>
          <w:p w14:paraId="2C792152" w14:textId="736B939E" w:rsidR="004448A6" w:rsidRPr="00E62F75" w:rsidRDefault="004448A6" w:rsidP="00E62F75">
            <w:pPr>
              <w:jc w:val="center"/>
              <w:rPr>
                <w:color w:val="000000"/>
              </w:rPr>
            </w:pPr>
            <w:r w:rsidRPr="00E62F75">
              <w:rPr>
                <w:color w:val="000000"/>
              </w:rPr>
              <w:t>587</w:t>
            </w:r>
          </w:p>
        </w:tc>
        <w:tc>
          <w:tcPr>
            <w:tcW w:w="1985" w:type="dxa"/>
            <w:gridSpan w:val="2"/>
            <w:noWrap/>
            <w:vAlign w:val="center"/>
            <w:hideMark/>
          </w:tcPr>
          <w:p w14:paraId="3E0012FE" w14:textId="21672697" w:rsidR="004448A6" w:rsidRPr="00E62F75" w:rsidRDefault="004448A6" w:rsidP="00E62F75">
            <w:pPr>
              <w:jc w:val="center"/>
              <w:rPr>
                <w:color w:val="000000"/>
              </w:rPr>
            </w:pPr>
            <w:r w:rsidRPr="00E62F75">
              <w:rPr>
                <w:color w:val="000000"/>
              </w:rPr>
              <w:t>718</w:t>
            </w:r>
          </w:p>
        </w:tc>
        <w:tc>
          <w:tcPr>
            <w:tcW w:w="1889" w:type="dxa"/>
            <w:gridSpan w:val="2"/>
            <w:noWrap/>
            <w:vAlign w:val="center"/>
            <w:hideMark/>
          </w:tcPr>
          <w:p w14:paraId="23E569B3" w14:textId="73D8ECDD" w:rsidR="004448A6" w:rsidRPr="00E62F75" w:rsidRDefault="004448A6" w:rsidP="00E62F75">
            <w:pPr>
              <w:jc w:val="center"/>
              <w:rPr>
                <w:color w:val="000000"/>
              </w:rPr>
            </w:pPr>
            <w:r w:rsidRPr="00E62F75">
              <w:rPr>
                <w:color w:val="000000"/>
              </w:rPr>
              <w:t>818</w:t>
            </w:r>
          </w:p>
        </w:tc>
        <w:tc>
          <w:tcPr>
            <w:tcW w:w="2127" w:type="dxa"/>
            <w:gridSpan w:val="2"/>
            <w:noWrap/>
            <w:vAlign w:val="center"/>
            <w:hideMark/>
          </w:tcPr>
          <w:p w14:paraId="3314C02F" w14:textId="01DABAF5" w:rsidR="004448A6" w:rsidRPr="00E62F75" w:rsidRDefault="004448A6" w:rsidP="00E62F75">
            <w:pPr>
              <w:jc w:val="center"/>
              <w:rPr>
                <w:color w:val="000000"/>
              </w:rPr>
            </w:pPr>
            <w:r w:rsidRPr="00E62F75">
              <w:rPr>
                <w:color w:val="000000"/>
              </w:rPr>
              <w:t>865</w:t>
            </w:r>
          </w:p>
        </w:tc>
        <w:tc>
          <w:tcPr>
            <w:tcW w:w="2268" w:type="dxa"/>
            <w:gridSpan w:val="2"/>
            <w:noWrap/>
            <w:vAlign w:val="center"/>
            <w:hideMark/>
          </w:tcPr>
          <w:p w14:paraId="3E1DA1D7" w14:textId="0755B271" w:rsidR="004448A6" w:rsidRPr="00E62F75" w:rsidRDefault="004448A6" w:rsidP="00E62F75">
            <w:pPr>
              <w:jc w:val="center"/>
              <w:rPr>
                <w:color w:val="000000"/>
              </w:rPr>
            </w:pPr>
            <w:r w:rsidRPr="00E62F75">
              <w:rPr>
                <w:color w:val="000000"/>
              </w:rPr>
              <w:t>1001</w:t>
            </w:r>
          </w:p>
        </w:tc>
      </w:tr>
      <w:tr w:rsidR="004448A6" w:rsidRPr="00435CF9" w14:paraId="06434E5A" w14:textId="77777777" w:rsidTr="00E62F75">
        <w:trPr>
          <w:trHeight w:val="300"/>
        </w:trPr>
        <w:tc>
          <w:tcPr>
            <w:tcW w:w="1538" w:type="dxa"/>
            <w:noWrap/>
            <w:vAlign w:val="center"/>
            <w:hideMark/>
          </w:tcPr>
          <w:p w14:paraId="712AD515" w14:textId="77777777" w:rsidR="004448A6" w:rsidRPr="00E62F75" w:rsidRDefault="004448A6" w:rsidP="006E2420">
            <w:pPr>
              <w:jc w:val="center"/>
              <w:rPr>
                <w:color w:val="000000"/>
              </w:rPr>
            </w:pPr>
            <w:r w:rsidRPr="00E62F75">
              <w:rPr>
                <w:color w:val="000000"/>
              </w:rPr>
              <w:t>SIC</w:t>
            </w:r>
          </w:p>
        </w:tc>
        <w:tc>
          <w:tcPr>
            <w:tcW w:w="2006" w:type="dxa"/>
            <w:gridSpan w:val="2"/>
            <w:noWrap/>
            <w:vAlign w:val="center"/>
            <w:hideMark/>
          </w:tcPr>
          <w:p w14:paraId="133D6BDC" w14:textId="391375DB" w:rsidR="004448A6" w:rsidRPr="00E62F75" w:rsidRDefault="004448A6" w:rsidP="00E62F75">
            <w:pPr>
              <w:jc w:val="center"/>
              <w:rPr>
                <w:color w:val="000000"/>
              </w:rPr>
            </w:pPr>
            <w:r w:rsidRPr="00E62F75">
              <w:rPr>
                <w:color w:val="000000"/>
              </w:rPr>
              <w:t>920</w:t>
            </w:r>
          </w:p>
        </w:tc>
        <w:tc>
          <w:tcPr>
            <w:tcW w:w="2268" w:type="dxa"/>
            <w:gridSpan w:val="2"/>
            <w:noWrap/>
            <w:vAlign w:val="center"/>
            <w:hideMark/>
          </w:tcPr>
          <w:p w14:paraId="365F99AF" w14:textId="2D8D00C5" w:rsidR="004448A6" w:rsidRPr="00E62F75" w:rsidRDefault="004448A6" w:rsidP="00E62F75">
            <w:pPr>
              <w:jc w:val="center"/>
              <w:rPr>
                <w:color w:val="000000"/>
              </w:rPr>
            </w:pPr>
            <w:r w:rsidRPr="00E62F75">
              <w:rPr>
                <w:color w:val="000000"/>
              </w:rPr>
              <w:t>607</w:t>
            </w:r>
          </w:p>
        </w:tc>
        <w:tc>
          <w:tcPr>
            <w:tcW w:w="1985" w:type="dxa"/>
            <w:gridSpan w:val="2"/>
            <w:noWrap/>
            <w:vAlign w:val="center"/>
            <w:hideMark/>
          </w:tcPr>
          <w:p w14:paraId="0C97A259" w14:textId="2021EC86" w:rsidR="004448A6" w:rsidRPr="00E62F75" w:rsidRDefault="004448A6" w:rsidP="00E62F75">
            <w:pPr>
              <w:jc w:val="center"/>
              <w:rPr>
                <w:color w:val="000000"/>
              </w:rPr>
            </w:pPr>
            <w:r w:rsidRPr="00E62F75">
              <w:rPr>
                <w:color w:val="000000"/>
              </w:rPr>
              <w:t>737</w:t>
            </w:r>
          </w:p>
        </w:tc>
        <w:tc>
          <w:tcPr>
            <w:tcW w:w="1889" w:type="dxa"/>
            <w:gridSpan w:val="2"/>
            <w:noWrap/>
            <w:vAlign w:val="center"/>
            <w:hideMark/>
          </w:tcPr>
          <w:p w14:paraId="303BE6A8" w14:textId="319A5563" w:rsidR="004448A6" w:rsidRPr="00E62F75" w:rsidRDefault="004448A6" w:rsidP="00E62F75">
            <w:pPr>
              <w:jc w:val="center"/>
              <w:rPr>
                <w:color w:val="000000"/>
              </w:rPr>
            </w:pPr>
            <w:r w:rsidRPr="00E62F75">
              <w:rPr>
                <w:color w:val="000000"/>
              </w:rPr>
              <w:t>838</w:t>
            </w:r>
          </w:p>
        </w:tc>
        <w:tc>
          <w:tcPr>
            <w:tcW w:w="2127" w:type="dxa"/>
            <w:gridSpan w:val="2"/>
            <w:noWrap/>
            <w:vAlign w:val="center"/>
            <w:hideMark/>
          </w:tcPr>
          <w:p w14:paraId="050C88F6" w14:textId="5EB779C8" w:rsidR="004448A6" w:rsidRPr="00E62F75" w:rsidRDefault="004448A6" w:rsidP="00E62F75">
            <w:pPr>
              <w:jc w:val="center"/>
              <w:rPr>
                <w:color w:val="000000"/>
              </w:rPr>
            </w:pPr>
            <w:r w:rsidRPr="00E62F75">
              <w:rPr>
                <w:color w:val="000000"/>
              </w:rPr>
              <w:t>884</w:t>
            </w:r>
          </w:p>
        </w:tc>
        <w:tc>
          <w:tcPr>
            <w:tcW w:w="2268" w:type="dxa"/>
            <w:gridSpan w:val="2"/>
            <w:noWrap/>
            <w:vAlign w:val="center"/>
            <w:hideMark/>
          </w:tcPr>
          <w:p w14:paraId="4CEEF53F" w14:textId="708D4A2A" w:rsidR="004448A6" w:rsidRPr="00E62F75" w:rsidRDefault="004448A6" w:rsidP="00E62F75">
            <w:pPr>
              <w:jc w:val="center"/>
              <w:rPr>
                <w:color w:val="000000"/>
              </w:rPr>
            </w:pPr>
            <w:r w:rsidRPr="00E62F75">
              <w:rPr>
                <w:color w:val="000000"/>
              </w:rPr>
              <w:t>1021</w:t>
            </w:r>
          </w:p>
        </w:tc>
      </w:tr>
      <w:tr w:rsidR="004448A6" w:rsidRPr="00435CF9" w14:paraId="42E62937" w14:textId="77777777" w:rsidTr="00E62F75">
        <w:trPr>
          <w:trHeight w:val="60"/>
        </w:trPr>
        <w:tc>
          <w:tcPr>
            <w:tcW w:w="1538" w:type="dxa"/>
            <w:noWrap/>
            <w:vAlign w:val="center"/>
            <w:hideMark/>
          </w:tcPr>
          <w:p w14:paraId="5F218BB7" w14:textId="77777777" w:rsidR="004448A6" w:rsidRPr="00E62F75" w:rsidRDefault="004448A6" w:rsidP="006E2420">
            <w:pPr>
              <w:jc w:val="center"/>
              <w:rPr>
                <w:color w:val="000000"/>
              </w:rPr>
            </w:pPr>
            <w:r w:rsidRPr="00E62F75">
              <w:rPr>
                <w:color w:val="000000"/>
              </w:rPr>
              <w:t>N</w:t>
            </w:r>
          </w:p>
        </w:tc>
        <w:tc>
          <w:tcPr>
            <w:tcW w:w="2006" w:type="dxa"/>
            <w:gridSpan w:val="2"/>
            <w:noWrap/>
            <w:vAlign w:val="center"/>
            <w:hideMark/>
          </w:tcPr>
          <w:p w14:paraId="24F9CE17" w14:textId="37927B32" w:rsidR="004448A6" w:rsidRPr="00E62F75" w:rsidRDefault="004448A6" w:rsidP="00E62F75">
            <w:pPr>
              <w:jc w:val="center"/>
              <w:rPr>
                <w:color w:val="000000"/>
              </w:rPr>
            </w:pPr>
            <w:r w:rsidRPr="00E62F75">
              <w:rPr>
                <w:color w:val="000000"/>
              </w:rPr>
              <w:t>379</w:t>
            </w:r>
          </w:p>
        </w:tc>
        <w:tc>
          <w:tcPr>
            <w:tcW w:w="2268" w:type="dxa"/>
            <w:gridSpan w:val="2"/>
            <w:noWrap/>
            <w:vAlign w:val="center"/>
            <w:hideMark/>
          </w:tcPr>
          <w:p w14:paraId="1E63FD55" w14:textId="3204E2ED" w:rsidR="004448A6" w:rsidRPr="00E62F75" w:rsidRDefault="004448A6" w:rsidP="00E62F75">
            <w:pPr>
              <w:jc w:val="center"/>
              <w:rPr>
                <w:color w:val="000000"/>
              </w:rPr>
            </w:pPr>
            <w:r w:rsidRPr="00E62F75">
              <w:rPr>
                <w:color w:val="000000"/>
              </w:rPr>
              <w:t>379</w:t>
            </w:r>
          </w:p>
        </w:tc>
        <w:tc>
          <w:tcPr>
            <w:tcW w:w="1985" w:type="dxa"/>
            <w:gridSpan w:val="2"/>
            <w:noWrap/>
            <w:vAlign w:val="center"/>
            <w:hideMark/>
          </w:tcPr>
          <w:p w14:paraId="7CFA6976" w14:textId="27B60A12" w:rsidR="004448A6" w:rsidRPr="00E62F75" w:rsidRDefault="004448A6" w:rsidP="00E62F75">
            <w:pPr>
              <w:jc w:val="center"/>
              <w:rPr>
                <w:color w:val="000000"/>
              </w:rPr>
            </w:pPr>
            <w:r w:rsidRPr="00E62F75">
              <w:rPr>
                <w:color w:val="000000"/>
              </w:rPr>
              <w:t>379</w:t>
            </w:r>
          </w:p>
        </w:tc>
        <w:tc>
          <w:tcPr>
            <w:tcW w:w="1889" w:type="dxa"/>
            <w:gridSpan w:val="2"/>
            <w:noWrap/>
            <w:vAlign w:val="center"/>
            <w:hideMark/>
          </w:tcPr>
          <w:p w14:paraId="2DACCDED" w14:textId="42EE150E" w:rsidR="004448A6" w:rsidRPr="00E62F75" w:rsidRDefault="004448A6" w:rsidP="00E62F75">
            <w:pPr>
              <w:jc w:val="center"/>
              <w:rPr>
                <w:color w:val="000000"/>
              </w:rPr>
            </w:pPr>
            <w:r w:rsidRPr="00E62F75">
              <w:rPr>
                <w:color w:val="000000"/>
              </w:rPr>
              <w:t>379</w:t>
            </w:r>
          </w:p>
        </w:tc>
        <w:tc>
          <w:tcPr>
            <w:tcW w:w="2127" w:type="dxa"/>
            <w:gridSpan w:val="2"/>
            <w:noWrap/>
            <w:vAlign w:val="center"/>
            <w:hideMark/>
          </w:tcPr>
          <w:p w14:paraId="5964D2E4" w14:textId="276530F0" w:rsidR="004448A6" w:rsidRPr="00E62F75" w:rsidRDefault="004448A6" w:rsidP="00E62F75">
            <w:pPr>
              <w:jc w:val="center"/>
              <w:rPr>
                <w:color w:val="000000"/>
              </w:rPr>
            </w:pPr>
            <w:r w:rsidRPr="00E62F75">
              <w:rPr>
                <w:color w:val="000000"/>
              </w:rPr>
              <w:t>379</w:t>
            </w:r>
          </w:p>
        </w:tc>
        <w:tc>
          <w:tcPr>
            <w:tcW w:w="2268" w:type="dxa"/>
            <w:gridSpan w:val="2"/>
            <w:noWrap/>
            <w:vAlign w:val="center"/>
            <w:hideMark/>
          </w:tcPr>
          <w:p w14:paraId="0BFB4DD9" w14:textId="2D4AFFDF" w:rsidR="004448A6" w:rsidRPr="00E62F75" w:rsidRDefault="004448A6" w:rsidP="00E62F75">
            <w:pPr>
              <w:jc w:val="center"/>
              <w:rPr>
                <w:color w:val="000000"/>
              </w:rPr>
            </w:pPr>
            <w:r w:rsidRPr="00E62F75">
              <w:rPr>
                <w:color w:val="000000"/>
              </w:rPr>
              <w:t>379</w:t>
            </w:r>
          </w:p>
        </w:tc>
      </w:tr>
    </w:tbl>
    <w:p w14:paraId="4C93C5DD" w14:textId="1CADE3B7" w:rsidR="00006BAD" w:rsidRPr="00435CF9" w:rsidRDefault="00FE74ED">
      <w:pPr>
        <w:rPr>
          <w:sz w:val="20"/>
        </w:rPr>
      </w:pPr>
      <w:r w:rsidRPr="00E62F75">
        <w:rPr>
          <w:sz w:val="20"/>
        </w:rPr>
        <w:t>MKT_RF denotes the market premium</w:t>
      </w:r>
      <w:r w:rsidR="00AE2BFA" w:rsidRPr="00435CF9">
        <w:rPr>
          <w:sz w:val="20"/>
        </w:rPr>
        <w:t>.</w:t>
      </w:r>
    </w:p>
    <w:p w14:paraId="096F9823" w14:textId="77777777" w:rsidR="00FE1459" w:rsidRPr="00435CF9" w:rsidRDefault="00FE1459">
      <w:pPr>
        <w:rPr>
          <w:sz w:val="20"/>
        </w:rPr>
      </w:pPr>
    </w:p>
    <w:p w14:paraId="72B8C309" w14:textId="7FF60739" w:rsidR="00FE1459" w:rsidRPr="00435CF9" w:rsidRDefault="00FE1459" w:rsidP="00E62F75">
      <w:pPr>
        <w:jc w:val="both"/>
        <w:rPr>
          <w:sz w:val="20"/>
        </w:rPr>
      </w:pPr>
      <w:r w:rsidRPr="00435CF9">
        <w:rPr>
          <w:sz w:val="20"/>
        </w:rPr>
        <w:t>Table 5. Estimation of parameters of all models for Small – Low BM portfolio on the European data.</w:t>
      </w:r>
    </w:p>
    <w:tbl>
      <w:tblPr>
        <w:tblStyle w:val="Siatkatabelijasna"/>
        <w:tblW w:w="14062" w:type="dxa"/>
        <w:tblInd w:w="-5" w:type="dxa"/>
        <w:tblLook w:val="04A0" w:firstRow="1" w:lastRow="0" w:firstColumn="1" w:lastColumn="0" w:noHBand="0" w:noVBand="1"/>
      </w:tblPr>
      <w:tblGrid>
        <w:gridCol w:w="1817"/>
        <w:gridCol w:w="882"/>
        <w:gridCol w:w="973"/>
        <w:gridCol w:w="883"/>
        <w:gridCol w:w="974"/>
        <w:gridCol w:w="996"/>
        <w:gridCol w:w="1054"/>
        <w:gridCol w:w="1062"/>
        <w:gridCol w:w="1326"/>
        <w:gridCol w:w="1098"/>
        <w:gridCol w:w="1103"/>
        <w:gridCol w:w="1076"/>
        <w:gridCol w:w="822"/>
      </w:tblGrid>
      <w:tr w:rsidR="00DF39BF" w:rsidRPr="00435CF9" w14:paraId="0510E1BA" w14:textId="77777777" w:rsidTr="00E62F75">
        <w:trPr>
          <w:trHeight w:val="300"/>
        </w:trPr>
        <w:tc>
          <w:tcPr>
            <w:tcW w:w="1817" w:type="dxa"/>
            <w:noWrap/>
            <w:vAlign w:val="center"/>
            <w:hideMark/>
          </w:tcPr>
          <w:p w14:paraId="62F2DEB0" w14:textId="77777777" w:rsidR="00FE1459" w:rsidRPr="00E62F75" w:rsidRDefault="00FE1459" w:rsidP="006E2420">
            <w:pPr>
              <w:jc w:val="center"/>
            </w:pPr>
          </w:p>
        </w:tc>
        <w:tc>
          <w:tcPr>
            <w:tcW w:w="1855" w:type="dxa"/>
            <w:gridSpan w:val="2"/>
            <w:noWrap/>
            <w:vAlign w:val="center"/>
            <w:hideMark/>
          </w:tcPr>
          <w:p w14:paraId="1A55DF2E" w14:textId="77777777" w:rsidR="00FE1459" w:rsidRPr="00E62F75" w:rsidRDefault="00FE1459" w:rsidP="00E62F75">
            <w:pPr>
              <w:jc w:val="center"/>
              <w:rPr>
                <w:color w:val="000000"/>
              </w:rPr>
            </w:pPr>
            <w:r w:rsidRPr="00E62F75">
              <w:rPr>
                <w:color w:val="000000"/>
              </w:rPr>
              <w:t>Linear</w:t>
            </w:r>
          </w:p>
        </w:tc>
        <w:tc>
          <w:tcPr>
            <w:tcW w:w="1857" w:type="dxa"/>
            <w:gridSpan w:val="2"/>
            <w:noWrap/>
            <w:vAlign w:val="center"/>
            <w:hideMark/>
          </w:tcPr>
          <w:p w14:paraId="6B5FA7FF" w14:textId="77777777" w:rsidR="00FE1459" w:rsidRPr="00E62F75" w:rsidRDefault="00FE1459" w:rsidP="00E62F75">
            <w:pPr>
              <w:jc w:val="center"/>
              <w:rPr>
                <w:color w:val="000000"/>
              </w:rPr>
            </w:pPr>
            <w:r w:rsidRPr="00E62F75">
              <w:rPr>
                <w:color w:val="000000"/>
              </w:rPr>
              <w:t>Linear with interactions</w:t>
            </w:r>
          </w:p>
        </w:tc>
        <w:tc>
          <w:tcPr>
            <w:tcW w:w="2046" w:type="dxa"/>
            <w:gridSpan w:val="2"/>
            <w:noWrap/>
            <w:vAlign w:val="center"/>
            <w:hideMark/>
          </w:tcPr>
          <w:p w14:paraId="4FBCDBFE" w14:textId="77777777" w:rsidR="00FE1459" w:rsidRPr="00E62F75" w:rsidRDefault="00FE1459" w:rsidP="00E62F75">
            <w:pPr>
              <w:jc w:val="center"/>
              <w:rPr>
                <w:color w:val="000000"/>
              </w:rPr>
            </w:pPr>
            <w:r w:rsidRPr="00E62F75">
              <w:rPr>
                <w:color w:val="000000"/>
              </w:rPr>
              <w:t>Quadratic</w:t>
            </w:r>
          </w:p>
        </w:tc>
        <w:tc>
          <w:tcPr>
            <w:tcW w:w="2388" w:type="dxa"/>
            <w:gridSpan w:val="2"/>
            <w:noWrap/>
            <w:vAlign w:val="center"/>
            <w:hideMark/>
          </w:tcPr>
          <w:p w14:paraId="1B5090F1" w14:textId="77777777" w:rsidR="00FE1459" w:rsidRPr="00E62F75" w:rsidRDefault="00FE1459" w:rsidP="00E62F75">
            <w:pPr>
              <w:jc w:val="center"/>
              <w:rPr>
                <w:color w:val="000000"/>
              </w:rPr>
            </w:pPr>
            <w:r w:rsidRPr="00E62F75">
              <w:rPr>
                <w:color w:val="000000"/>
              </w:rPr>
              <w:t>Quadratic with interactions</w:t>
            </w:r>
          </w:p>
        </w:tc>
        <w:tc>
          <w:tcPr>
            <w:tcW w:w="2201" w:type="dxa"/>
            <w:gridSpan w:val="2"/>
            <w:noWrap/>
            <w:vAlign w:val="center"/>
            <w:hideMark/>
          </w:tcPr>
          <w:p w14:paraId="7CD53614" w14:textId="77777777" w:rsidR="00FE1459" w:rsidRPr="00E62F75" w:rsidRDefault="00FE1459" w:rsidP="00E62F75">
            <w:pPr>
              <w:jc w:val="center"/>
              <w:rPr>
                <w:color w:val="000000"/>
              </w:rPr>
            </w:pPr>
            <w:r w:rsidRPr="00E62F75">
              <w:rPr>
                <w:color w:val="000000"/>
              </w:rPr>
              <w:t>Cubic</w:t>
            </w:r>
          </w:p>
        </w:tc>
        <w:tc>
          <w:tcPr>
            <w:tcW w:w="1898" w:type="dxa"/>
            <w:gridSpan w:val="2"/>
            <w:noWrap/>
            <w:vAlign w:val="center"/>
            <w:hideMark/>
          </w:tcPr>
          <w:p w14:paraId="1A8896E0" w14:textId="77777777" w:rsidR="00FE1459" w:rsidRPr="00E62F75" w:rsidRDefault="00FE1459" w:rsidP="00E62F75">
            <w:pPr>
              <w:jc w:val="center"/>
              <w:rPr>
                <w:color w:val="000000"/>
              </w:rPr>
            </w:pPr>
            <w:r w:rsidRPr="00E62F75">
              <w:rPr>
                <w:color w:val="000000"/>
              </w:rPr>
              <w:t>Cubic with interactions</w:t>
            </w:r>
          </w:p>
        </w:tc>
      </w:tr>
      <w:tr w:rsidR="00DF39BF" w:rsidRPr="00435CF9" w14:paraId="0E99EB7E" w14:textId="77777777" w:rsidTr="00E62F75">
        <w:trPr>
          <w:trHeight w:val="300"/>
        </w:trPr>
        <w:tc>
          <w:tcPr>
            <w:tcW w:w="1817" w:type="dxa"/>
            <w:noWrap/>
            <w:vAlign w:val="center"/>
            <w:hideMark/>
          </w:tcPr>
          <w:p w14:paraId="73B04195" w14:textId="77777777" w:rsidR="00FE1459" w:rsidRPr="00E62F75" w:rsidRDefault="00FE1459" w:rsidP="006E2420">
            <w:pPr>
              <w:jc w:val="center"/>
              <w:rPr>
                <w:color w:val="000000"/>
              </w:rPr>
            </w:pPr>
          </w:p>
        </w:tc>
        <w:tc>
          <w:tcPr>
            <w:tcW w:w="882" w:type="dxa"/>
            <w:noWrap/>
            <w:vAlign w:val="center"/>
            <w:hideMark/>
          </w:tcPr>
          <w:p w14:paraId="4BD0E6FE" w14:textId="77777777" w:rsidR="00FE1459" w:rsidRPr="00E62F75" w:rsidRDefault="00FE1459" w:rsidP="00E62F75">
            <w:pPr>
              <w:jc w:val="center"/>
              <w:rPr>
                <w:color w:val="000000"/>
              </w:rPr>
            </w:pPr>
            <w:r w:rsidRPr="00E62F75">
              <w:rPr>
                <w:color w:val="000000"/>
              </w:rPr>
              <w:t>coef</w:t>
            </w:r>
          </w:p>
        </w:tc>
        <w:tc>
          <w:tcPr>
            <w:tcW w:w="973" w:type="dxa"/>
            <w:noWrap/>
            <w:vAlign w:val="center"/>
            <w:hideMark/>
          </w:tcPr>
          <w:p w14:paraId="283A6D79" w14:textId="77777777" w:rsidR="00FE1459" w:rsidRPr="00E62F75" w:rsidRDefault="00FE1459" w:rsidP="00E62F75">
            <w:pPr>
              <w:jc w:val="center"/>
              <w:rPr>
                <w:color w:val="000000"/>
              </w:rPr>
            </w:pPr>
            <w:r w:rsidRPr="00E62F75">
              <w:rPr>
                <w:color w:val="000000"/>
              </w:rPr>
              <w:t>p-v</w:t>
            </w:r>
          </w:p>
        </w:tc>
        <w:tc>
          <w:tcPr>
            <w:tcW w:w="883" w:type="dxa"/>
            <w:noWrap/>
            <w:vAlign w:val="center"/>
            <w:hideMark/>
          </w:tcPr>
          <w:p w14:paraId="64869492" w14:textId="77777777" w:rsidR="00FE1459" w:rsidRPr="00E62F75" w:rsidRDefault="00FE1459" w:rsidP="00E62F75">
            <w:pPr>
              <w:jc w:val="center"/>
              <w:rPr>
                <w:color w:val="000000"/>
              </w:rPr>
            </w:pPr>
            <w:r w:rsidRPr="00E62F75">
              <w:rPr>
                <w:color w:val="000000"/>
              </w:rPr>
              <w:t>coef</w:t>
            </w:r>
          </w:p>
        </w:tc>
        <w:tc>
          <w:tcPr>
            <w:tcW w:w="0" w:type="auto"/>
            <w:noWrap/>
            <w:vAlign w:val="center"/>
            <w:hideMark/>
          </w:tcPr>
          <w:p w14:paraId="19FE882C" w14:textId="77777777" w:rsidR="00FE1459" w:rsidRPr="00E62F75" w:rsidRDefault="00FE1459" w:rsidP="00E62F75">
            <w:pPr>
              <w:jc w:val="center"/>
              <w:rPr>
                <w:color w:val="000000"/>
              </w:rPr>
            </w:pPr>
            <w:r w:rsidRPr="00E62F75">
              <w:rPr>
                <w:color w:val="000000"/>
              </w:rPr>
              <w:t>p-v</w:t>
            </w:r>
          </w:p>
        </w:tc>
        <w:tc>
          <w:tcPr>
            <w:tcW w:w="992" w:type="dxa"/>
            <w:noWrap/>
            <w:vAlign w:val="center"/>
            <w:hideMark/>
          </w:tcPr>
          <w:p w14:paraId="54BABF5F" w14:textId="77777777" w:rsidR="00FE1459" w:rsidRPr="00E62F75" w:rsidRDefault="00FE1459" w:rsidP="00E62F75">
            <w:pPr>
              <w:jc w:val="center"/>
              <w:rPr>
                <w:color w:val="000000"/>
              </w:rPr>
            </w:pPr>
            <w:r w:rsidRPr="00E62F75">
              <w:rPr>
                <w:color w:val="000000"/>
              </w:rPr>
              <w:t>coef</w:t>
            </w:r>
          </w:p>
        </w:tc>
        <w:tc>
          <w:tcPr>
            <w:tcW w:w="1054" w:type="dxa"/>
            <w:noWrap/>
            <w:vAlign w:val="center"/>
            <w:hideMark/>
          </w:tcPr>
          <w:p w14:paraId="1B4C92FB" w14:textId="77777777" w:rsidR="00FE1459" w:rsidRPr="00E62F75" w:rsidRDefault="00FE1459" w:rsidP="00E62F75">
            <w:pPr>
              <w:jc w:val="center"/>
              <w:rPr>
                <w:color w:val="000000"/>
              </w:rPr>
            </w:pPr>
            <w:r w:rsidRPr="00E62F75">
              <w:rPr>
                <w:color w:val="000000"/>
              </w:rPr>
              <w:t>p-v</w:t>
            </w:r>
          </w:p>
        </w:tc>
        <w:tc>
          <w:tcPr>
            <w:tcW w:w="1062" w:type="dxa"/>
            <w:noWrap/>
            <w:vAlign w:val="center"/>
            <w:hideMark/>
          </w:tcPr>
          <w:p w14:paraId="63AF5723" w14:textId="77777777" w:rsidR="00FE1459" w:rsidRPr="00E62F75" w:rsidRDefault="00FE1459" w:rsidP="00E62F75">
            <w:pPr>
              <w:jc w:val="center"/>
              <w:rPr>
                <w:color w:val="000000"/>
              </w:rPr>
            </w:pPr>
            <w:r w:rsidRPr="00E62F75">
              <w:rPr>
                <w:color w:val="000000"/>
              </w:rPr>
              <w:t>coef</w:t>
            </w:r>
          </w:p>
        </w:tc>
        <w:tc>
          <w:tcPr>
            <w:tcW w:w="1326" w:type="dxa"/>
            <w:noWrap/>
            <w:vAlign w:val="center"/>
            <w:hideMark/>
          </w:tcPr>
          <w:p w14:paraId="58AEBD25" w14:textId="77777777" w:rsidR="00FE1459" w:rsidRPr="00E62F75" w:rsidRDefault="00FE1459" w:rsidP="00E62F75">
            <w:pPr>
              <w:jc w:val="center"/>
              <w:rPr>
                <w:color w:val="000000"/>
              </w:rPr>
            </w:pPr>
            <w:r w:rsidRPr="00E62F75">
              <w:rPr>
                <w:color w:val="000000"/>
              </w:rPr>
              <w:t>p-v</w:t>
            </w:r>
          </w:p>
        </w:tc>
        <w:tc>
          <w:tcPr>
            <w:tcW w:w="1098" w:type="dxa"/>
            <w:noWrap/>
            <w:vAlign w:val="center"/>
            <w:hideMark/>
          </w:tcPr>
          <w:p w14:paraId="429B0FB4" w14:textId="77777777" w:rsidR="00FE1459" w:rsidRPr="00E62F75" w:rsidRDefault="00FE1459" w:rsidP="00E62F75">
            <w:pPr>
              <w:jc w:val="center"/>
              <w:rPr>
                <w:color w:val="000000"/>
              </w:rPr>
            </w:pPr>
            <w:r w:rsidRPr="00E62F75">
              <w:rPr>
                <w:color w:val="000000"/>
              </w:rPr>
              <w:t>coef</w:t>
            </w:r>
          </w:p>
        </w:tc>
        <w:tc>
          <w:tcPr>
            <w:tcW w:w="0" w:type="auto"/>
            <w:noWrap/>
            <w:vAlign w:val="center"/>
            <w:hideMark/>
          </w:tcPr>
          <w:p w14:paraId="51B64F5F" w14:textId="77777777" w:rsidR="00FE1459" w:rsidRPr="00E62F75" w:rsidRDefault="00FE1459" w:rsidP="00E62F75">
            <w:pPr>
              <w:jc w:val="center"/>
              <w:rPr>
                <w:color w:val="000000"/>
              </w:rPr>
            </w:pPr>
            <w:r w:rsidRPr="00E62F75">
              <w:rPr>
                <w:color w:val="000000"/>
              </w:rPr>
              <w:t>p-v</w:t>
            </w:r>
          </w:p>
        </w:tc>
        <w:tc>
          <w:tcPr>
            <w:tcW w:w="0" w:type="auto"/>
            <w:noWrap/>
            <w:vAlign w:val="center"/>
            <w:hideMark/>
          </w:tcPr>
          <w:p w14:paraId="5A0FC754" w14:textId="77777777" w:rsidR="00FE1459" w:rsidRPr="00E62F75" w:rsidRDefault="00FE1459" w:rsidP="00E62F75">
            <w:pPr>
              <w:jc w:val="center"/>
              <w:rPr>
                <w:color w:val="000000"/>
              </w:rPr>
            </w:pPr>
            <w:r w:rsidRPr="00E62F75">
              <w:rPr>
                <w:color w:val="000000"/>
              </w:rPr>
              <w:t>coef</w:t>
            </w:r>
          </w:p>
        </w:tc>
        <w:tc>
          <w:tcPr>
            <w:tcW w:w="822" w:type="dxa"/>
            <w:noWrap/>
            <w:vAlign w:val="center"/>
            <w:hideMark/>
          </w:tcPr>
          <w:p w14:paraId="2A5EB6DC" w14:textId="77777777" w:rsidR="00FE1459" w:rsidRPr="00E62F75" w:rsidRDefault="00FE1459" w:rsidP="00E62F75">
            <w:pPr>
              <w:jc w:val="center"/>
              <w:rPr>
                <w:color w:val="000000"/>
              </w:rPr>
            </w:pPr>
            <w:r w:rsidRPr="00E62F75">
              <w:rPr>
                <w:color w:val="000000"/>
              </w:rPr>
              <w:t>p-v</w:t>
            </w:r>
          </w:p>
        </w:tc>
      </w:tr>
      <w:tr w:rsidR="00DF39BF" w:rsidRPr="00435CF9" w14:paraId="3DCD2532" w14:textId="77777777" w:rsidTr="00E62F75">
        <w:trPr>
          <w:trHeight w:val="300"/>
        </w:trPr>
        <w:tc>
          <w:tcPr>
            <w:tcW w:w="1817" w:type="dxa"/>
            <w:noWrap/>
            <w:vAlign w:val="center"/>
            <w:hideMark/>
          </w:tcPr>
          <w:p w14:paraId="41EC04E2" w14:textId="77777777" w:rsidR="00DF39BF" w:rsidRPr="00E62F75" w:rsidRDefault="00DF39BF" w:rsidP="006E2420">
            <w:pPr>
              <w:jc w:val="center"/>
              <w:rPr>
                <w:color w:val="000000"/>
              </w:rPr>
            </w:pPr>
            <w:r w:rsidRPr="00E62F75">
              <w:rPr>
                <w:color w:val="000000"/>
              </w:rPr>
              <w:t>Intercept</w:t>
            </w:r>
          </w:p>
        </w:tc>
        <w:tc>
          <w:tcPr>
            <w:tcW w:w="882" w:type="dxa"/>
            <w:noWrap/>
            <w:vAlign w:val="center"/>
            <w:hideMark/>
          </w:tcPr>
          <w:p w14:paraId="16843037" w14:textId="6ABFFB59" w:rsidR="00DF39BF" w:rsidRPr="00E62F75" w:rsidRDefault="00DF39BF" w:rsidP="00E62F75">
            <w:pPr>
              <w:jc w:val="center"/>
              <w:rPr>
                <w:color w:val="FF0000"/>
              </w:rPr>
            </w:pPr>
            <w:r w:rsidRPr="00E62F75">
              <w:rPr>
                <w:color w:val="000000"/>
              </w:rPr>
              <w:t>0,257</w:t>
            </w:r>
          </w:p>
        </w:tc>
        <w:tc>
          <w:tcPr>
            <w:tcW w:w="973" w:type="dxa"/>
            <w:noWrap/>
            <w:vAlign w:val="center"/>
            <w:hideMark/>
          </w:tcPr>
          <w:p w14:paraId="683A66D9" w14:textId="2C5F8304" w:rsidR="00DF39BF" w:rsidRPr="00E62F75" w:rsidRDefault="00DF39BF" w:rsidP="00E62F75">
            <w:pPr>
              <w:jc w:val="center"/>
              <w:rPr>
                <w:color w:val="FF0000"/>
              </w:rPr>
            </w:pPr>
            <w:r w:rsidRPr="00E62F75">
              <w:rPr>
                <w:color w:val="000000"/>
              </w:rPr>
              <w:t>8E-09</w:t>
            </w:r>
          </w:p>
        </w:tc>
        <w:tc>
          <w:tcPr>
            <w:tcW w:w="883" w:type="dxa"/>
            <w:noWrap/>
            <w:vAlign w:val="center"/>
            <w:hideMark/>
          </w:tcPr>
          <w:p w14:paraId="23888DDE" w14:textId="024C58C1" w:rsidR="00DF39BF" w:rsidRPr="00E62F75" w:rsidRDefault="00DF39BF" w:rsidP="00E62F75">
            <w:pPr>
              <w:jc w:val="center"/>
              <w:rPr>
                <w:color w:val="FF0000"/>
              </w:rPr>
            </w:pPr>
            <w:r w:rsidRPr="00E62F75">
              <w:rPr>
                <w:color w:val="000000"/>
              </w:rPr>
              <w:t>0,257</w:t>
            </w:r>
          </w:p>
        </w:tc>
        <w:tc>
          <w:tcPr>
            <w:tcW w:w="0" w:type="auto"/>
            <w:noWrap/>
            <w:vAlign w:val="center"/>
            <w:hideMark/>
          </w:tcPr>
          <w:p w14:paraId="48B73ADD" w14:textId="7A32889D" w:rsidR="00DF39BF" w:rsidRPr="00E62F75" w:rsidRDefault="00DF39BF" w:rsidP="00E62F75">
            <w:pPr>
              <w:jc w:val="center"/>
              <w:rPr>
                <w:color w:val="FF0000"/>
              </w:rPr>
            </w:pPr>
            <w:r w:rsidRPr="00E62F75">
              <w:rPr>
                <w:color w:val="000000"/>
              </w:rPr>
              <w:t>8E-09</w:t>
            </w:r>
          </w:p>
        </w:tc>
        <w:tc>
          <w:tcPr>
            <w:tcW w:w="992" w:type="dxa"/>
            <w:noWrap/>
            <w:vAlign w:val="center"/>
            <w:hideMark/>
          </w:tcPr>
          <w:p w14:paraId="385A197C" w14:textId="18A289B4" w:rsidR="00DF39BF" w:rsidRPr="00E62F75" w:rsidRDefault="00DF39BF" w:rsidP="00E62F75">
            <w:pPr>
              <w:jc w:val="center"/>
              <w:rPr>
                <w:color w:val="FF0000"/>
              </w:rPr>
            </w:pPr>
            <w:r w:rsidRPr="00E62F75">
              <w:rPr>
                <w:color w:val="000000"/>
              </w:rPr>
              <w:t>0,271</w:t>
            </w:r>
          </w:p>
        </w:tc>
        <w:tc>
          <w:tcPr>
            <w:tcW w:w="1054" w:type="dxa"/>
            <w:noWrap/>
            <w:vAlign w:val="center"/>
            <w:hideMark/>
          </w:tcPr>
          <w:p w14:paraId="739084C8" w14:textId="6CF00024" w:rsidR="00DF39BF" w:rsidRPr="00E62F75" w:rsidRDefault="00DF39BF" w:rsidP="00E62F75">
            <w:pPr>
              <w:jc w:val="center"/>
              <w:rPr>
                <w:color w:val="FF0000"/>
              </w:rPr>
            </w:pPr>
            <w:r w:rsidRPr="00E62F75">
              <w:rPr>
                <w:color w:val="000000"/>
              </w:rPr>
              <w:t>5E-09</w:t>
            </w:r>
          </w:p>
        </w:tc>
        <w:tc>
          <w:tcPr>
            <w:tcW w:w="1062" w:type="dxa"/>
            <w:noWrap/>
            <w:vAlign w:val="center"/>
            <w:hideMark/>
          </w:tcPr>
          <w:p w14:paraId="0A42EB97" w14:textId="62E11C29" w:rsidR="00DF39BF" w:rsidRPr="00E62F75" w:rsidRDefault="00DF39BF" w:rsidP="00E62F75">
            <w:pPr>
              <w:jc w:val="center"/>
              <w:rPr>
                <w:color w:val="FF0000"/>
              </w:rPr>
            </w:pPr>
            <w:r w:rsidRPr="00E62F75">
              <w:rPr>
                <w:color w:val="000000"/>
              </w:rPr>
              <w:t>0,274</w:t>
            </w:r>
          </w:p>
        </w:tc>
        <w:tc>
          <w:tcPr>
            <w:tcW w:w="1326" w:type="dxa"/>
            <w:noWrap/>
            <w:vAlign w:val="center"/>
            <w:hideMark/>
          </w:tcPr>
          <w:p w14:paraId="4454A7F1" w14:textId="000AE7FA" w:rsidR="00DF39BF" w:rsidRPr="00E62F75" w:rsidRDefault="00DF39BF" w:rsidP="00E62F75">
            <w:pPr>
              <w:jc w:val="center"/>
              <w:rPr>
                <w:color w:val="FF0000"/>
              </w:rPr>
            </w:pPr>
            <w:r w:rsidRPr="00E62F75">
              <w:rPr>
                <w:color w:val="000000"/>
              </w:rPr>
              <w:t>4E-10</w:t>
            </w:r>
          </w:p>
        </w:tc>
        <w:tc>
          <w:tcPr>
            <w:tcW w:w="1098" w:type="dxa"/>
            <w:noWrap/>
            <w:vAlign w:val="center"/>
            <w:hideMark/>
          </w:tcPr>
          <w:p w14:paraId="7EBBA934" w14:textId="59A578F1" w:rsidR="00DF39BF" w:rsidRPr="00E62F75" w:rsidRDefault="00DF39BF" w:rsidP="00E62F75">
            <w:pPr>
              <w:jc w:val="center"/>
              <w:rPr>
                <w:color w:val="FF0000"/>
              </w:rPr>
            </w:pPr>
            <w:r w:rsidRPr="00E62F75">
              <w:rPr>
                <w:color w:val="000000"/>
              </w:rPr>
              <w:t>0,257</w:t>
            </w:r>
          </w:p>
        </w:tc>
        <w:tc>
          <w:tcPr>
            <w:tcW w:w="0" w:type="auto"/>
            <w:noWrap/>
            <w:vAlign w:val="center"/>
            <w:hideMark/>
          </w:tcPr>
          <w:p w14:paraId="00573C3C" w14:textId="55D63834" w:rsidR="00DF39BF" w:rsidRPr="00E62F75" w:rsidRDefault="00DF39BF" w:rsidP="00E62F75">
            <w:pPr>
              <w:jc w:val="center"/>
              <w:rPr>
                <w:color w:val="FF0000"/>
              </w:rPr>
            </w:pPr>
            <w:r w:rsidRPr="00E62F75">
              <w:rPr>
                <w:color w:val="000000"/>
              </w:rPr>
              <w:t>2E-09</w:t>
            </w:r>
          </w:p>
        </w:tc>
        <w:tc>
          <w:tcPr>
            <w:tcW w:w="0" w:type="auto"/>
            <w:noWrap/>
            <w:vAlign w:val="center"/>
            <w:hideMark/>
          </w:tcPr>
          <w:p w14:paraId="2DAE8584" w14:textId="5A787657" w:rsidR="00DF39BF" w:rsidRPr="00E62F75" w:rsidRDefault="00DF39BF" w:rsidP="00E62F75">
            <w:pPr>
              <w:jc w:val="center"/>
              <w:rPr>
                <w:color w:val="FF0000"/>
              </w:rPr>
            </w:pPr>
            <w:r w:rsidRPr="00E62F75">
              <w:rPr>
                <w:color w:val="000000"/>
              </w:rPr>
              <w:t>0,226</w:t>
            </w:r>
          </w:p>
        </w:tc>
        <w:tc>
          <w:tcPr>
            <w:tcW w:w="822" w:type="dxa"/>
            <w:noWrap/>
            <w:vAlign w:val="center"/>
            <w:hideMark/>
          </w:tcPr>
          <w:p w14:paraId="1B44E9E1" w14:textId="4F28EA38" w:rsidR="00DF39BF" w:rsidRPr="00E62F75" w:rsidRDefault="00DF39BF" w:rsidP="00E62F75">
            <w:pPr>
              <w:jc w:val="center"/>
              <w:rPr>
                <w:color w:val="FF0000"/>
              </w:rPr>
            </w:pPr>
            <w:r w:rsidRPr="00E62F75">
              <w:rPr>
                <w:color w:val="000000"/>
              </w:rPr>
              <w:t>7E-08</w:t>
            </w:r>
          </w:p>
        </w:tc>
      </w:tr>
      <w:tr w:rsidR="00DF39BF" w:rsidRPr="00435CF9" w14:paraId="2E55BE65" w14:textId="77777777" w:rsidTr="00E62F75">
        <w:trPr>
          <w:trHeight w:val="300"/>
        </w:trPr>
        <w:tc>
          <w:tcPr>
            <w:tcW w:w="1817" w:type="dxa"/>
            <w:noWrap/>
            <w:vAlign w:val="center"/>
            <w:hideMark/>
          </w:tcPr>
          <w:p w14:paraId="0218BB72" w14:textId="77777777" w:rsidR="00DF39BF" w:rsidRPr="00E62F75" w:rsidRDefault="00DF39BF" w:rsidP="006E2420">
            <w:pPr>
              <w:jc w:val="center"/>
              <w:rPr>
                <w:color w:val="000000"/>
              </w:rPr>
            </w:pPr>
            <w:r w:rsidRPr="00E62F75">
              <w:rPr>
                <w:color w:val="000000"/>
              </w:rPr>
              <w:t>MKT_RF</w:t>
            </w:r>
          </w:p>
        </w:tc>
        <w:tc>
          <w:tcPr>
            <w:tcW w:w="882" w:type="dxa"/>
            <w:noWrap/>
            <w:vAlign w:val="center"/>
            <w:hideMark/>
          </w:tcPr>
          <w:p w14:paraId="09DBB472" w14:textId="0DC6BB62" w:rsidR="00DF39BF" w:rsidRPr="00E62F75" w:rsidRDefault="00DF39BF" w:rsidP="00E62F75">
            <w:pPr>
              <w:jc w:val="center"/>
              <w:rPr>
                <w:color w:val="FF0000"/>
              </w:rPr>
            </w:pPr>
            <w:r w:rsidRPr="00E62F75">
              <w:rPr>
                <w:color w:val="000000"/>
              </w:rPr>
              <w:t>0,994</w:t>
            </w:r>
          </w:p>
        </w:tc>
        <w:tc>
          <w:tcPr>
            <w:tcW w:w="973" w:type="dxa"/>
            <w:noWrap/>
            <w:vAlign w:val="center"/>
            <w:hideMark/>
          </w:tcPr>
          <w:p w14:paraId="4CA63D73" w14:textId="145F08D6" w:rsidR="00DF39BF" w:rsidRPr="00E62F75" w:rsidRDefault="00DF39BF" w:rsidP="00E62F75">
            <w:pPr>
              <w:jc w:val="center"/>
              <w:rPr>
                <w:color w:val="FF0000"/>
              </w:rPr>
            </w:pPr>
            <w:r w:rsidRPr="00E62F75">
              <w:rPr>
                <w:color w:val="000000"/>
              </w:rPr>
              <w:t>5E-250</w:t>
            </w:r>
          </w:p>
        </w:tc>
        <w:tc>
          <w:tcPr>
            <w:tcW w:w="883" w:type="dxa"/>
            <w:noWrap/>
            <w:vAlign w:val="center"/>
            <w:hideMark/>
          </w:tcPr>
          <w:p w14:paraId="209052EA" w14:textId="3ED15261" w:rsidR="00DF39BF" w:rsidRPr="00E62F75" w:rsidRDefault="00DF39BF" w:rsidP="00E62F75">
            <w:pPr>
              <w:jc w:val="center"/>
              <w:rPr>
                <w:color w:val="FF0000"/>
              </w:rPr>
            </w:pPr>
            <w:r w:rsidRPr="00E62F75">
              <w:rPr>
                <w:color w:val="000000"/>
              </w:rPr>
              <w:t>0,994</w:t>
            </w:r>
          </w:p>
        </w:tc>
        <w:tc>
          <w:tcPr>
            <w:tcW w:w="0" w:type="auto"/>
            <w:noWrap/>
            <w:vAlign w:val="center"/>
            <w:hideMark/>
          </w:tcPr>
          <w:p w14:paraId="5BC9A602" w14:textId="0D56386D" w:rsidR="00DF39BF" w:rsidRPr="00E62F75" w:rsidRDefault="00DF39BF" w:rsidP="00E62F75">
            <w:pPr>
              <w:jc w:val="center"/>
              <w:rPr>
                <w:color w:val="FF0000"/>
              </w:rPr>
            </w:pPr>
            <w:r w:rsidRPr="00E62F75">
              <w:rPr>
                <w:color w:val="000000"/>
              </w:rPr>
              <w:t>5E-250</w:t>
            </w:r>
          </w:p>
        </w:tc>
        <w:tc>
          <w:tcPr>
            <w:tcW w:w="992" w:type="dxa"/>
            <w:noWrap/>
            <w:vAlign w:val="center"/>
            <w:hideMark/>
          </w:tcPr>
          <w:p w14:paraId="61F2941C" w14:textId="2C1E6606" w:rsidR="00DF39BF" w:rsidRPr="00E62F75" w:rsidRDefault="00DF39BF" w:rsidP="00E62F75">
            <w:pPr>
              <w:jc w:val="center"/>
              <w:rPr>
                <w:color w:val="FF0000"/>
              </w:rPr>
            </w:pPr>
            <w:r w:rsidRPr="00E62F75">
              <w:rPr>
                <w:color w:val="000000"/>
              </w:rPr>
              <w:t>0,993</w:t>
            </w:r>
          </w:p>
        </w:tc>
        <w:tc>
          <w:tcPr>
            <w:tcW w:w="1054" w:type="dxa"/>
            <w:noWrap/>
            <w:vAlign w:val="center"/>
            <w:hideMark/>
          </w:tcPr>
          <w:p w14:paraId="3228D9E7" w14:textId="26FDBB68" w:rsidR="00DF39BF" w:rsidRPr="00E62F75" w:rsidRDefault="00DF39BF" w:rsidP="00E62F75">
            <w:pPr>
              <w:jc w:val="center"/>
              <w:rPr>
                <w:color w:val="FF0000"/>
              </w:rPr>
            </w:pPr>
            <w:r w:rsidRPr="00E62F75">
              <w:rPr>
                <w:color w:val="000000"/>
              </w:rPr>
              <w:t>5E-262</w:t>
            </w:r>
          </w:p>
        </w:tc>
        <w:tc>
          <w:tcPr>
            <w:tcW w:w="1062" w:type="dxa"/>
            <w:noWrap/>
            <w:vAlign w:val="center"/>
            <w:hideMark/>
          </w:tcPr>
          <w:p w14:paraId="643C43B0" w14:textId="1F87EA79" w:rsidR="00DF39BF" w:rsidRPr="00E62F75" w:rsidRDefault="00DF39BF" w:rsidP="00E62F75">
            <w:pPr>
              <w:jc w:val="center"/>
              <w:rPr>
                <w:color w:val="FF0000"/>
              </w:rPr>
            </w:pPr>
            <w:r w:rsidRPr="00E62F75">
              <w:rPr>
                <w:color w:val="000000"/>
              </w:rPr>
              <w:t>0,995</w:t>
            </w:r>
          </w:p>
        </w:tc>
        <w:tc>
          <w:tcPr>
            <w:tcW w:w="1326" w:type="dxa"/>
            <w:noWrap/>
            <w:vAlign w:val="center"/>
            <w:hideMark/>
          </w:tcPr>
          <w:p w14:paraId="76FDAFCB" w14:textId="3CD9DBC9" w:rsidR="00DF39BF" w:rsidRPr="00E62F75" w:rsidRDefault="00DF39BF" w:rsidP="00E62F75">
            <w:pPr>
              <w:jc w:val="center"/>
              <w:rPr>
                <w:color w:val="FF0000"/>
              </w:rPr>
            </w:pPr>
            <w:r w:rsidRPr="00E62F75">
              <w:rPr>
                <w:color w:val="000000"/>
              </w:rPr>
              <w:t>2,1E-262</w:t>
            </w:r>
          </w:p>
        </w:tc>
        <w:tc>
          <w:tcPr>
            <w:tcW w:w="1098" w:type="dxa"/>
            <w:noWrap/>
            <w:vAlign w:val="center"/>
            <w:hideMark/>
          </w:tcPr>
          <w:p w14:paraId="7D4DFE6C" w14:textId="5A2B3910" w:rsidR="00DF39BF" w:rsidRPr="00E62F75" w:rsidRDefault="00DF39BF" w:rsidP="00E62F75">
            <w:pPr>
              <w:jc w:val="center"/>
              <w:rPr>
                <w:color w:val="FF0000"/>
              </w:rPr>
            </w:pPr>
            <w:r w:rsidRPr="00E62F75">
              <w:rPr>
                <w:color w:val="000000"/>
              </w:rPr>
              <w:t>0,994</w:t>
            </w:r>
          </w:p>
        </w:tc>
        <w:tc>
          <w:tcPr>
            <w:tcW w:w="0" w:type="auto"/>
            <w:noWrap/>
            <w:vAlign w:val="center"/>
            <w:hideMark/>
          </w:tcPr>
          <w:p w14:paraId="342662DB" w14:textId="70AC69B7" w:rsidR="00DF39BF" w:rsidRPr="00E62F75" w:rsidRDefault="00DF39BF" w:rsidP="00E62F75">
            <w:pPr>
              <w:jc w:val="center"/>
              <w:rPr>
                <w:color w:val="FF0000"/>
              </w:rPr>
            </w:pPr>
            <w:r w:rsidRPr="00E62F75">
              <w:rPr>
                <w:color w:val="000000"/>
              </w:rPr>
              <w:t>1,9E-254</w:t>
            </w:r>
          </w:p>
        </w:tc>
        <w:tc>
          <w:tcPr>
            <w:tcW w:w="0" w:type="auto"/>
            <w:noWrap/>
            <w:vAlign w:val="center"/>
            <w:hideMark/>
          </w:tcPr>
          <w:p w14:paraId="3FAB3B82" w14:textId="0DFE9823" w:rsidR="00DF39BF" w:rsidRPr="00E62F75" w:rsidRDefault="00DF39BF" w:rsidP="00E62F75">
            <w:pPr>
              <w:jc w:val="center"/>
              <w:rPr>
                <w:color w:val="FF0000"/>
              </w:rPr>
            </w:pPr>
            <w:r w:rsidRPr="00E62F75">
              <w:rPr>
                <w:color w:val="000000"/>
              </w:rPr>
              <w:t>0,998</w:t>
            </w:r>
          </w:p>
        </w:tc>
        <w:tc>
          <w:tcPr>
            <w:tcW w:w="822" w:type="dxa"/>
            <w:noWrap/>
            <w:vAlign w:val="center"/>
            <w:hideMark/>
          </w:tcPr>
          <w:p w14:paraId="2716BCCD" w14:textId="14EEF5D8" w:rsidR="00DF39BF" w:rsidRPr="00E62F75" w:rsidRDefault="007940F4" w:rsidP="00E62F75">
            <w:pPr>
              <w:jc w:val="center"/>
              <w:rPr>
                <w:color w:val="FF0000"/>
              </w:rPr>
            </w:pPr>
            <w:r w:rsidRPr="006E2420">
              <w:rPr>
                <w:color w:val="000000"/>
              </w:rPr>
              <w:t>3</w:t>
            </w:r>
            <w:r w:rsidR="00DF39BF" w:rsidRPr="00E62F75">
              <w:rPr>
                <w:color w:val="000000"/>
              </w:rPr>
              <w:t>E-269</w:t>
            </w:r>
          </w:p>
        </w:tc>
      </w:tr>
      <w:tr w:rsidR="00DF39BF" w:rsidRPr="00435CF9" w14:paraId="23ED2640" w14:textId="77777777" w:rsidTr="00E62F75">
        <w:trPr>
          <w:trHeight w:val="300"/>
        </w:trPr>
        <w:tc>
          <w:tcPr>
            <w:tcW w:w="1817" w:type="dxa"/>
            <w:noWrap/>
            <w:vAlign w:val="center"/>
            <w:hideMark/>
          </w:tcPr>
          <w:p w14:paraId="2A75EBD4" w14:textId="77777777" w:rsidR="00DF39BF" w:rsidRPr="00E62F75" w:rsidRDefault="00DF39BF" w:rsidP="006E2420">
            <w:pPr>
              <w:jc w:val="center"/>
              <w:rPr>
                <w:color w:val="000000"/>
              </w:rPr>
            </w:pPr>
            <w:r w:rsidRPr="00E62F75">
              <w:rPr>
                <w:color w:val="000000"/>
              </w:rPr>
              <w:lastRenderedPageBreak/>
              <w:t>SMB</w:t>
            </w:r>
          </w:p>
        </w:tc>
        <w:tc>
          <w:tcPr>
            <w:tcW w:w="882" w:type="dxa"/>
            <w:noWrap/>
            <w:vAlign w:val="center"/>
            <w:hideMark/>
          </w:tcPr>
          <w:p w14:paraId="08E4F444" w14:textId="1710C459" w:rsidR="00DF39BF" w:rsidRPr="00E62F75" w:rsidRDefault="00DF39BF" w:rsidP="00E62F75">
            <w:pPr>
              <w:jc w:val="center"/>
              <w:rPr>
                <w:color w:val="FF0000"/>
              </w:rPr>
            </w:pPr>
            <w:r w:rsidRPr="00E62F75">
              <w:rPr>
                <w:color w:val="000000"/>
              </w:rPr>
              <w:t>-0,116</w:t>
            </w:r>
          </w:p>
        </w:tc>
        <w:tc>
          <w:tcPr>
            <w:tcW w:w="973" w:type="dxa"/>
            <w:noWrap/>
            <w:vAlign w:val="center"/>
            <w:hideMark/>
          </w:tcPr>
          <w:p w14:paraId="527B9CC9" w14:textId="0DE870EE" w:rsidR="00DF39BF" w:rsidRPr="00E62F75" w:rsidRDefault="00DF39BF" w:rsidP="00E62F75">
            <w:pPr>
              <w:jc w:val="center"/>
              <w:rPr>
                <w:color w:val="FF0000"/>
              </w:rPr>
            </w:pPr>
            <w:r w:rsidRPr="00E62F75">
              <w:rPr>
                <w:color w:val="000000"/>
              </w:rPr>
              <w:t>2E-07</w:t>
            </w:r>
          </w:p>
        </w:tc>
        <w:tc>
          <w:tcPr>
            <w:tcW w:w="883" w:type="dxa"/>
            <w:noWrap/>
            <w:vAlign w:val="center"/>
            <w:hideMark/>
          </w:tcPr>
          <w:p w14:paraId="6B3A9AD1" w14:textId="3FBAC21E" w:rsidR="00DF39BF" w:rsidRPr="00E62F75" w:rsidRDefault="00DF39BF" w:rsidP="00E62F75">
            <w:pPr>
              <w:jc w:val="center"/>
              <w:rPr>
                <w:color w:val="FF0000"/>
              </w:rPr>
            </w:pPr>
            <w:r w:rsidRPr="00E62F75">
              <w:rPr>
                <w:color w:val="000000"/>
              </w:rPr>
              <w:t>-0,116</w:t>
            </w:r>
          </w:p>
        </w:tc>
        <w:tc>
          <w:tcPr>
            <w:tcW w:w="0" w:type="auto"/>
            <w:noWrap/>
            <w:vAlign w:val="center"/>
            <w:hideMark/>
          </w:tcPr>
          <w:p w14:paraId="42522EEC" w14:textId="2D8D60E2" w:rsidR="00DF39BF" w:rsidRPr="00E62F75" w:rsidRDefault="00DF39BF" w:rsidP="00E62F75">
            <w:pPr>
              <w:jc w:val="center"/>
              <w:rPr>
                <w:color w:val="FF0000"/>
              </w:rPr>
            </w:pPr>
            <w:r w:rsidRPr="00E62F75">
              <w:rPr>
                <w:color w:val="000000"/>
              </w:rPr>
              <w:t>2E-07</w:t>
            </w:r>
          </w:p>
        </w:tc>
        <w:tc>
          <w:tcPr>
            <w:tcW w:w="992" w:type="dxa"/>
            <w:noWrap/>
            <w:vAlign w:val="center"/>
            <w:hideMark/>
          </w:tcPr>
          <w:p w14:paraId="65DEFC42" w14:textId="2D2B561F" w:rsidR="00DF39BF" w:rsidRPr="00E62F75" w:rsidRDefault="00DF39BF" w:rsidP="00E62F75">
            <w:pPr>
              <w:jc w:val="center"/>
              <w:rPr>
                <w:color w:val="FF0000"/>
              </w:rPr>
            </w:pPr>
            <w:r w:rsidRPr="00E62F75">
              <w:rPr>
                <w:color w:val="000000"/>
              </w:rPr>
              <w:t>-0,121</w:t>
            </w:r>
          </w:p>
        </w:tc>
        <w:tc>
          <w:tcPr>
            <w:tcW w:w="1054" w:type="dxa"/>
            <w:noWrap/>
            <w:vAlign w:val="center"/>
            <w:hideMark/>
          </w:tcPr>
          <w:p w14:paraId="368058BA" w14:textId="280CA8A8" w:rsidR="00DF39BF" w:rsidRPr="00E62F75" w:rsidRDefault="00DF39BF" w:rsidP="00E62F75">
            <w:pPr>
              <w:jc w:val="center"/>
              <w:rPr>
                <w:color w:val="FF0000"/>
              </w:rPr>
            </w:pPr>
            <w:r w:rsidRPr="00E62F75">
              <w:rPr>
                <w:color w:val="000000"/>
              </w:rPr>
              <w:t>5E-08</w:t>
            </w:r>
          </w:p>
        </w:tc>
        <w:tc>
          <w:tcPr>
            <w:tcW w:w="1062" w:type="dxa"/>
            <w:noWrap/>
            <w:vAlign w:val="center"/>
            <w:hideMark/>
          </w:tcPr>
          <w:p w14:paraId="74D8AEDC" w14:textId="398D8FBA" w:rsidR="00DF39BF" w:rsidRPr="00E62F75" w:rsidRDefault="00DF39BF" w:rsidP="00E62F75">
            <w:pPr>
              <w:jc w:val="center"/>
              <w:rPr>
                <w:color w:val="FF0000"/>
              </w:rPr>
            </w:pPr>
            <w:r w:rsidRPr="00E62F75">
              <w:rPr>
                <w:color w:val="000000"/>
              </w:rPr>
              <w:t>-0,115</w:t>
            </w:r>
          </w:p>
        </w:tc>
        <w:tc>
          <w:tcPr>
            <w:tcW w:w="1326" w:type="dxa"/>
            <w:noWrap/>
            <w:vAlign w:val="center"/>
            <w:hideMark/>
          </w:tcPr>
          <w:p w14:paraId="37B91F37" w14:textId="664FDE3F" w:rsidR="00DF39BF" w:rsidRPr="00E62F75" w:rsidRDefault="00DF39BF" w:rsidP="00E62F75">
            <w:pPr>
              <w:jc w:val="center"/>
              <w:rPr>
                <w:color w:val="FF0000"/>
              </w:rPr>
            </w:pPr>
            <w:r w:rsidRPr="00E62F75">
              <w:rPr>
                <w:color w:val="000000"/>
              </w:rPr>
              <w:t>6,95E-08</w:t>
            </w:r>
          </w:p>
        </w:tc>
        <w:tc>
          <w:tcPr>
            <w:tcW w:w="1098" w:type="dxa"/>
            <w:noWrap/>
            <w:vAlign w:val="center"/>
            <w:hideMark/>
          </w:tcPr>
          <w:p w14:paraId="53EF4D08" w14:textId="345F219D" w:rsidR="00DF39BF" w:rsidRPr="00E62F75" w:rsidRDefault="00DF39BF" w:rsidP="00E62F75">
            <w:pPr>
              <w:jc w:val="center"/>
              <w:rPr>
                <w:color w:val="FF0000"/>
              </w:rPr>
            </w:pPr>
            <w:r w:rsidRPr="00E62F75">
              <w:rPr>
                <w:color w:val="000000"/>
              </w:rPr>
              <w:t>-0,089</w:t>
            </w:r>
          </w:p>
        </w:tc>
        <w:tc>
          <w:tcPr>
            <w:tcW w:w="0" w:type="auto"/>
            <w:noWrap/>
            <w:vAlign w:val="center"/>
            <w:hideMark/>
          </w:tcPr>
          <w:p w14:paraId="1E6B13C2" w14:textId="577C62FE" w:rsidR="00DF39BF" w:rsidRPr="00E62F75" w:rsidRDefault="00DF39BF" w:rsidP="00E62F75">
            <w:pPr>
              <w:jc w:val="center"/>
              <w:rPr>
                <w:color w:val="FF0000"/>
              </w:rPr>
            </w:pPr>
            <w:r w:rsidRPr="00E62F75">
              <w:rPr>
                <w:color w:val="000000"/>
              </w:rPr>
              <w:t>2E-04</w:t>
            </w:r>
          </w:p>
        </w:tc>
        <w:tc>
          <w:tcPr>
            <w:tcW w:w="0" w:type="auto"/>
            <w:noWrap/>
            <w:vAlign w:val="center"/>
            <w:hideMark/>
          </w:tcPr>
          <w:p w14:paraId="0CE1C9E1" w14:textId="3100FF2C" w:rsidR="00DF39BF" w:rsidRPr="00E62F75" w:rsidRDefault="00DF39BF" w:rsidP="00E62F75">
            <w:pPr>
              <w:jc w:val="center"/>
              <w:rPr>
                <w:color w:val="FF0000"/>
              </w:rPr>
            </w:pPr>
            <w:r w:rsidRPr="00E62F75">
              <w:rPr>
                <w:color w:val="000000"/>
              </w:rPr>
              <w:t>-0,089</w:t>
            </w:r>
          </w:p>
        </w:tc>
        <w:tc>
          <w:tcPr>
            <w:tcW w:w="822" w:type="dxa"/>
            <w:noWrap/>
            <w:vAlign w:val="center"/>
            <w:hideMark/>
          </w:tcPr>
          <w:p w14:paraId="4D0A6C64" w14:textId="467EA8D5" w:rsidR="00DF39BF" w:rsidRPr="00E62F75" w:rsidRDefault="00DF39BF" w:rsidP="00E62F75">
            <w:pPr>
              <w:jc w:val="center"/>
              <w:rPr>
                <w:color w:val="FF0000"/>
              </w:rPr>
            </w:pPr>
            <w:r w:rsidRPr="00E62F75">
              <w:rPr>
                <w:color w:val="000000"/>
              </w:rPr>
              <w:t>2E-04</w:t>
            </w:r>
          </w:p>
        </w:tc>
      </w:tr>
      <w:tr w:rsidR="00DF39BF" w:rsidRPr="00435CF9" w14:paraId="19762676" w14:textId="77777777" w:rsidTr="00E62F75">
        <w:trPr>
          <w:trHeight w:val="300"/>
        </w:trPr>
        <w:tc>
          <w:tcPr>
            <w:tcW w:w="1817" w:type="dxa"/>
            <w:noWrap/>
            <w:vAlign w:val="center"/>
            <w:hideMark/>
          </w:tcPr>
          <w:p w14:paraId="5BE12AA2" w14:textId="77777777" w:rsidR="00DF39BF" w:rsidRPr="00E62F75" w:rsidRDefault="00DF39BF" w:rsidP="006E2420">
            <w:pPr>
              <w:jc w:val="center"/>
              <w:rPr>
                <w:color w:val="000000"/>
              </w:rPr>
            </w:pPr>
            <w:r w:rsidRPr="00E62F75">
              <w:rPr>
                <w:color w:val="000000"/>
              </w:rPr>
              <w:t>HML</w:t>
            </w:r>
          </w:p>
        </w:tc>
        <w:tc>
          <w:tcPr>
            <w:tcW w:w="882" w:type="dxa"/>
            <w:noWrap/>
            <w:vAlign w:val="center"/>
            <w:hideMark/>
          </w:tcPr>
          <w:p w14:paraId="682D6A55" w14:textId="50C64966" w:rsidR="00DF39BF" w:rsidRPr="00E62F75" w:rsidRDefault="00DF39BF" w:rsidP="00E62F75">
            <w:pPr>
              <w:jc w:val="center"/>
              <w:rPr>
                <w:color w:val="FF0000"/>
              </w:rPr>
            </w:pPr>
            <w:r w:rsidRPr="00E62F75">
              <w:rPr>
                <w:color w:val="000000"/>
              </w:rPr>
              <w:t>0,025</w:t>
            </w:r>
          </w:p>
        </w:tc>
        <w:tc>
          <w:tcPr>
            <w:tcW w:w="973" w:type="dxa"/>
            <w:noWrap/>
            <w:vAlign w:val="center"/>
            <w:hideMark/>
          </w:tcPr>
          <w:p w14:paraId="315524C8" w14:textId="67781454" w:rsidR="00DF39BF" w:rsidRPr="00E62F75" w:rsidRDefault="00DF39BF" w:rsidP="00E62F75">
            <w:pPr>
              <w:jc w:val="center"/>
              <w:rPr>
                <w:color w:val="FF0000"/>
              </w:rPr>
            </w:pPr>
            <w:r w:rsidRPr="00E62F75">
              <w:rPr>
                <w:color w:val="000000"/>
              </w:rPr>
              <w:t>0,402</w:t>
            </w:r>
          </w:p>
        </w:tc>
        <w:tc>
          <w:tcPr>
            <w:tcW w:w="883" w:type="dxa"/>
            <w:noWrap/>
            <w:vAlign w:val="center"/>
            <w:hideMark/>
          </w:tcPr>
          <w:p w14:paraId="2A70E7B2" w14:textId="0C14C0F0" w:rsidR="00DF39BF" w:rsidRPr="00E62F75" w:rsidRDefault="00DF39BF" w:rsidP="00E62F75">
            <w:pPr>
              <w:jc w:val="center"/>
              <w:rPr>
                <w:color w:val="FF0000"/>
              </w:rPr>
            </w:pPr>
            <w:r w:rsidRPr="00E62F75">
              <w:rPr>
                <w:color w:val="000000"/>
              </w:rPr>
              <w:t>0,025</w:t>
            </w:r>
          </w:p>
        </w:tc>
        <w:tc>
          <w:tcPr>
            <w:tcW w:w="0" w:type="auto"/>
            <w:noWrap/>
            <w:vAlign w:val="center"/>
            <w:hideMark/>
          </w:tcPr>
          <w:p w14:paraId="487565BD" w14:textId="44627EB0" w:rsidR="00DF39BF" w:rsidRPr="00E62F75" w:rsidRDefault="00DF39BF" w:rsidP="00E62F75">
            <w:pPr>
              <w:jc w:val="center"/>
              <w:rPr>
                <w:color w:val="FF0000"/>
              </w:rPr>
            </w:pPr>
            <w:r w:rsidRPr="00E62F75">
              <w:rPr>
                <w:color w:val="000000"/>
              </w:rPr>
              <w:t>0,402</w:t>
            </w:r>
          </w:p>
        </w:tc>
        <w:tc>
          <w:tcPr>
            <w:tcW w:w="992" w:type="dxa"/>
            <w:noWrap/>
            <w:vAlign w:val="center"/>
            <w:hideMark/>
          </w:tcPr>
          <w:p w14:paraId="5ACCE7D7" w14:textId="33BFD809" w:rsidR="00DF39BF" w:rsidRPr="00E62F75" w:rsidRDefault="00DF39BF" w:rsidP="00E62F75">
            <w:pPr>
              <w:jc w:val="center"/>
              <w:rPr>
                <w:color w:val="FF0000"/>
              </w:rPr>
            </w:pPr>
            <w:r w:rsidRPr="00E62F75">
              <w:rPr>
                <w:color w:val="000000"/>
              </w:rPr>
              <w:t>0,012</w:t>
            </w:r>
          </w:p>
        </w:tc>
        <w:tc>
          <w:tcPr>
            <w:tcW w:w="1054" w:type="dxa"/>
            <w:noWrap/>
            <w:vAlign w:val="center"/>
            <w:hideMark/>
          </w:tcPr>
          <w:p w14:paraId="01E6F754" w14:textId="77DB57B8" w:rsidR="00DF39BF" w:rsidRPr="00E62F75" w:rsidRDefault="00DF39BF" w:rsidP="00E62F75">
            <w:pPr>
              <w:jc w:val="center"/>
              <w:rPr>
                <w:color w:val="FF0000"/>
              </w:rPr>
            </w:pPr>
            <w:r w:rsidRPr="00E62F75">
              <w:rPr>
                <w:color w:val="000000"/>
              </w:rPr>
              <w:t>0,636</w:t>
            </w:r>
          </w:p>
        </w:tc>
        <w:tc>
          <w:tcPr>
            <w:tcW w:w="1062" w:type="dxa"/>
            <w:noWrap/>
            <w:vAlign w:val="center"/>
            <w:hideMark/>
          </w:tcPr>
          <w:p w14:paraId="14AB0B4A" w14:textId="70A064A8" w:rsidR="00DF39BF" w:rsidRPr="00E62F75" w:rsidRDefault="00DF39BF" w:rsidP="00E62F75">
            <w:pPr>
              <w:jc w:val="center"/>
              <w:rPr>
                <w:color w:val="FF0000"/>
              </w:rPr>
            </w:pPr>
            <w:r w:rsidRPr="00E62F75">
              <w:rPr>
                <w:color w:val="000000"/>
              </w:rPr>
              <w:t>0,022</w:t>
            </w:r>
          </w:p>
        </w:tc>
        <w:tc>
          <w:tcPr>
            <w:tcW w:w="1326" w:type="dxa"/>
            <w:noWrap/>
            <w:vAlign w:val="center"/>
            <w:hideMark/>
          </w:tcPr>
          <w:p w14:paraId="00DCCB17" w14:textId="15EED1EC" w:rsidR="00DF39BF" w:rsidRPr="00E62F75" w:rsidRDefault="00DF39BF" w:rsidP="00E62F75">
            <w:pPr>
              <w:jc w:val="center"/>
              <w:rPr>
                <w:color w:val="FF0000"/>
              </w:rPr>
            </w:pPr>
            <w:r w:rsidRPr="00E62F75">
              <w:rPr>
                <w:color w:val="000000"/>
              </w:rPr>
              <w:t>0,394</w:t>
            </w:r>
          </w:p>
        </w:tc>
        <w:tc>
          <w:tcPr>
            <w:tcW w:w="1098" w:type="dxa"/>
            <w:noWrap/>
            <w:vAlign w:val="center"/>
            <w:hideMark/>
          </w:tcPr>
          <w:p w14:paraId="3167D420" w14:textId="1A389D3E" w:rsidR="00DF39BF" w:rsidRPr="00E62F75" w:rsidRDefault="00DF39BF" w:rsidP="00E62F75">
            <w:pPr>
              <w:jc w:val="center"/>
              <w:rPr>
                <w:color w:val="FF0000"/>
              </w:rPr>
            </w:pPr>
            <w:r w:rsidRPr="00E62F75">
              <w:rPr>
                <w:color w:val="000000"/>
              </w:rPr>
              <w:t>0,023</w:t>
            </w:r>
          </w:p>
        </w:tc>
        <w:tc>
          <w:tcPr>
            <w:tcW w:w="0" w:type="auto"/>
            <w:noWrap/>
            <w:vAlign w:val="center"/>
            <w:hideMark/>
          </w:tcPr>
          <w:p w14:paraId="77418DE3" w14:textId="3D7EA120" w:rsidR="00DF39BF" w:rsidRPr="00E62F75" w:rsidRDefault="00DF39BF" w:rsidP="00E62F75">
            <w:pPr>
              <w:jc w:val="center"/>
              <w:rPr>
                <w:color w:val="FF0000"/>
              </w:rPr>
            </w:pPr>
            <w:r w:rsidRPr="00E62F75">
              <w:rPr>
                <w:color w:val="000000"/>
              </w:rPr>
              <w:t>0,430</w:t>
            </w:r>
          </w:p>
        </w:tc>
        <w:tc>
          <w:tcPr>
            <w:tcW w:w="0" w:type="auto"/>
            <w:noWrap/>
            <w:vAlign w:val="center"/>
            <w:hideMark/>
          </w:tcPr>
          <w:p w14:paraId="28ED46FF" w14:textId="73ED19C9" w:rsidR="00DF39BF" w:rsidRPr="00E62F75" w:rsidRDefault="00DF39BF" w:rsidP="00E62F75">
            <w:pPr>
              <w:jc w:val="center"/>
              <w:rPr>
                <w:color w:val="FF0000"/>
              </w:rPr>
            </w:pPr>
            <w:r w:rsidRPr="00E62F75">
              <w:rPr>
                <w:color w:val="000000"/>
              </w:rPr>
              <w:t>0,006</w:t>
            </w:r>
          </w:p>
        </w:tc>
        <w:tc>
          <w:tcPr>
            <w:tcW w:w="822" w:type="dxa"/>
            <w:noWrap/>
            <w:vAlign w:val="center"/>
            <w:hideMark/>
          </w:tcPr>
          <w:p w14:paraId="31C97ABB" w14:textId="186D1B14" w:rsidR="00DF39BF" w:rsidRPr="00E62F75" w:rsidRDefault="00DF39BF" w:rsidP="00E62F75">
            <w:pPr>
              <w:jc w:val="center"/>
              <w:rPr>
                <w:color w:val="FF0000"/>
              </w:rPr>
            </w:pPr>
            <w:r w:rsidRPr="00E62F75">
              <w:rPr>
                <w:color w:val="000000"/>
              </w:rPr>
              <w:t>0,805</w:t>
            </w:r>
          </w:p>
        </w:tc>
      </w:tr>
      <w:tr w:rsidR="00DF39BF" w:rsidRPr="00435CF9" w14:paraId="68774CD3" w14:textId="77777777" w:rsidTr="00E62F75">
        <w:trPr>
          <w:trHeight w:val="300"/>
        </w:trPr>
        <w:tc>
          <w:tcPr>
            <w:tcW w:w="1817" w:type="dxa"/>
            <w:noWrap/>
            <w:vAlign w:val="center"/>
            <w:hideMark/>
          </w:tcPr>
          <w:p w14:paraId="64AE3E21" w14:textId="77777777" w:rsidR="00DF39BF" w:rsidRPr="00E62F75" w:rsidRDefault="00DF39BF" w:rsidP="006E2420">
            <w:pPr>
              <w:jc w:val="center"/>
              <w:rPr>
                <w:color w:val="000000"/>
              </w:rPr>
            </w:pPr>
            <w:r w:rsidRPr="00E62F75">
              <w:rPr>
                <w:color w:val="000000"/>
              </w:rPr>
              <w:t>MKT_RF^2</w:t>
            </w:r>
          </w:p>
        </w:tc>
        <w:tc>
          <w:tcPr>
            <w:tcW w:w="882" w:type="dxa"/>
            <w:noWrap/>
            <w:vAlign w:val="center"/>
            <w:hideMark/>
          </w:tcPr>
          <w:p w14:paraId="0B9259D9" w14:textId="273DA107" w:rsidR="00DF39BF" w:rsidRPr="00E62F75" w:rsidRDefault="00DF39BF" w:rsidP="00E62F75">
            <w:pPr>
              <w:jc w:val="center"/>
              <w:rPr>
                <w:color w:val="FF0000"/>
              </w:rPr>
            </w:pPr>
            <w:r w:rsidRPr="00E62F75">
              <w:rPr>
                <w:color w:val="000000"/>
              </w:rPr>
              <w:t>-</w:t>
            </w:r>
          </w:p>
        </w:tc>
        <w:tc>
          <w:tcPr>
            <w:tcW w:w="973" w:type="dxa"/>
            <w:noWrap/>
            <w:vAlign w:val="center"/>
            <w:hideMark/>
          </w:tcPr>
          <w:p w14:paraId="088D95DA" w14:textId="6CCBE0F0" w:rsidR="00DF39BF" w:rsidRPr="00E62F75" w:rsidRDefault="00DF39BF" w:rsidP="00E62F75">
            <w:pPr>
              <w:jc w:val="center"/>
              <w:rPr>
                <w:color w:val="FF0000"/>
              </w:rPr>
            </w:pPr>
            <w:r w:rsidRPr="00E62F75">
              <w:rPr>
                <w:color w:val="000000"/>
              </w:rPr>
              <w:t>-</w:t>
            </w:r>
          </w:p>
        </w:tc>
        <w:tc>
          <w:tcPr>
            <w:tcW w:w="883" w:type="dxa"/>
            <w:noWrap/>
            <w:vAlign w:val="center"/>
            <w:hideMark/>
          </w:tcPr>
          <w:p w14:paraId="3ABA92A1" w14:textId="4C53D602" w:rsidR="00DF39BF" w:rsidRPr="00E62F75" w:rsidRDefault="00DF39BF" w:rsidP="00E62F75">
            <w:pPr>
              <w:jc w:val="center"/>
              <w:rPr>
                <w:color w:val="FF0000"/>
              </w:rPr>
            </w:pPr>
            <w:r w:rsidRPr="00E62F75">
              <w:rPr>
                <w:color w:val="000000"/>
              </w:rPr>
              <w:t>-</w:t>
            </w:r>
          </w:p>
        </w:tc>
        <w:tc>
          <w:tcPr>
            <w:tcW w:w="0" w:type="auto"/>
            <w:noWrap/>
            <w:vAlign w:val="center"/>
            <w:hideMark/>
          </w:tcPr>
          <w:p w14:paraId="2297FA70" w14:textId="5DCED253" w:rsidR="00DF39BF" w:rsidRPr="00E62F75" w:rsidRDefault="00DF39BF" w:rsidP="00E62F75">
            <w:pPr>
              <w:jc w:val="center"/>
              <w:rPr>
                <w:color w:val="FF0000"/>
              </w:rPr>
            </w:pPr>
            <w:r w:rsidRPr="00E62F75">
              <w:rPr>
                <w:color w:val="000000"/>
              </w:rPr>
              <w:t>-</w:t>
            </w:r>
          </w:p>
        </w:tc>
        <w:tc>
          <w:tcPr>
            <w:tcW w:w="992" w:type="dxa"/>
            <w:noWrap/>
            <w:vAlign w:val="center"/>
            <w:hideMark/>
          </w:tcPr>
          <w:p w14:paraId="3B6F6D42" w14:textId="3A2F6E40" w:rsidR="00DF39BF" w:rsidRPr="00E62F75" w:rsidRDefault="00DF39BF" w:rsidP="00E62F75">
            <w:pPr>
              <w:jc w:val="center"/>
              <w:rPr>
                <w:color w:val="FF0000"/>
              </w:rPr>
            </w:pPr>
            <w:r w:rsidRPr="00E62F75">
              <w:rPr>
                <w:color w:val="000000"/>
              </w:rPr>
              <w:t>-0,00257</w:t>
            </w:r>
          </w:p>
        </w:tc>
        <w:tc>
          <w:tcPr>
            <w:tcW w:w="1054" w:type="dxa"/>
            <w:noWrap/>
            <w:vAlign w:val="center"/>
            <w:hideMark/>
          </w:tcPr>
          <w:p w14:paraId="3CBF5D43" w14:textId="08F2B740" w:rsidR="00DF39BF" w:rsidRPr="00E62F75" w:rsidRDefault="00DF39BF" w:rsidP="00E62F75">
            <w:pPr>
              <w:jc w:val="center"/>
              <w:rPr>
                <w:color w:val="FF0000"/>
              </w:rPr>
            </w:pPr>
            <w:r w:rsidRPr="00E62F75">
              <w:rPr>
                <w:color w:val="000000"/>
              </w:rPr>
              <w:t>0,024</w:t>
            </w:r>
          </w:p>
        </w:tc>
        <w:tc>
          <w:tcPr>
            <w:tcW w:w="1062" w:type="dxa"/>
            <w:noWrap/>
            <w:vAlign w:val="center"/>
            <w:hideMark/>
          </w:tcPr>
          <w:p w14:paraId="1469967B" w14:textId="0431C7FE" w:rsidR="00DF39BF" w:rsidRPr="00E62F75" w:rsidRDefault="00DF39BF" w:rsidP="00E62F75">
            <w:pPr>
              <w:jc w:val="center"/>
              <w:rPr>
                <w:color w:val="FF0000"/>
              </w:rPr>
            </w:pPr>
            <w:r w:rsidRPr="00E62F75">
              <w:rPr>
                <w:color w:val="000000"/>
              </w:rPr>
              <w:t>-</w:t>
            </w:r>
          </w:p>
        </w:tc>
        <w:tc>
          <w:tcPr>
            <w:tcW w:w="1326" w:type="dxa"/>
            <w:noWrap/>
            <w:vAlign w:val="center"/>
            <w:hideMark/>
          </w:tcPr>
          <w:p w14:paraId="31BE9692" w14:textId="0A980166" w:rsidR="00DF39BF" w:rsidRPr="00E62F75" w:rsidRDefault="00DF39BF" w:rsidP="00E62F75">
            <w:pPr>
              <w:jc w:val="center"/>
              <w:rPr>
                <w:color w:val="FF0000"/>
              </w:rPr>
            </w:pPr>
            <w:r w:rsidRPr="00E62F75">
              <w:rPr>
                <w:color w:val="000000"/>
              </w:rPr>
              <w:t>-</w:t>
            </w:r>
          </w:p>
        </w:tc>
        <w:tc>
          <w:tcPr>
            <w:tcW w:w="1098" w:type="dxa"/>
            <w:noWrap/>
            <w:vAlign w:val="center"/>
            <w:hideMark/>
          </w:tcPr>
          <w:p w14:paraId="77A3271E" w14:textId="64C6A835" w:rsidR="00DF39BF" w:rsidRPr="00E62F75" w:rsidRDefault="00DF39BF" w:rsidP="00E62F75">
            <w:pPr>
              <w:jc w:val="center"/>
              <w:rPr>
                <w:color w:val="FF0000"/>
              </w:rPr>
            </w:pPr>
            <w:r w:rsidRPr="00E62F75">
              <w:rPr>
                <w:color w:val="000000"/>
              </w:rPr>
              <w:t>-</w:t>
            </w:r>
          </w:p>
        </w:tc>
        <w:tc>
          <w:tcPr>
            <w:tcW w:w="0" w:type="auto"/>
            <w:noWrap/>
            <w:vAlign w:val="center"/>
            <w:hideMark/>
          </w:tcPr>
          <w:p w14:paraId="4920A00F" w14:textId="2A4EEB0E" w:rsidR="00DF39BF" w:rsidRPr="00E62F75" w:rsidRDefault="00DF39BF" w:rsidP="00E62F75">
            <w:pPr>
              <w:jc w:val="center"/>
              <w:rPr>
                <w:color w:val="FF0000"/>
              </w:rPr>
            </w:pPr>
            <w:r w:rsidRPr="00E62F75">
              <w:rPr>
                <w:color w:val="000000"/>
              </w:rPr>
              <w:t>-</w:t>
            </w:r>
          </w:p>
        </w:tc>
        <w:tc>
          <w:tcPr>
            <w:tcW w:w="0" w:type="auto"/>
            <w:noWrap/>
            <w:vAlign w:val="center"/>
            <w:hideMark/>
          </w:tcPr>
          <w:p w14:paraId="03A94A87" w14:textId="766A7500" w:rsidR="00DF39BF" w:rsidRPr="00E62F75" w:rsidRDefault="00DF39BF" w:rsidP="00E62F75">
            <w:pPr>
              <w:jc w:val="center"/>
              <w:rPr>
                <w:color w:val="FF0000"/>
              </w:rPr>
            </w:pPr>
            <w:r w:rsidRPr="00E62F75">
              <w:rPr>
                <w:color w:val="000000"/>
              </w:rPr>
              <w:t>-</w:t>
            </w:r>
          </w:p>
        </w:tc>
        <w:tc>
          <w:tcPr>
            <w:tcW w:w="822" w:type="dxa"/>
            <w:noWrap/>
            <w:vAlign w:val="center"/>
            <w:hideMark/>
          </w:tcPr>
          <w:p w14:paraId="109CBFD0" w14:textId="3A8AD0A4" w:rsidR="00DF39BF" w:rsidRPr="00E62F75" w:rsidRDefault="00DF39BF" w:rsidP="00E62F75">
            <w:pPr>
              <w:jc w:val="center"/>
              <w:rPr>
                <w:color w:val="FF0000"/>
              </w:rPr>
            </w:pPr>
            <w:r w:rsidRPr="00E62F75">
              <w:rPr>
                <w:color w:val="000000"/>
              </w:rPr>
              <w:t>-</w:t>
            </w:r>
          </w:p>
        </w:tc>
      </w:tr>
      <w:tr w:rsidR="00DF39BF" w:rsidRPr="00435CF9" w14:paraId="47B70708" w14:textId="77777777" w:rsidTr="00E62F75">
        <w:trPr>
          <w:trHeight w:val="300"/>
        </w:trPr>
        <w:tc>
          <w:tcPr>
            <w:tcW w:w="1817" w:type="dxa"/>
            <w:noWrap/>
            <w:vAlign w:val="center"/>
            <w:hideMark/>
          </w:tcPr>
          <w:p w14:paraId="43CB38AF" w14:textId="77777777" w:rsidR="00DF39BF" w:rsidRPr="00E62F75" w:rsidRDefault="00DF39BF" w:rsidP="006E2420">
            <w:pPr>
              <w:jc w:val="center"/>
              <w:rPr>
                <w:color w:val="000000"/>
              </w:rPr>
            </w:pPr>
            <w:r w:rsidRPr="00E62F75">
              <w:rPr>
                <w:color w:val="000000"/>
              </w:rPr>
              <w:t>SMB^2</w:t>
            </w:r>
          </w:p>
        </w:tc>
        <w:tc>
          <w:tcPr>
            <w:tcW w:w="882" w:type="dxa"/>
            <w:noWrap/>
            <w:vAlign w:val="center"/>
            <w:hideMark/>
          </w:tcPr>
          <w:p w14:paraId="664A58FB" w14:textId="2603DF7B" w:rsidR="00DF39BF" w:rsidRPr="00E62F75" w:rsidRDefault="00DF39BF" w:rsidP="00E62F75">
            <w:pPr>
              <w:jc w:val="center"/>
              <w:rPr>
                <w:color w:val="FF0000"/>
              </w:rPr>
            </w:pPr>
            <w:r w:rsidRPr="00E62F75">
              <w:rPr>
                <w:color w:val="000000"/>
              </w:rPr>
              <w:t>-</w:t>
            </w:r>
          </w:p>
        </w:tc>
        <w:tc>
          <w:tcPr>
            <w:tcW w:w="973" w:type="dxa"/>
            <w:noWrap/>
            <w:vAlign w:val="center"/>
            <w:hideMark/>
          </w:tcPr>
          <w:p w14:paraId="4D4472FE" w14:textId="2B3ADAA3" w:rsidR="00DF39BF" w:rsidRPr="00E62F75" w:rsidRDefault="00DF39BF" w:rsidP="00E62F75">
            <w:pPr>
              <w:jc w:val="center"/>
              <w:rPr>
                <w:color w:val="FF0000"/>
              </w:rPr>
            </w:pPr>
            <w:r w:rsidRPr="00E62F75">
              <w:rPr>
                <w:color w:val="000000"/>
              </w:rPr>
              <w:t>-</w:t>
            </w:r>
          </w:p>
        </w:tc>
        <w:tc>
          <w:tcPr>
            <w:tcW w:w="883" w:type="dxa"/>
            <w:noWrap/>
            <w:vAlign w:val="center"/>
            <w:hideMark/>
          </w:tcPr>
          <w:p w14:paraId="55FC63FF" w14:textId="05FB116C" w:rsidR="00DF39BF" w:rsidRPr="00E62F75" w:rsidRDefault="00DF39BF" w:rsidP="00E62F75">
            <w:pPr>
              <w:jc w:val="center"/>
              <w:rPr>
                <w:color w:val="FF0000"/>
              </w:rPr>
            </w:pPr>
            <w:r w:rsidRPr="00E62F75">
              <w:rPr>
                <w:color w:val="000000"/>
              </w:rPr>
              <w:t>-</w:t>
            </w:r>
          </w:p>
        </w:tc>
        <w:tc>
          <w:tcPr>
            <w:tcW w:w="0" w:type="auto"/>
            <w:noWrap/>
            <w:vAlign w:val="center"/>
            <w:hideMark/>
          </w:tcPr>
          <w:p w14:paraId="4E9512CA" w14:textId="7C3E3B02" w:rsidR="00DF39BF" w:rsidRPr="00E62F75" w:rsidRDefault="00DF39BF" w:rsidP="00E62F75">
            <w:pPr>
              <w:jc w:val="center"/>
              <w:rPr>
                <w:color w:val="FF0000"/>
              </w:rPr>
            </w:pPr>
            <w:r w:rsidRPr="00E62F75">
              <w:rPr>
                <w:color w:val="000000"/>
              </w:rPr>
              <w:t>-</w:t>
            </w:r>
          </w:p>
        </w:tc>
        <w:tc>
          <w:tcPr>
            <w:tcW w:w="992" w:type="dxa"/>
            <w:noWrap/>
            <w:vAlign w:val="center"/>
            <w:hideMark/>
          </w:tcPr>
          <w:p w14:paraId="47FEB177" w14:textId="6B0BF2F7" w:rsidR="00DF39BF" w:rsidRPr="00E62F75" w:rsidRDefault="00DF39BF" w:rsidP="00E62F75">
            <w:pPr>
              <w:jc w:val="center"/>
              <w:rPr>
                <w:color w:val="FF0000"/>
              </w:rPr>
            </w:pPr>
            <w:r w:rsidRPr="00E62F75">
              <w:rPr>
                <w:color w:val="000000"/>
              </w:rPr>
              <w:t>-</w:t>
            </w:r>
          </w:p>
        </w:tc>
        <w:tc>
          <w:tcPr>
            <w:tcW w:w="1054" w:type="dxa"/>
            <w:noWrap/>
            <w:vAlign w:val="center"/>
            <w:hideMark/>
          </w:tcPr>
          <w:p w14:paraId="10EAF328" w14:textId="52A554EB" w:rsidR="00DF39BF" w:rsidRPr="00E62F75" w:rsidRDefault="00DF39BF" w:rsidP="00E62F75">
            <w:pPr>
              <w:jc w:val="center"/>
              <w:rPr>
                <w:color w:val="FF0000"/>
              </w:rPr>
            </w:pPr>
            <w:r w:rsidRPr="00E62F75">
              <w:rPr>
                <w:color w:val="000000"/>
              </w:rPr>
              <w:t>-</w:t>
            </w:r>
          </w:p>
        </w:tc>
        <w:tc>
          <w:tcPr>
            <w:tcW w:w="1062" w:type="dxa"/>
            <w:noWrap/>
            <w:vAlign w:val="center"/>
            <w:hideMark/>
          </w:tcPr>
          <w:p w14:paraId="207EFF9A" w14:textId="3E2E9B6B" w:rsidR="00DF39BF" w:rsidRPr="00E62F75" w:rsidRDefault="00DF39BF" w:rsidP="00E62F75">
            <w:pPr>
              <w:jc w:val="center"/>
              <w:rPr>
                <w:color w:val="FF0000"/>
              </w:rPr>
            </w:pPr>
            <w:r w:rsidRPr="00E62F75">
              <w:rPr>
                <w:color w:val="000000"/>
              </w:rPr>
              <w:t>-</w:t>
            </w:r>
          </w:p>
        </w:tc>
        <w:tc>
          <w:tcPr>
            <w:tcW w:w="1326" w:type="dxa"/>
            <w:noWrap/>
            <w:vAlign w:val="center"/>
            <w:hideMark/>
          </w:tcPr>
          <w:p w14:paraId="43208805" w14:textId="1C1F5CFA" w:rsidR="00DF39BF" w:rsidRPr="00E62F75" w:rsidRDefault="00DF39BF" w:rsidP="00E62F75">
            <w:pPr>
              <w:jc w:val="center"/>
              <w:rPr>
                <w:color w:val="FF0000"/>
              </w:rPr>
            </w:pPr>
            <w:r w:rsidRPr="00E62F75">
              <w:rPr>
                <w:color w:val="000000"/>
              </w:rPr>
              <w:t>-</w:t>
            </w:r>
          </w:p>
        </w:tc>
        <w:tc>
          <w:tcPr>
            <w:tcW w:w="1098" w:type="dxa"/>
            <w:noWrap/>
            <w:vAlign w:val="center"/>
            <w:hideMark/>
          </w:tcPr>
          <w:p w14:paraId="520EEFD2" w14:textId="4E88CE3D" w:rsidR="00DF39BF" w:rsidRPr="00E62F75" w:rsidRDefault="00DF39BF" w:rsidP="00E62F75">
            <w:pPr>
              <w:jc w:val="center"/>
              <w:rPr>
                <w:color w:val="FF0000"/>
              </w:rPr>
            </w:pPr>
            <w:r w:rsidRPr="00E62F75">
              <w:rPr>
                <w:color w:val="000000"/>
              </w:rPr>
              <w:t>-</w:t>
            </w:r>
          </w:p>
        </w:tc>
        <w:tc>
          <w:tcPr>
            <w:tcW w:w="0" w:type="auto"/>
            <w:noWrap/>
            <w:vAlign w:val="center"/>
            <w:hideMark/>
          </w:tcPr>
          <w:p w14:paraId="22133A7C" w14:textId="1018A2DE" w:rsidR="00DF39BF" w:rsidRPr="00E62F75" w:rsidRDefault="00DF39BF" w:rsidP="00E62F75">
            <w:pPr>
              <w:jc w:val="center"/>
              <w:rPr>
                <w:color w:val="FF0000"/>
              </w:rPr>
            </w:pPr>
            <w:r w:rsidRPr="00E62F75">
              <w:rPr>
                <w:color w:val="000000"/>
              </w:rPr>
              <w:t>-</w:t>
            </w:r>
          </w:p>
        </w:tc>
        <w:tc>
          <w:tcPr>
            <w:tcW w:w="0" w:type="auto"/>
            <w:noWrap/>
            <w:vAlign w:val="center"/>
            <w:hideMark/>
          </w:tcPr>
          <w:p w14:paraId="56B76FCD" w14:textId="7E356AEA" w:rsidR="00DF39BF" w:rsidRPr="00E62F75" w:rsidRDefault="00DF39BF" w:rsidP="00E62F75">
            <w:pPr>
              <w:jc w:val="center"/>
              <w:rPr>
                <w:color w:val="FF0000"/>
              </w:rPr>
            </w:pPr>
            <w:r w:rsidRPr="00E62F75">
              <w:rPr>
                <w:color w:val="000000"/>
              </w:rPr>
              <w:t>-</w:t>
            </w:r>
          </w:p>
        </w:tc>
        <w:tc>
          <w:tcPr>
            <w:tcW w:w="822" w:type="dxa"/>
            <w:noWrap/>
            <w:vAlign w:val="center"/>
            <w:hideMark/>
          </w:tcPr>
          <w:p w14:paraId="5648F39F" w14:textId="3B3D90A0" w:rsidR="00DF39BF" w:rsidRPr="00E62F75" w:rsidRDefault="00DF39BF" w:rsidP="00E62F75">
            <w:pPr>
              <w:jc w:val="center"/>
              <w:rPr>
                <w:color w:val="FF0000"/>
              </w:rPr>
            </w:pPr>
            <w:r w:rsidRPr="00E62F75">
              <w:rPr>
                <w:color w:val="000000"/>
              </w:rPr>
              <w:t>-</w:t>
            </w:r>
          </w:p>
        </w:tc>
      </w:tr>
      <w:tr w:rsidR="00DF39BF" w:rsidRPr="00435CF9" w14:paraId="1D289408" w14:textId="77777777" w:rsidTr="00E62F75">
        <w:trPr>
          <w:trHeight w:val="300"/>
        </w:trPr>
        <w:tc>
          <w:tcPr>
            <w:tcW w:w="1817" w:type="dxa"/>
            <w:noWrap/>
            <w:vAlign w:val="center"/>
            <w:hideMark/>
          </w:tcPr>
          <w:p w14:paraId="5395A9CD" w14:textId="77777777" w:rsidR="00DF39BF" w:rsidRPr="00E62F75" w:rsidRDefault="00DF39BF" w:rsidP="006E2420">
            <w:pPr>
              <w:jc w:val="center"/>
              <w:rPr>
                <w:color w:val="000000"/>
              </w:rPr>
            </w:pPr>
            <w:r w:rsidRPr="00E62F75">
              <w:rPr>
                <w:color w:val="000000"/>
              </w:rPr>
              <w:t>HML^2</w:t>
            </w:r>
          </w:p>
        </w:tc>
        <w:tc>
          <w:tcPr>
            <w:tcW w:w="882" w:type="dxa"/>
            <w:noWrap/>
            <w:vAlign w:val="center"/>
            <w:hideMark/>
          </w:tcPr>
          <w:p w14:paraId="2FA00CE4" w14:textId="52011524" w:rsidR="00DF39BF" w:rsidRPr="00E62F75" w:rsidRDefault="00DF39BF" w:rsidP="00E62F75">
            <w:pPr>
              <w:jc w:val="center"/>
              <w:rPr>
                <w:color w:val="FF0000"/>
              </w:rPr>
            </w:pPr>
            <w:r w:rsidRPr="00E62F75">
              <w:rPr>
                <w:color w:val="000000"/>
              </w:rPr>
              <w:t>-</w:t>
            </w:r>
          </w:p>
        </w:tc>
        <w:tc>
          <w:tcPr>
            <w:tcW w:w="973" w:type="dxa"/>
            <w:noWrap/>
            <w:vAlign w:val="center"/>
            <w:hideMark/>
          </w:tcPr>
          <w:p w14:paraId="2A1B647D" w14:textId="7F5F378D" w:rsidR="00DF39BF" w:rsidRPr="00E62F75" w:rsidRDefault="00DF39BF" w:rsidP="00E62F75">
            <w:pPr>
              <w:jc w:val="center"/>
              <w:rPr>
                <w:color w:val="FF0000"/>
              </w:rPr>
            </w:pPr>
            <w:r w:rsidRPr="00E62F75">
              <w:rPr>
                <w:color w:val="000000"/>
              </w:rPr>
              <w:t>-</w:t>
            </w:r>
          </w:p>
        </w:tc>
        <w:tc>
          <w:tcPr>
            <w:tcW w:w="883" w:type="dxa"/>
            <w:noWrap/>
            <w:vAlign w:val="center"/>
            <w:hideMark/>
          </w:tcPr>
          <w:p w14:paraId="77EAEB32" w14:textId="5B2E5124" w:rsidR="00DF39BF" w:rsidRPr="00E62F75" w:rsidRDefault="00DF39BF" w:rsidP="00E62F75">
            <w:pPr>
              <w:jc w:val="center"/>
              <w:rPr>
                <w:color w:val="FF0000"/>
              </w:rPr>
            </w:pPr>
            <w:r w:rsidRPr="00E62F75">
              <w:rPr>
                <w:color w:val="000000"/>
              </w:rPr>
              <w:t>-</w:t>
            </w:r>
          </w:p>
        </w:tc>
        <w:tc>
          <w:tcPr>
            <w:tcW w:w="0" w:type="auto"/>
            <w:noWrap/>
            <w:vAlign w:val="center"/>
            <w:hideMark/>
          </w:tcPr>
          <w:p w14:paraId="0A4DCA90" w14:textId="62CCA9E4" w:rsidR="00DF39BF" w:rsidRPr="00E62F75" w:rsidRDefault="00DF39BF" w:rsidP="00E62F75">
            <w:pPr>
              <w:jc w:val="center"/>
              <w:rPr>
                <w:color w:val="FF0000"/>
              </w:rPr>
            </w:pPr>
            <w:r w:rsidRPr="00E62F75">
              <w:rPr>
                <w:color w:val="000000"/>
              </w:rPr>
              <w:t>-</w:t>
            </w:r>
          </w:p>
        </w:tc>
        <w:tc>
          <w:tcPr>
            <w:tcW w:w="992" w:type="dxa"/>
            <w:noWrap/>
            <w:vAlign w:val="center"/>
            <w:hideMark/>
          </w:tcPr>
          <w:p w14:paraId="6560B147" w14:textId="3BBDEEF6" w:rsidR="00DF39BF" w:rsidRPr="00E62F75" w:rsidRDefault="00DF39BF" w:rsidP="00E62F75">
            <w:pPr>
              <w:jc w:val="center"/>
              <w:rPr>
                <w:color w:val="FF0000"/>
              </w:rPr>
            </w:pPr>
            <w:r w:rsidRPr="00E62F75">
              <w:rPr>
                <w:color w:val="000000"/>
              </w:rPr>
              <w:t>0,00779</w:t>
            </w:r>
          </w:p>
        </w:tc>
        <w:tc>
          <w:tcPr>
            <w:tcW w:w="1054" w:type="dxa"/>
            <w:noWrap/>
            <w:vAlign w:val="center"/>
            <w:hideMark/>
          </w:tcPr>
          <w:p w14:paraId="497DEF1F" w14:textId="0F946265" w:rsidR="00DF39BF" w:rsidRPr="00E62F75" w:rsidRDefault="00DF39BF" w:rsidP="00E62F75">
            <w:pPr>
              <w:jc w:val="center"/>
              <w:rPr>
                <w:color w:val="FF0000"/>
              </w:rPr>
            </w:pPr>
            <w:r w:rsidRPr="00E62F75">
              <w:rPr>
                <w:color w:val="000000"/>
              </w:rPr>
              <w:t>0,039</w:t>
            </w:r>
          </w:p>
        </w:tc>
        <w:tc>
          <w:tcPr>
            <w:tcW w:w="1062" w:type="dxa"/>
            <w:noWrap/>
            <w:vAlign w:val="center"/>
            <w:hideMark/>
          </w:tcPr>
          <w:p w14:paraId="7F4B5B8A" w14:textId="7DDFE6FF" w:rsidR="00DF39BF" w:rsidRPr="00E62F75" w:rsidRDefault="00DF39BF" w:rsidP="00E62F75">
            <w:pPr>
              <w:jc w:val="center"/>
              <w:rPr>
                <w:color w:val="FF0000"/>
              </w:rPr>
            </w:pPr>
            <w:r w:rsidRPr="00E62F75">
              <w:rPr>
                <w:color w:val="000000"/>
              </w:rPr>
              <w:t>-</w:t>
            </w:r>
          </w:p>
        </w:tc>
        <w:tc>
          <w:tcPr>
            <w:tcW w:w="1326" w:type="dxa"/>
            <w:noWrap/>
            <w:vAlign w:val="center"/>
            <w:hideMark/>
          </w:tcPr>
          <w:p w14:paraId="0903B0D3" w14:textId="501DB808" w:rsidR="00DF39BF" w:rsidRPr="00E62F75" w:rsidRDefault="00DF39BF" w:rsidP="00E62F75">
            <w:pPr>
              <w:jc w:val="center"/>
              <w:rPr>
                <w:color w:val="FF0000"/>
              </w:rPr>
            </w:pPr>
            <w:r w:rsidRPr="00E62F75">
              <w:rPr>
                <w:color w:val="000000"/>
              </w:rPr>
              <w:t>-</w:t>
            </w:r>
          </w:p>
        </w:tc>
        <w:tc>
          <w:tcPr>
            <w:tcW w:w="1098" w:type="dxa"/>
            <w:noWrap/>
            <w:vAlign w:val="center"/>
            <w:hideMark/>
          </w:tcPr>
          <w:p w14:paraId="6DA35382" w14:textId="240B72A4" w:rsidR="00DF39BF" w:rsidRPr="00E62F75" w:rsidRDefault="00DF39BF" w:rsidP="00E62F75">
            <w:pPr>
              <w:jc w:val="center"/>
              <w:rPr>
                <w:color w:val="FF0000"/>
              </w:rPr>
            </w:pPr>
            <w:r w:rsidRPr="00E62F75">
              <w:rPr>
                <w:color w:val="000000"/>
              </w:rPr>
              <w:t>-</w:t>
            </w:r>
          </w:p>
        </w:tc>
        <w:tc>
          <w:tcPr>
            <w:tcW w:w="0" w:type="auto"/>
            <w:noWrap/>
            <w:vAlign w:val="center"/>
            <w:hideMark/>
          </w:tcPr>
          <w:p w14:paraId="2DC79FA8" w14:textId="4FD4060A" w:rsidR="00DF39BF" w:rsidRPr="00E62F75" w:rsidRDefault="00DF39BF" w:rsidP="00E62F75">
            <w:pPr>
              <w:jc w:val="center"/>
              <w:rPr>
                <w:color w:val="FF0000"/>
              </w:rPr>
            </w:pPr>
            <w:r w:rsidRPr="00E62F75">
              <w:rPr>
                <w:color w:val="000000"/>
              </w:rPr>
              <w:t>-</w:t>
            </w:r>
          </w:p>
        </w:tc>
        <w:tc>
          <w:tcPr>
            <w:tcW w:w="0" w:type="auto"/>
            <w:noWrap/>
            <w:vAlign w:val="center"/>
            <w:hideMark/>
          </w:tcPr>
          <w:p w14:paraId="5E44CC91" w14:textId="3C478E67" w:rsidR="00DF39BF" w:rsidRPr="00E62F75" w:rsidRDefault="00DF39BF" w:rsidP="00E62F75">
            <w:pPr>
              <w:jc w:val="center"/>
              <w:rPr>
                <w:color w:val="FF0000"/>
              </w:rPr>
            </w:pPr>
            <w:r w:rsidRPr="00E62F75">
              <w:rPr>
                <w:color w:val="000000"/>
              </w:rPr>
              <w:t>0,00758</w:t>
            </w:r>
          </w:p>
        </w:tc>
        <w:tc>
          <w:tcPr>
            <w:tcW w:w="822" w:type="dxa"/>
            <w:noWrap/>
            <w:vAlign w:val="center"/>
            <w:hideMark/>
          </w:tcPr>
          <w:p w14:paraId="1068BD08" w14:textId="0308F527" w:rsidR="00DF39BF" w:rsidRPr="00E62F75" w:rsidRDefault="00DF39BF" w:rsidP="00E62F75">
            <w:pPr>
              <w:jc w:val="center"/>
              <w:rPr>
                <w:color w:val="FF0000"/>
              </w:rPr>
            </w:pPr>
            <w:r w:rsidRPr="00E62F75">
              <w:rPr>
                <w:color w:val="000000"/>
              </w:rPr>
              <w:t>0,048</w:t>
            </w:r>
          </w:p>
        </w:tc>
      </w:tr>
      <w:tr w:rsidR="00DF39BF" w:rsidRPr="00435CF9" w14:paraId="3C62D4F8" w14:textId="77777777" w:rsidTr="00E62F75">
        <w:trPr>
          <w:trHeight w:val="300"/>
        </w:trPr>
        <w:tc>
          <w:tcPr>
            <w:tcW w:w="1817" w:type="dxa"/>
            <w:noWrap/>
            <w:vAlign w:val="center"/>
            <w:hideMark/>
          </w:tcPr>
          <w:p w14:paraId="38C3AC42" w14:textId="77777777" w:rsidR="00DF39BF" w:rsidRPr="00E62F75" w:rsidRDefault="00DF39BF" w:rsidP="006E2420">
            <w:pPr>
              <w:jc w:val="center"/>
              <w:rPr>
                <w:color w:val="000000"/>
              </w:rPr>
            </w:pPr>
            <w:r w:rsidRPr="00E62F75">
              <w:rPr>
                <w:color w:val="000000"/>
              </w:rPr>
              <w:t>MKT_RF^3</w:t>
            </w:r>
          </w:p>
        </w:tc>
        <w:tc>
          <w:tcPr>
            <w:tcW w:w="882" w:type="dxa"/>
            <w:noWrap/>
            <w:vAlign w:val="center"/>
            <w:hideMark/>
          </w:tcPr>
          <w:p w14:paraId="45B4200A" w14:textId="7AB29005" w:rsidR="00DF39BF" w:rsidRPr="00E62F75" w:rsidRDefault="00DF39BF" w:rsidP="00E62F75">
            <w:pPr>
              <w:jc w:val="center"/>
              <w:rPr>
                <w:color w:val="FF0000"/>
              </w:rPr>
            </w:pPr>
            <w:r w:rsidRPr="00E62F75">
              <w:rPr>
                <w:color w:val="000000"/>
              </w:rPr>
              <w:t>-</w:t>
            </w:r>
          </w:p>
        </w:tc>
        <w:tc>
          <w:tcPr>
            <w:tcW w:w="973" w:type="dxa"/>
            <w:noWrap/>
            <w:vAlign w:val="center"/>
            <w:hideMark/>
          </w:tcPr>
          <w:p w14:paraId="2A3E0516" w14:textId="1196A202" w:rsidR="00DF39BF" w:rsidRPr="00E62F75" w:rsidRDefault="00DF39BF" w:rsidP="00E62F75">
            <w:pPr>
              <w:jc w:val="center"/>
              <w:rPr>
                <w:color w:val="FF0000"/>
              </w:rPr>
            </w:pPr>
            <w:r w:rsidRPr="00E62F75">
              <w:rPr>
                <w:color w:val="000000"/>
              </w:rPr>
              <w:t>-</w:t>
            </w:r>
          </w:p>
        </w:tc>
        <w:tc>
          <w:tcPr>
            <w:tcW w:w="883" w:type="dxa"/>
            <w:noWrap/>
            <w:vAlign w:val="center"/>
            <w:hideMark/>
          </w:tcPr>
          <w:p w14:paraId="2855F496" w14:textId="3E39FF3F" w:rsidR="00DF39BF" w:rsidRPr="00E62F75" w:rsidRDefault="00DF39BF" w:rsidP="00E62F75">
            <w:pPr>
              <w:jc w:val="center"/>
              <w:rPr>
                <w:color w:val="FF0000"/>
              </w:rPr>
            </w:pPr>
            <w:r w:rsidRPr="00E62F75">
              <w:rPr>
                <w:color w:val="000000"/>
              </w:rPr>
              <w:t>-</w:t>
            </w:r>
          </w:p>
        </w:tc>
        <w:tc>
          <w:tcPr>
            <w:tcW w:w="0" w:type="auto"/>
            <w:noWrap/>
            <w:vAlign w:val="center"/>
            <w:hideMark/>
          </w:tcPr>
          <w:p w14:paraId="0494DEEF" w14:textId="2E26B476" w:rsidR="00DF39BF" w:rsidRPr="00E62F75" w:rsidRDefault="00DF39BF" w:rsidP="00E62F75">
            <w:pPr>
              <w:jc w:val="center"/>
              <w:rPr>
                <w:color w:val="FF0000"/>
              </w:rPr>
            </w:pPr>
            <w:r w:rsidRPr="00E62F75">
              <w:rPr>
                <w:color w:val="000000"/>
              </w:rPr>
              <w:t>-</w:t>
            </w:r>
          </w:p>
        </w:tc>
        <w:tc>
          <w:tcPr>
            <w:tcW w:w="992" w:type="dxa"/>
            <w:noWrap/>
            <w:vAlign w:val="center"/>
            <w:hideMark/>
          </w:tcPr>
          <w:p w14:paraId="5E393264" w14:textId="15B17038" w:rsidR="00DF39BF" w:rsidRPr="00E62F75" w:rsidRDefault="00DF39BF" w:rsidP="00E62F75">
            <w:pPr>
              <w:jc w:val="center"/>
              <w:rPr>
                <w:color w:val="FF0000"/>
              </w:rPr>
            </w:pPr>
            <w:r w:rsidRPr="00E62F75">
              <w:rPr>
                <w:color w:val="000000"/>
              </w:rPr>
              <w:t>-</w:t>
            </w:r>
          </w:p>
        </w:tc>
        <w:tc>
          <w:tcPr>
            <w:tcW w:w="1054" w:type="dxa"/>
            <w:noWrap/>
            <w:vAlign w:val="center"/>
            <w:hideMark/>
          </w:tcPr>
          <w:p w14:paraId="534F0FAD" w14:textId="2A96FC98" w:rsidR="00DF39BF" w:rsidRPr="00E62F75" w:rsidRDefault="00DF39BF" w:rsidP="00E62F75">
            <w:pPr>
              <w:jc w:val="center"/>
              <w:rPr>
                <w:color w:val="FF0000"/>
              </w:rPr>
            </w:pPr>
            <w:r w:rsidRPr="00E62F75">
              <w:rPr>
                <w:color w:val="000000"/>
              </w:rPr>
              <w:t>-</w:t>
            </w:r>
          </w:p>
        </w:tc>
        <w:tc>
          <w:tcPr>
            <w:tcW w:w="1062" w:type="dxa"/>
            <w:noWrap/>
            <w:vAlign w:val="center"/>
          </w:tcPr>
          <w:p w14:paraId="1B194886" w14:textId="299EB6BD" w:rsidR="00DF39BF" w:rsidRPr="00E62F75" w:rsidRDefault="00DF39BF" w:rsidP="00E62F75">
            <w:pPr>
              <w:jc w:val="center"/>
              <w:rPr>
                <w:color w:val="FF0000"/>
              </w:rPr>
            </w:pPr>
            <w:r w:rsidRPr="00E62F75">
              <w:rPr>
                <w:color w:val="000000"/>
              </w:rPr>
              <w:t>-</w:t>
            </w:r>
          </w:p>
        </w:tc>
        <w:tc>
          <w:tcPr>
            <w:tcW w:w="1326" w:type="dxa"/>
            <w:noWrap/>
            <w:vAlign w:val="center"/>
          </w:tcPr>
          <w:p w14:paraId="34000D01" w14:textId="39E29ECF" w:rsidR="00DF39BF" w:rsidRPr="00E62F75" w:rsidRDefault="00DF39BF" w:rsidP="00E62F75">
            <w:pPr>
              <w:jc w:val="center"/>
              <w:rPr>
                <w:color w:val="FF0000"/>
              </w:rPr>
            </w:pPr>
            <w:r w:rsidRPr="00E62F75">
              <w:rPr>
                <w:color w:val="000000"/>
              </w:rPr>
              <w:t>-</w:t>
            </w:r>
          </w:p>
        </w:tc>
        <w:tc>
          <w:tcPr>
            <w:tcW w:w="1098" w:type="dxa"/>
            <w:noWrap/>
            <w:vAlign w:val="center"/>
            <w:hideMark/>
          </w:tcPr>
          <w:p w14:paraId="00FFAE6B" w14:textId="21CBD560" w:rsidR="00DF39BF" w:rsidRPr="00E62F75" w:rsidRDefault="00DF39BF" w:rsidP="00E62F75">
            <w:pPr>
              <w:jc w:val="center"/>
              <w:rPr>
                <w:color w:val="FF0000"/>
              </w:rPr>
            </w:pPr>
            <w:r w:rsidRPr="00E62F75">
              <w:rPr>
                <w:color w:val="000000"/>
              </w:rPr>
              <w:t>-</w:t>
            </w:r>
          </w:p>
        </w:tc>
        <w:tc>
          <w:tcPr>
            <w:tcW w:w="0" w:type="auto"/>
            <w:noWrap/>
            <w:vAlign w:val="center"/>
            <w:hideMark/>
          </w:tcPr>
          <w:p w14:paraId="6BD2E42F" w14:textId="6AEAB912" w:rsidR="00DF39BF" w:rsidRPr="00E62F75" w:rsidRDefault="00DF39BF" w:rsidP="00E62F75">
            <w:pPr>
              <w:jc w:val="center"/>
              <w:rPr>
                <w:color w:val="FF0000"/>
              </w:rPr>
            </w:pPr>
            <w:r w:rsidRPr="00E62F75">
              <w:rPr>
                <w:color w:val="000000"/>
              </w:rPr>
              <w:t>-</w:t>
            </w:r>
          </w:p>
        </w:tc>
        <w:tc>
          <w:tcPr>
            <w:tcW w:w="0" w:type="auto"/>
            <w:noWrap/>
            <w:vAlign w:val="center"/>
            <w:hideMark/>
          </w:tcPr>
          <w:p w14:paraId="1488CA73" w14:textId="050459FC" w:rsidR="00DF39BF" w:rsidRPr="00E62F75" w:rsidRDefault="00DF39BF" w:rsidP="00E62F75">
            <w:pPr>
              <w:jc w:val="center"/>
              <w:rPr>
                <w:color w:val="FF0000"/>
              </w:rPr>
            </w:pPr>
            <w:r w:rsidRPr="00E62F75">
              <w:rPr>
                <w:color w:val="000000"/>
              </w:rPr>
              <w:t>-</w:t>
            </w:r>
          </w:p>
        </w:tc>
        <w:tc>
          <w:tcPr>
            <w:tcW w:w="822" w:type="dxa"/>
            <w:noWrap/>
            <w:vAlign w:val="center"/>
            <w:hideMark/>
          </w:tcPr>
          <w:p w14:paraId="5ECB6808" w14:textId="0898E36E" w:rsidR="00DF39BF" w:rsidRPr="00E62F75" w:rsidRDefault="00DF39BF" w:rsidP="00E62F75">
            <w:pPr>
              <w:jc w:val="center"/>
              <w:rPr>
                <w:color w:val="FF0000"/>
              </w:rPr>
            </w:pPr>
            <w:r w:rsidRPr="00E62F75">
              <w:rPr>
                <w:color w:val="000000"/>
              </w:rPr>
              <w:t>-</w:t>
            </w:r>
          </w:p>
        </w:tc>
      </w:tr>
      <w:tr w:rsidR="00DF39BF" w:rsidRPr="00435CF9" w14:paraId="3E41BBD7" w14:textId="77777777" w:rsidTr="00E62F75">
        <w:trPr>
          <w:trHeight w:val="300"/>
        </w:trPr>
        <w:tc>
          <w:tcPr>
            <w:tcW w:w="1817" w:type="dxa"/>
            <w:noWrap/>
            <w:vAlign w:val="center"/>
            <w:hideMark/>
          </w:tcPr>
          <w:p w14:paraId="369114AC" w14:textId="77777777" w:rsidR="00DF39BF" w:rsidRPr="00E62F75" w:rsidRDefault="00DF39BF" w:rsidP="006E2420">
            <w:pPr>
              <w:jc w:val="center"/>
              <w:rPr>
                <w:color w:val="000000"/>
              </w:rPr>
            </w:pPr>
            <w:r w:rsidRPr="00E62F75">
              <w:rPr>
                <w:color w:val="000000"/>
              </w:rPr>
              <w:t>SMB^3</w:t>
            </w:r>
          </w:p>
        </w:tc>
        <w:tc>
          <w:tcPr>
            <w:tcW w:w="882" w:type="dxa"/>
            <w:noWrap/>
            <w:vAlign w:val="center"/>
            <w:hideMark/>
          </w:tcPr>
          <w:p w14:paraId="76D2D782" w14:textId="484FB178" w:rsidR="00DF39BF" w:rsidRPr="00E62F75" w:rsidRDefault="00DF39BF" w:rsidP="00E62F75">
            <w:pPr>
              <w:jc w:val="center"/>
              <w:rPr>
                <w:color w:val="FF0000"/>
              </w:rPr>
            </w:pPr>
            <w:r w:rsidRPr="00E62F75">
              <w:rPr>
                <w:color w:val="000000"/>
              </w:rPr>
              <w:t>-</w:t>
            </w:r>
          </w:p>
        </w:tc>
        <w:tc>
          <w:tcPr>
            <w:tcW w:w="973" w:type="dxa"/>
            <w:noWrap/>
            <w:vAlign w:val="center"/>
            <w:hideMark/>
          </w:tcPr>
          <w:p w14:paraId="11A28BF1" w14:textId="340B4F8D" w:rsidR="00DF39BF" w:rsidRPr="00E62F75" w:rsidRDefault="00DF39BF" w:rsidP="00E62F75">
            <w:pPr>
              <w:jc w:val="center"/>
              <w:rPr>
                <w:color w:val="FF0000"/>
              </w:rPr>
            </w:pPr>
            <w:r w:rsidRPr="00E62F75">
              <w:rPr>
                <w:color w:val="000000"/>
              </w:rPr>
              <w:t>-</w:t>
            </w:r>
          </w:p>
        </w:tc>
        <w:tc>
          <w:tcPr>
            <w:tcW w:w="883" w:type="dxa"/>
            <w:noWrap/>
            <w:vAlign w:val="center"/>
            <w:hideMark/>
          </w:tcPr>
          <w:p w14:paraId="23DF5DD1" w14:textId="24B5DD56" w:rsidR="00DF39BF" w:rsidRPr="00E62F75" w:rsidRDefault="00DF39BF" w:rsidP="00E62F75">
            <w:pPr>
              <w:jc w:val="center"/>
              <w:rPr>
                <w:color w:val="FF0000"/>
              </w:rPr>
            </w:pPr>
            <w:r w:rsidRPr="00E62F75">
              <w:rPr>
                <w:color w:val="000000"/>
              </w:rPr>
              <w:t>-</w:t>
            </w:r>
          </w:p>
        </w:tc>
        <w:tc>
          <w:tcPr>
            <w:tcW w:w="0" w:type="auto"/>
            <w:noWrap/>
            <w:vAlign w:val="center"/>
            <w:hideMark/>
          </w:tcPr>
          <w:p w14:paraId="4B1ED66B" w14:textId="3DE436E4" w:rsidR="00DF39BF" w:rsidRPr="00E62F75" w:rsidRDefault="00DF39BF" w:rsidP="00E62F75">
            <w:pPr>
              <w:jc w:val="center"/>
              <w:rPr>
                <w:color w:val="FF0000"/>
              </w:rPr>
            </w:pPr>
            <w:r w:rsidRPr="00E62F75">
              <w:rPr>
                <w:color w:val="000000"/>
              </w:rPr>
              <w:t>-</w:t>
            </w:r>
          </w:p>
        </w:tc>
        <w:tc>
          <w:tcPr>
            <w:tcW w:w="992" w:type="dxa"/>
            <w:noWrap/>
            <w:vAlign w:val="center"/>
            <w:hideMark/>
          </w:tcPr>
          <w:p w14:paraId="7914A940" w14:textId="5194E62D" w:rsidR="00DF39BF" w:rsidRPr="00E62F75" w:rsidRDefault="00DF39BF" w:rsidP="00E62F75">
            <w:pPr>
              <w:jc w:val="center"/>
              <w:rPr>
                <w:color w:val="FF0000"/>
              </w:rPr>
            </w:pPr>
            <w:r w:rsidRPr="00E62F75">
              <w:rPr>
                <w:color w:val="000000"/>
              </w:rPr>
              <w:t>-</w:t>
            </w:r>
          </w:p>
        </w:tc>
        <w:tc>
          <w:tcPr>
            <w:tcW w:w="1054" w:type="dxa"/>
            <w:noWrap/>
            <w:vAlign w:val="center"/>
            <w:hideMark/>
          </w:tcPr>
          <w:p w14:paraId="28ADE90C" w14:textId="6EEED750" w:rsidR="00DF39BF" w:rsidRPr="00E62F75" w:rsidRDefault="00DF39BF" w:rsidP="00E62F75">
            <w:pPr>
              <w:jc w:val="center"/>
              <w:rPr>
                <w:color w:val="FF0000"/>
              </w:rPr>
            </w:pPr>
            <w:r w:rsidRPr="00E62F75">
              <w:rPr>
                <w:color w:val="000000"/>
              </w:rPr>
              <w:t>-</w:t>
            </w:r>
          </w:p>
        </w:tc>
        <w:tc>
          <w:tcPr>
            <w:tcW w:w="1062" w:type="dxa"/>
            <w:noWrap/>
            <w:vAlign w:val="center"/>
          </w:tcPr>
          <w:p w14:paraId="32D2414F" w14:textId="00CF70E2" w:rsidR="00DF39BF" w:rsidRPr="00E62F75" w:rsidRDefault="00DF39BF" w:rsidP="00E62F75">
            <w:pPr>
              <w:jc w:val="center"/>
              <w:rPr>
                <w:color w:val="FF0000"/>
              </w:rPr>
            </w:pPr>
            <w:r w:rsidRPr="00E62F75">
              <w:rPr>
                <w:color w:val="000000"/>
              </w:rPr>
              <w:t>-</w:t>
            </w:r>
          </w:p>
        </w:tc>
        <w:tc>
          <w:tcPr>
            <w:tcW w:w="1326" w:type="dxa"/>
            <w:noWrap/>
            <w:vAlign w:val="center"/>
          </w:tcPr>
          <w:p w14:paraId="47204645" w14:textId="3E676DD3" w:rsidR="00DF39BF" w:rsidRPr="00E62F75" w:rsidRDefault="00DF39BF" w:rsidP="00E62F75">
            <w:pPr>
              <w:jc w:val="center"/>
              <w:rPr>
                <w:color w:val="FF0000"/>
              </w:rPr>
            </w:pPr>
            <w:r w:rsidRPr="00E62F75">
              <w:rPr>
                <w:color w:val="000000"/>
              </w:rPr>
              <w:t>-</w:t>
            </w:r>
          </w:p>
        </w:tc>
        <w:tc>
          <w:tcPr>
            <w:tcW w:w="1098" w:type="dxa"/>
            <w:noWrap/>
            <w:vAlign w:val="center"/>
            <w:hideMark/>
          </w:tcPr>
          <w:p w14:paraId="3C34A55A" w14:textId="42A0C684" w:rsidR="00DF39BF" w:rsidRPr="00E62F75" w:rsidRDefault="00DF39BF" w:rsidP="00E62F75">
            <w:pPr>
              <w:jc w:val="center"/>
              <w:rPr>
                <w:color w:val="FF0000"/>
              </w:rPr>
            </w:pPr>
            <w:r w:rsidRPr="00E62F75">
              <w:rPr>
                <w:color w:val="000000"/>
              </w:rPr>
              <w:t>-0,00143</w:t>
            </w:r>
          </w:p>
        </w:tc>
        <w:tc>
          <w:tcPr>
            <w:tcW w:w="0" w:type="auto"/>
            <w:noWrap/>
            <w:vAlign w:val="center"/>
            <w:hideMark/>
          </w:tcPr>
          <w:p w14:paraId="4AB830D5" w14:textId="087DC5A2" w:rsidR="00DF39BF" w:rsidRPr="00E62F75" w:rsidRDefault="00DF39BF" w:rsidP="00E62F75">
            <w:pPr>
              <w:jc w:val="center"/>
              <w:rPr>
                <w:color w:val="FF0000"/>
              </w:rPr>
            </w:pPr>
            <w:r w:rsidRPr="00E62F75">
              <w:rPr>
                <w:color w:val="000000"/>
              </w:rPr>
              <w:t>0,010</w:t>
            </w:r>
          </w:p>
        </w:tc>
        <w:tc>
          <w:tcPr>
            <w:tcW w:w="0" w:type="auto"/>
            <w:noWrap/>
            <w:vAlign w:val="center"/>
            <w:hideMark/>
          </w:tcPr>
          <w:p w14:paraId="17362BA1" w14:textId="7290414F" w:rsidR="00DF39BF" w:rsidRPr="00E62F75" w:rsidRDefault="00DF39BF" w:rsidP="00E62F75">
            <w:pPr>
              <w:jc w:val="center"/>
              <w:rPr>
                <w:color w:val="FF0000"/>
              </w:rPr>
            </w:pPr>
            <w:r w:rsidRPr="00E62F75">
              <w:rPr>
                <w:color w:val="000000"/>
              </w:rPr>
              <w:t>-0,00134</w:t>
            </w:r>
          </w:p>
        </w:tc>
        <w:tc>
          <w:tcPr>
            <w:tcW w:w="822" w:type="dxa"/>
            <w:noWrap/>
            <w:vAlign w:val="center"/>
            <w:hideMark/>
          </w:tcPr>
          <w:p w14:paraId="14348793" w14:textId="136D4B5C" w:rsidR="00DF39BF" w:rsidRPr="00E62F75" w:rsidRDefault="00DF39BF" w:rsidP="00E62F75">
            <w:pPr>
              <w:jc w:val="center"/>
              <w:rPr>
                <w:color w:val="FF0000"/>
              </w:rPr>
            </w:pPr>
            <w:r w:rsidRPr="00E62F75">
              <w:rPr>
                <w:color w:val="000000"/>
              </w:rPr>
              <w:t>0,017</w:t>
            </w:r>
          </w:p>
        </w:tc>
      </w:tr>
      <w:tr w:rsidR="00DF39BF" w:rsidRPr="00435CF9" w14:paraId="79851853" w14:textId="77777777" w:rsidTr="00E62F75">
        <w:trPr>
          <w:trHeight w:val="300"/>
        </w:trPr>
        <w:tc>
          <w:tcPr>
            <w:tcW w:w="1817" w:type="dxa"/>
            <w:noWrap/>
            <w:vAlign w:val="center"/>
            <w:hideMark/>
          </w:tcPr>
          <w:p w14:paraId="7ACFEBBD" w14:textId="77777777" w:rsidR="00DF39BF" w:rsidRPr="00E62F75" w:rsidRDefault="00DF39BF" w:rsidP="006E2420">
            <w:pPr>
              <w:jc w:val="center"/>
              <w:rPr>
                <w:color w:val="000000"/>
              </w:rPr>
            </w:pPr>
            <w:r w:rsidRPr="00E62F75">
              <w:rPr>
                <w:color w:val="000000"/>
              </w:rPr>
              <w:t>HML^3</w:t>
            </w:r>
          </w:p>
        </w:tc>
        <w:tc>
          <w:tcPr>
            <w:tcW w:w="882" w:type="dxa"/>
            <w:noWrap/>
            <w:vAlign w:val="center"/>
            <w:hideMark/>
          </w:tcPr>
          <w:p w14:paraId="15939A30" w14:textId="4A73408F" w:rsidR="00DF39BF" w:rsidRPr="00E62F75" w:rsidRDefault="00DF39BF" w:rsidP="00E62F75">
            <w:pPr>
              <w:jc w:val="center"/>
              <w:rPr>
                <w:color w:val="FF0000"/>
              </w:rPr>
            </w:pPr>
            <w:r w:rsidRPr="00E62F75">
              <w:rPr>
                <w:color w:val="000000"/>
              </w:rPr>
              <w:t>-</w:t>
            </w:r>
          </w:p>
        </w:tc>
        <w:tc>
          <w:tcPr>
            <w:tcW w:w="973" w:type="dxa"/>
            <w:noWrap/>
            <w:vAlign w:val="center"/>
            <w:hideMark/>
          </w:tcPr>
          <w:p w14:paraId="5A8EE5E6" w14:textId="59CBEC33" w:rsidR="00DF39BF" w:rsidRPr="00E62F75" w:rsidRDefault="00DF39BF" w:rsidP="00E62F75">
            <w:pPr>
              <w:jc w:val="center"/>
              <w:rPr>
                <w:color w:val="FF0000"/>
              </w:rPr>
            </w:pPr>
            <w:r w:rsidRPr="00E62F75">
              <w:rPr>
                <w:color w:val="000000"/>
              </w:rPr>
              <w:t>-</w:t>
            </w:r>
          </w:p>
        </w:tc>
        <w:tc>
          <w:tcPr>
            <w:tcW w:w="883" w:type="dxa"/>
            <w:noWrap/>
            <w:vAlign w:val="center"/>
            <w:hideMark/>
          </w:tcPr>
          <w:p w14:paraId="371686D1" w14:textId="1DA4A4D1" w:rsidR="00DF39BF" w:rsidRPr="00E62F75" w:rsidRDefault="00DF39BF" w:rsidP="00E62F75">
            <w:pPr>
              <w:jc w:val="center"/>
              <w:rPr>
                <w:color w:val="FF0000"/>
              </w:rPr>
            </w:pPr>
            <w:r w:rsidRPr="00E62F75">
              <w:rPr>
                <w:color w:val="000000"/>
              </w:rPr>
              <w:t>-</w:t>
            </w:r>
          </w:p>
        </w:tc>
        <w:tc>
          <w:tcPr>
            <w:tcW w:w="0" w:type="auto"/>
            <w:noWrap/>
            <w:vAlign w:val="center"/>
            <w:hideMark/>
          </w:tcPr>
          <w:p w14:paraId="763EC6BB" w14:textId="32E30E13" w:rsidR="00DF39BF" w:rsidRPr="00E62F75" w:rsidRDefault="00DF39BF" w:rsidP="00E62F75">
            <w:pPr>
              <w:jc w:val="center"/>
              <w:rPr>
                <w:color w:val="FF0000"/>
              </w:rPr>
            </w:pPr>
            <w:r w:rsidRPr="00E62F75">
              <w:rPr>
                <w:color w:val="000000"/>
              </w:rPr>
              <w:t>-</w:t>
            </w:r>
          </w:p>
        </w:tc>
        <w:tc>
          <w:tcPr>
            <w:tcW w:w="992" w:type="dxa"/>
            <w:noWrap/>
            <w:vAlign w:val="center"/>
            <w:hideMark/>
          </w:tcPr>
          <w:p w14:paraId="615AE6B9" w14:textId="48081F2F" w:rsidR="00DF39BF" w:rsidRPr="00E62F75" w:rsidRDefault="00DF39BF" w:rsidP="00E62F75">
            <w:pPr>
              <w:jc w:val="center"/>
              <w:rPr>
                <w:color w:val="FF0000"/>
              </w:rPr>
            </w:pPr>
            <w:r w:rsidRPr="00E62F75">
              <w:rPr>
                <w:color w:val="000000"/>
              </w:rPr>
              <w:t>-</w:t>
            </w:r>
          </w:p>
        </w:tc>
        <w:tc>
          <w:tcPr>
            <w:tcW w:w="1054" w:type="dxa"/>
            <w:noWrap/>
            <w:vAlign w:val="center"/>
            <w:hideMark/>
          </w:tcPr>
          <w:p w14:paraId="77522B88" w14:textId="132ED190" w:rsidR="00DF39BF" w:rsidRPr="00E62F75" w:rsidRDefault="00DF39BF" w:rsidP="00E62F75">
            <w:pPr>
              <w:jc w:val="center"/>
              <w:rPr>
                <w:color w:val="FF0000"/>
              </w:rPr>
            </w:pPr>
            <w:r w:rsidRPr="00E62F75">
              <w:rPr>
                <w:color w:val="000000"/>
              </w:rPr>
              <w:t>-</w:t>
            </w:r>
          </w:p>
        </w:tc>
        <w:tc>
          <w:tcPr>
            <w:tcW w:w="1062" w:type="dxa"/>
            <w:noWrap/>
            <w:vAlign w:val="center"/>
          </w:tcPr>
          <w:p w14:paraId="265D08ED" w14:textId="1D6E6D17" w:rsidR="00DF39BF" w:rsidRPr="00E62F75" w:rsidRDefault="00DF39BF" w:rsidP="00E62F75">
            <w:pPr>
              <w:jc w:val="center"/>
              <w:rPr>
                <w:color w:val="FF0000"/>
              </w:rPr>
            </w:pPr>
            <w:r w:rsidRPr="00E62F75">
              <w:rPr>
                <w:color w:val="000000"/>
              </w:rPr>
              <w:t>-</w:t>
            </w:r>
          </w:p>
        </w:tc>
        <w:tc>
          <w:tcPr>
            <w:tcW w:w="1326" w:type="dxa"/>
            <w:noWrap/>
            <w:vAlign w:val="center"/>
          </w:tcPr>
          <w:p w14:paraId="5A2C4423" w14:textId="4CEDE972" w:rsidR="00DF39BF" w:rsidRPr="00E62F75" w:rsidRDefault="00DF39BF" w:rsidP="00E62F75">
            <w:pPr>
              <w:jc w:val="center"/>
              <w:rPr>
                <w:color w:val="FF0000"/>
              </w:rPr>
            </w:pPr>
            <w:r w:rsidRPr="00E62F75">
              <w:rPr>
                <w:color w:val="000000"/>
              </w:rPr>
              <w:t>-</w:t>
            </w:r>
          </w:p>
        </w:tc>
        <w:tc>
          <w:tcPr>
            <w:tcW w:w="1098" w:type="dxa"/>
            <w:noWrap/>
            <w:vAlign w:val="center"/>
            <w:hideMark/>
          </w:tcPr>
          <w:p w14:paraId="6F3EDCF6" w14:textId="47A365E8" w:rsidR="00DF39BF" w:rsidRPr="00E62F75" w:rsidRDefault="00DF39BF" w:rsidP="00E62F75">
            <w:pPr>
              <w:jc w:val="center"/>
              <w:rPr>
                <w:color w:val="FF0000"/>
              </w:rPr>
            </w:pPr>
            <w:r w:rsidRPr="00E62F75">
              <w:rPr>
                <w:color w:val="000000"/>
              </w:rPr>
              <w:t>-</w:t>
            </w:r>
          </w:p>
        </w:tc>
        <w:tc>
          <w:tcPr>
            <w:tcW w:w="0" w:type="auto"/>
            <w:noWrap/>
            <w:vAlign w:val="center"/>
            <w:hideMark/>
          </w:tcPr>
          <w:p w14:paraId="59AFB8EF" w14:textId="4B4DCBAC" w:rsidR="00DF39BF" w:rsidRPr="00E62F75" w:rsidRDefault="00DF39BF" w:rsidP="00E62F75">
            <w:pPr>
              <w:jc w:val="center"/>
              <w:rPr>
                <w:color w:val="FF0000"/>
              </w:rPr>
            </w:pPr>
            <w:r w:rsidRPr="00E62F75">
              <w:rPr>
                <w:color w:val="000000"/>
              </w:rPr>
              <w:t>-</w:t>
            </w:r>
          </w:p>
        </w:tc>
        <w:tc>
          <w:tcPr>
            <w:tcW w:w="0" w:type="auto"/>
            <w:noWrap/>
            <w:vAlign w:val="center"/>
            <w:hideMark/>
          </w:tcPr>
          <w:p w14:paraId="4556947F" w14:textId="36FA4EA7" w:rsidR="00DF39BF" w:rsidRPr="00E62F75" w:rsidRDefault="00DF39BF" w:rsidP="00E62F75">
            <w:pPr>
              <w:jc w:val="center"/>
              <w:rPr>
                <w:color w:val="FF0000"/>
              </w:rPr>
            </w:pPr>
            <w:r w:rsidRPr="00E62F75">
              <w:rPr>
                <w:color w:val="000000"/>
              </w:rPr>
              <w:t>-</w:t>
            </w:r>
          </w:p>
        </w:tc>
        <w:tc>
          <w:tcPr>
            <w:tcW w:w="822" w:type="dxa"/>
            <w:noWrap/>
            <w:vAlign w:val="center"/>
            <w:hideMark/>
          </w:tcPr>
          <w:p w14:paraId="258BA6A7" w14:textId="402037D0" w:rsidR="00DF39BF" w:rsidRPr="00E62F75" w:rsidRDefault="00DF39BF" w:rsidP="00E62F75">
            <w:pPr>
              <w:jc w:val="center"/>
              <w:rPr>
                <w:color w:val="FF0000"/>
              </w:rPr>
            </w:pPr>
            <w:r w:rsidRPr="00E62F75">
              <w:rPr>
                <w:color w:val="000000"/>
              </w:rPr>
              <w:t>-</w:t>
            </w:r>
          </w:p>
        </w:tc>
      </w:tr>
      <w:tr w:rsidR="00DF39BF" w:rsidRPr="00435CF9" w14:paraId="4B645CB6" w14:textId="77777777" w:rsidTr="00E62F75">
        <w:trPr>
          <w:trHeight w:val="300"/>
        </w:trPr>
        <w:tc>
          <w:tcPr>
            <w:tcW w:w="1817" w:type="dxa"/>
            <w:noWrap/>
            <w:vAlign w:val="center"/>
            <w:hideMark/>
          </w:tcPr>
          <w:p w14:paraId="0203292F" w14:textId="77777777" w:rsidR="00DF39BF" w:rsidRPr="00E62F75" w:rsidRDefault="00DF39BF" w:rsidP="006E2420">
            <w:pPr>
              <w:jc w:val="center"/>
              <w:rPr>
                <w:color w:val="000000"/>
              </w:rPr>
            </w:pPr>
            <w:r w:rsidRPr="00E62F75">
              <w:rPr>
                <w:color w:val="000000"/>
              </w:rPr>
              <w:t>MKT_RF*SMB</w:t>
            </w:r>
          </w:p>
        </w:tc>
        <w:tc>
          <w:tcPr>
            <w:tcW w:w="882" w:type="dxa"/>
            <w:noWrap/>
            <w:vAlign w:val="center"/>
            <w:hideMark/>
          </w:tcPr>
          <w:p w14:paraId="4E4F9B75" w14:textId="2FE34864" w:rsidR="00DF39BF" w:rsidRPr="00E62F75" w:rsidRDefault="00DF39BF" w:rsidP="00E62F75">
            <w:pPr>
              <w:jc w:val="center"/>
              <w:rPr>
                <w:color w:val="FF0000"/>
              </w:rPr>
            </w:pPr>
            <w:r w:rsidRPr="00E62F75">
              <w:rPr>
                <w:color w:val="000000"/>
              </w:rPr>
              <w:t>-</w:t>
            </w:r>
          </w:p>
        </w:tc>
        <w:tc>
          <w:tcPr>
            <w:tcW w:w="973" w:type="dxa"/>
            <w:noWrap/>
            <w:vAlign w:val="center"/>
            <w:hideMark/>
          </w:tcPr>
          <w:p w14:paraId="5F0BB7DD" w14:textId="30848C57" w:rsidR="00DF39BF" w:rsidRPr="00E62F75" w:rsidRDefault="00DF39BF" w:rsidP="00E62F75">
            <w:pPr>
              <w:jc w:val="center"/>
              <w:rPr>
                <w:color w:val="FF0000"/>
              </w:rPr>
            </w:pPr>
            <w:r w:rsidRPr="00E62F75">
              <w:rPr>
                <w:color w:val="000000"/>
              </w:rPr>
              <w:t>-</w:t>
            </w:r>
          </w:p>
        </w:tc>
        <w:tc>
          <w:tcPr>
            <w:tcW w:w="883" w:type="dxa"/>
            <w:noWrap/>
            <w:vAlign w:val="center"/>
            <w:hideMark/>
          </w:tcPr>
          <w:p w14:paraId="5F997A64" w14:textId="3337E37E" w:rsidR="00DF39BF" w:rsidRPr="00E62F75" w:rsidRDefault="00DF39BF" w:rsidP="00E62F75">
            <w:pPr>
              <w:jc w:val="center"/>
              <w:rPr>
                <w:color w:val="FF0000"/>
              </w:rPr>
            </w:pPr>
            <w:r w:rsidRPr="00E62F75">
              <w:rPr>
                <w:color w:val="000000"/>
              </w:rPr>
              <w:t>-</w:t>
            </w:r>
          </w:p>
        </w:tc>
        <w:tc>
          <w:tcPr>
            <w:tcW w:w="0" w:type="auto"/>
            <w:noWrap/>
            <w:vAlign w:val="center"/>
            <w:hideMark/>
          </w:tcPr>
          <w:p w14:paraId="1DF937C1" w14:textId="7F14032A" w:rsidR="00DF39BF" w:rsidRPr="00E62F75" w:rsidRDefault="00DF39BF" w:rsidP="00E62F75">
            <w:pPr>
              <w:jc w:val="center"/>
              <w:rPr>
                <w:color w:val="FF0000"/>
              </w:rPr>
            </w:pPr>
            <w:r w:rsidRPr="00E62F75">
              <w:rPr>
                <w:color w:val="000000"/>
              </w:rPr>
              <w:t>-</w:t>
            </w:r>
          </w:p>
        </w:tc>
        <w:tc>
          <w:tcPr>
            <w:tcW w:w="992" w:type="dxa"/>
            <w:noWrap/>
            <w:vAlign w:val="center"/>
            <w:hideMark/>
          </w:tcPr>
          <w:p w14:paraId="7CDCB064" w14:textId="17E854DA" w:rsidR="00DF39BF" w:rsidRPr="00E62F75" w:rsidRDefault="00DF39BF" w:rsidP="00E62F75">
            <w:pPr>
              <w:jc w:val="center"/>
              <w:rPr>
                <w:color w:val="FF0000"/>
              </w:rPr>
            </w:pPr>
            <w:r w:rsidRPr="00E62F75">
              <w:rPr>
                <w:color w:val="000000"/>
              </w:rPr>
              <w:t>-</w:t>
            </w:r>
          </w:p>
        </w:tc>
        <w:tc>
          <w:tcPr>
            <w:tcW w:w="1054" w:type="dxa"/>
            <w:noWrap/>
            <w:vAlign w:val="center"/>
            <w:hideMark/>
          </w:tcPr>
          <w:p w14:paraId="3967DEE5" w14:textId="3192E929" w:rsidR="00DF39BF" w:rsidRPr="00E62F75" w:rsidRDefault="00DF39BF" w:rsidP="00E62F75">
            <w:pPr>
              <w:jc w:val="center"/>
              <w:rPr>
                <w:color w:val="FF0000"/>
              </w:rPr>
            </w:pPr>
            <w:r w:rsidRPr="00E62F75">
              <w:rPr>
                <w:color w:val="000000"/>
              </w:rPr>
              <w:t>-</w:t>
            </w:r>
          </w:p>
        </w:tc>
        <w:tc>
          <w:tcPr>
            <w:tcW w:w="1062" w:type="dxa"/>
            <w:noWrap/>
            <w:vAlign w:val="center"/>
            <w:hideMark/>
          </w:tcPr>
          <w:p w14:paraId="60DEC6B0" w14:textId="7BC2593C" w:rsidR="00DF39BF" w:rsidRPr="00E62F75" w:rsidRDefault="00DF39BF" w:rsidP="00E62F75">
            <w:pPr>
              <w:jc w:val="center"/>
              <w:rPr>
                <w:color w:val="FF0000"/>
              </w:rPr>
            </w:pPr>
            <w:r w:rsidRPr="00E62F75">
              <w:rPr>
                <w:color w:val="000000"/>
              </w:rPr>
              <w:t>-</w:t>
            </w:r>
          </w:p>
        </w:tc>
        <w:tc>
          <w:tcPr>
            <w:tcW w:w="1326" w:type="dxa"/>
            <w:noWrap/>
            <w:vAlign w:val="center"/>
            <w:hideMark/>
          </w:tcPr>
          <w:p w14:paraId="5D79436C" w14:textId="415ED787" w:rsidR="00DF39BF" w:rsidRPr="00E62F75" w:rsidRDefault="00DF39BF" w:rsidP="00E62F75">
            <w:pPr>
              <w:jc w:val="center"/>
              <w:rPr>
                <w:color w:val="FF0000"/>
              </w:rPr>
            </w:pPr>
            <w:r w:rsidRPr="00E62F75">
              <w:rPr>
                <w:color w:val="000000"/>
              </w:rPr>
              <w:t>-</w:t>
            </w:r>
          </w:p>
        </w:tc>
        <w:tc>
          <w:tcPr>
            <w:tcW w:w="1098" w:type="dxa"/>
            <w:noWrap/>
            <w:vAlign w:val="center"/>
            <w:hideMark/>
          </w:tcPr>
          <w:p w14:paraId="101C7F3F" w14:textId="1ED8B43C" w:rsidR="00DF39BF" w:rsidRPr="00E62F75" w:rsidRDefault="00DF39BF" w:rsidP="00E62F75">
            <w:pPr>
              <w:jc w:val="center"/>
              <w:rPr>
                <w:color w:val="FF0000"/>
              </w:rPr>
            </w:pPr>
            <w:r w:rsidRPr="00E62F75">
              <w:rPr>
                <w:color w:val="000000"/>
              </w:rPr>
              <w:t>-</w:t>
            </w:r>
          </w:p>
        </w:tc>
        <w:tc>
          <w:tcPr>
            <w:tcW w:w="0" w:type="auto"/>
            <w:noWrap/>
            <w:vAlign w:val="center"/>
            <w:hideMark/>
          </w:tcPr>
          <w:p w14:paraId="304A54C7" w14:textId="2E1C4F83" w:rsidR="00DF39BF" w:rsidRPr="00E62F75" w:rsidRDefault="00DF39BF" w:rsidP="00E62F75">
            <w:pPr>
              <w:jc w:val="center"/>
              <w:rPr>
                <w:color w:val="FF0000"/>
              </w:rPr>
            </w:pPr>
            <w:r w:rsidRPr="00E62F75">
              <w:rPr>
                <w:color w:val="000000"/>
              </w:rPr>
              <w:t>-</w:t>
            </w:r>
          </w:p>
        </w:tc>
        <w:tc>
          <w:tcPr>
            <w:tcW w:w="0" w:type="auto"/>
            <w:noWrap/>
            <w:vAlign w:val="center"/>
            <w:hideMark/>
          </w:tcPr>
          <w:p w14:paraId="2EA3154F" w14:textId="534608CE" w:rsidR="00DF39BF" w:rsidRPr="00E62F75" w:rsidRDefault="00DF39BF" w:rsidP="00E62F75">
            <w:pPr>
              <w:jc w:val="center"/>
              <w:rPr>
                <w:color w:val="FF0000"/>
              </w:rPr>
            </w:pPr>
            <w:r w:rsidRPr="00E62F75">
              <w:rPr>
                <w:color w:val="000000"/>
              </w:rPr>
              <w:t>-</w:t>
            </w:r>
          </w:p>
        </w:tc>
        <w:tc>
          <w:tcPr>
            <w:tcW w:w="822" w:type="dxa"/>
            <w:noWrap/>
            <w:vAlign w:val="center"/>
            <w:hideMark/>
          </w:tcPr>
          <w:p w14:paraId="41754853" w14:textId="06E08BA4" w:rsidR="00DF39BF" w:rsidRPr="00E62F75" w:rsidRDefault="00DF39BF" w:rsidP="00E62F75">
            <w:pPr>
              <w:jc w:val="center"/>
              <w:rPr>
                <w:color w:val="FF0000"/>
              </w:rPr>
            </w:pPr>
            <w:r w:rsidRPr="00E62F75">
              <w:rPr>
                <w:color w:val="000000"/>
              </w:rPr>
              <w:t>-</w:t>
            </w:r>
          </w:p>
        </w:tc>
      </w:tr>
      <w:tr w:rsidR="00DF39BF" w:rsidRPr="00435CF9" w14:paraId="54BE6CEF" w14:textId="77777777" w:rsidTr="00E62F75">
        <w:trPr>
          <w:trHeight w:val="300"/>
        </w:trPr>
        <w:tc>
          <w:tcPr>
            <w:tcW w:w="1817" w:type="dxa"/>
            <w:noWrap/>
            <w:vAlign w:val="center"/>
            <w:hideMark/>
          </w:tcPr>
          <w:p w14:paraId="644593AC" w14:textId="77777777" w:rsidR="00DF39BF" w:rsidRPr="00E62F75" w:rsidRDefault="00DF39BF" w:rsidP="006E2420">
            <w:pPr>
              <w:jc w:val="center"/>
              <w:rPr>
                <w:color w:val="000000"/>
              </w:rPr>
            </w:pPr>
            <w:r w:rsidRPr="00E62F75">
              <w:rPr>
                <w:color w:val="000000"/>
              </w:rPr>
              <w:t>MKT_RF*HML</w:t>
            </w:r>
          </w:p>
        </w:tc>
        <w:tc>
          <w:tcPr>
            <w:tcW w:w="882" w:type="dxa"/>
            <w:noWrap/>
            <w:vAlign w:val="center"/>
            <w:hideMark/>
          </w:tcPr>
          <w:p w14:paraId="5C3F1A5B" w14:textId="63D04495" w:rsidR="00DF39BF" w:rsidRPr="00E62F75" w:rsidRDefault="00DF39BF" w:rsidP="00E62F75">
            <w:pPr>
              <w:jc w:val="center"/>
              <w:rPr>
                <w:color w:val="FF0000"/>
              </w:rPr>
            </w:pPr>
            <w:r w:rsidRPr="00E62F75">
              <w:rPr>
                <w:color w:val="000000"/>
              </w:rPr>
              <w:t>-</w:t>
            </w:r>
          </w:p>
        </w:tc>
        <w:tc>
          <w:tcPr>
            <w:tcW w:w="973" w:type="dxa"/>
            <w:noWrap/>
            <w:vAlign w:val="center"/>
            <w:hideMark/>
          </w:tcPr>
          <w:p w14:paraId="7BE2EBF9" w14:textId="0DB9A940" w:rsidR="00DF39BF" w:rsidRPr="00E62F75" w:rsidRDefault="00DF39BF" w:rsidP="00E62F75">
            <w:pPr>
              <w:jc w:val="center"/>
              <w:rPr>
                <w:color w:val="FF0000"/>
              </w:rPr>
            </w:pPr>
            <w:r w:rsidRPr="00E62F75">
              <w:rPr>
                <w:color w:val="000000"/>
              </w:rPr>
              <w:t>-</w:t>
            </w:r>
          </w:p>
        </w:tc>
        <w:tc>
          <w:tcPr>
            <w:tcW w:w="883" w:type="dxa"/>
            <w:noWrap/>
            <w:vAlign w:val="center"/>
            <w:hideMark/>
          </w:tcPr>
          <w:p w14:paraId="4B83A445" w14:textId="3157FDC7" w:rsidR="00DF39BF" w:rsidRPr="00E62F75" w:rsidRDefault="00DF39BF" w:rsidP="00E62F75">
            <w:pPr>
              <w:jc w:val="center"/>
              <w:rPr>
                <w:color w:val="FF0000"/>
              </w:rPr>
            </w:pPr>
            <w:r w:rsidRPr="00E62F75">
              <w:rPr>
                <w:color w:val="000000"/>
              </w:rPr>
              <w:t>-</w:t>
            </w:r>
          </w:p>
        </w:tc>
        <w:tc>
          <w:tcPr>
            <w:tcW w:w="0" w:type="auto"/>
            <w:noWrap/>
            <w:vAlign w:val="center"/>
            <w:hideMark/>
          </w:tcPr>
          <w:p w14:paraId="1441CBCD" w14:textId="43C5A45F" w:rsidR="00DF39BF" w:rsidRPr="00E62F75" w:rsidRDefault="00DF39BF" w:rsidP="00E62F75">
            <w:pPr>
              <w:jc w:val="center"/>
              <w:rPr>
                <w:color w:val="FF0000"/>
              </w:rPr>
            </w:pPr>
            <w:r w:rsidRPr="00E62F75">
              <w:rPr>
                <w:color w:val="000000"/>
              </w:rPr>
              <w:t>-</w:t>
            </w:r>
          </w:p>
        </w:tc>
        <w:tc>
          <w:tcPr>
            <w:tcW w:w="992" w:type="dxa"/>
            <w:noWrap/>
            <w:vAlign w:val="center"/>
            <w:hideMark/>
          </w:tcPr>
          <w:p w14:paraId="3B343E0E" w14:textId="75B64D85" w:rsidR="00DF39BF" w:rsidRPr="00E62F75" w:rsidRDefault="00DF39BF" w:rsidP="00E62F75">
            <w:pPr>
              <w:jc w:val="center"/>
              <w:rPr>
                <w:color w:val="FF0000"/>
              </w:rPr>
            </w:pPr>
            <w:r w:rsidRPr="00E62F75">
              <w:rPr>
                <w:color w:val="000000"/>
              </w:rPr>
              <w:t>-</w:t>
            </w:r>
          </w:p>
        </w:tc>
        <w:tc>
          <w:tcPr>
            <w:tcW w:w="1054" w:type="dxa"/>
            <w:noWrap/>
            <w:vAlign w:val="center"/>
            <w:hideMark/>
          </w:tcPr>
          <w:p w14:paraId="5E3D7CF8" w14:textId="4D3EC3E5" w:rsidR="00DF39BF" w:rsidRPr="00E62F75" w:rsidRDefault="00DF39BF" w:rsidP="00E62F75">
            <w:pPr>
              <w:jc w:val="center"/>
              <w:rPr>
                <w:color w:val="FF0000"/>
              </w:rPr>
            </w:pPr>
            <w:r w:rsidRPr="00E62F75">
              <w:rPr>
                <w:color w:val="000000"/>
              </w:rPr>
              <w:t>-</w:t>
            </w:r>
          </w:p>
        </w:tc>
        <w:tc>
          <w:tcPr>
            <w:tcW w:w="1062" w:type="dxa"/>
            <w:noWrap/>
            <w:vAlign w:val="center"/>
            <w:hideMark/>
          </w:tcPr>
          <w:p w14:paraId="77F026C8" w14:textId="73A5CC06" w:rsidR="00DF39BF" w:rsidRPr="00E62F75" w:rsidRDefault="00DF39BF" w:rsidP="00E62F75">
            <w:pPr>
              <w:jc w:val="center"/>
              <w:rPr>
                <w:color w:val="FF0000"/>
              </w:rPr>
            </w:pPr>
            <w:r w:rsidRPr="00E62F75">
              <w:rPr>
                <w:color w:val="000000"/>
              </w:rPr>
              <w:t>-0,00583</w:t>
            </w:r>
          </w:p>
        </w:tc>
        <w:tc>
          <w:tcPr>
            <w:tcW w:w="1326" w:type="dxa"/>
            <w:noWrap/>
            <w:vAlign w:val="center"/>
            <w:hideMark/>
          </w:tcPr>
          <w:p w14:paraId="530CCE0D" w14:textId="6906B07C" w:rsidR="00DF39BF" w:rsidRPr="00E62F75" w:rsidRDefault="00DF39BF" w:rsidP="00E62F75">
            <w:pPr>
              <w:jc w:val="center"/>
              <w:rPr>
                <w:color w:val="FF0000"/>
              </w:rPr>
            </w:pPr>
            <w:r w:rsidRPr="00E62F75">
              <w:rPr>
                <w:color w:val="000000"/>
              </w:rPr>
              <w:t>0,073</w:t>
            </w:r>
          </w:p>
        </w:tc>
        <w:tc>
          <w:tcPr>
            <w:tcW w:w="1098" w:type="dxa"/>
            <w:noWrap/>
            <w:vAlign w:val="center"/>
            <w:hideMark/>
          </w:tcPr>
          <w:p w14:paraId="2D49AB41" w14:textId="56F59270" w:rsidR="00DF39BF" w:rsidRPr="00E62F75" w:rsidRDefault="00DF39BF" w:rsidP="00E62F75">
            <w:pPr>
              <w:jc w:val="center"/>
              <w:rPr>
                <w:color w:val="FF0000"/>
              </w:rPr>
            </w:pPr>
            <w:r w:rsidRPr="00E62F75">
              <w:rPr>
                <w:color w:val="000000"/>
              </w:rPr>
              <w:t>-</w:t>
            </w:r>
          </w:p>
        </w:tc>
        <w:tc>
          <w:tcPr>
            <w:tcW w:w="0" w:type="auto"/>
            <w:noWrap/>
            <w:vAlign w:val="center"/>
            <w:hideMark/>
          </w:tcPr>
          <w:p w14:paraId="7E3BB0FB" w14:textId="5C25ED3D" w:rsidR="00DF39BF" w:rsidRPr="00E62F75" w:rsidRDefault="00DF39BF" w:rsidP="00E62F75">
            <w:pPr>
              <w:jc w:val="center"/>
              <w:rPr>
                <w:color w:val="FF0000"/>
              </w:rPr>
            </w:pPr>
            <w:r w:rsidRPr="00E62F75">
              <w:rPr>
                <w:color w:val="000000"/>
              </w:rPr>
              <w:t>-</w:t>
            </w:r>
          </w:p>
        </w:tc>
        <w:tc>
          <w:tcPr>
            <w:tcW w:w="0" w:type="auto"/>
            <w:noWrap/>
            <w:vAlign w:val="center"/>
            <w:hideMark/>
          </w:tcPr>
          <w:p w14:paraId="53017B41" w14:textId="66CB1B23" w:rsidR="00DF39BF" w:rsidRPr="00E62F75" w:rsidRDefault="00DF39BF" w:rsidP="00E62F75">
            <w:pPr>
              <w:jc w:val="center"/>
              <w:rPr>
                <w:color w:val="FF0000"/>
              </w:rPr>
            </w:pPr>
            <w:r w:rsidRPr="00E62F75">
              <w:rPr>
                <w:color w:val="000000"/>
              </w:rPr>
              <w:t>-0,00671</w:t>
            </w:r>
          </w:p>
        </w:tc>
        <w:tc>
          <w:tcPr>
            <w:tcW w:w="822" w:type="dxa"/>
            <w:noWrap/>
            <w:vAlign w:val="center"/>
            <w:hideMark/>
          </w:tcPr>
          <w:p w14:paraId="7AE24001" w14:textId="7288AC42" w:rsidR="00DF39BF" w:rsidRPr="00E62F75" w:rsidRDefault="00DF39BF" w:rsidP="00E62F75">
            <w:pPr>
              <w:jc w:val="center"/>
              <w:rPr>
                <w:color w:val="FF0000"/>
              </w:rPr>
            </w:pPr>
            <w:r w:rsidRPr="00E62F75">
              <w:rPr>
                <w:color w:val="000000"/>
              </w:rPr>
              <w:t>0,031</w:t>
            </w:r>
          </w:p>
        </w:tc>
      </w:tr>
      <w:tr w:rsidR="00DF39BF" w:rsidRPr="00435CF9" w14:paraId="16E75618" w14:textId="77777777" w:rsidTr="00E62F75">
        <w:trPr>
          <w:trHeight w:val="300"/>
        </w:trPr>
        <w:tc>
          <w:tcPr>
            <w:tcW w:w="1817" w:type="dxa"/>
            <w:noWrap/>
            <w:vAlign w:val="center"/>
            <w:hideMark/>
          </w:tcPr>
          <w:p w14:paraId="2865EF5B" w14:textId="77777777" w:rsidR="00DF39BF" w:rsidRPr="00E62F75" w:rsidRDefault="00DF39BF" w:rsidP="006E2420">
            <w:pPr>
              <w:jc w:val="center"/>
              <w:rPr>
                <w:color w:val="000000"/>
              </w:rPr>
            </w:pPr>
            <w:r w:rsidRPr="00E62F75">
              <w:rPr>
                <w:color w:val="000000"/>
              </w:rPr>
              <w:t>SMB*HML</w:t>
            </w:r>
          </w:p>
        </w:tc>
        <w:tc>
          <w:tcPr>
            <w:tcW w:w="882" w:type="dxa"/>
            <w:noWrap/>
            <w:vAlign w:val="center"/>
            <w:hideMark/>
          </w:tcPr>
          <w:p w14:paraId="699C4A6D" w14:textId="7D825951" w:rsidR="00DF39BF" w:rsidRPr="00E62F75" w:rsidRDefault="00DF39BF" w:rsidP="00E62F75">
            <w:pPr>
              <w:jc w:val="center"/>
              <w:rPr>
                <w:color w:val="FF0000"/>
              </w:rPr>
            </w:pPr>
            <w:r w:rsidRPr="00E62F75">
              <w:rPr>
                <w:color w:val="000000"/>
              </w:rPr>
              <w:t>-</w:t>
            </w:r>
          </w:p>
        </w:tc>
        <w:tc>
          <w:tcPr>
            <w:tcW w:w="973" w:type="dxa"/>
            <w:noWrap/>
            <w:vAlign w:val="center"/>
            <w:hideMark/>
          </w:tcPr>
          <w:p w14:paraId="2BE025AB" w14:textId="5DF2A81F" w:rsidR="00DF39BF" w:rsidRPr="00E62F75" w:rsidRDefault="00DF39BF" w:rsidP="00E62F75">
            <w:pPr>
              <w:jc w:val="center"/>
              <w:rPr>
                <w:color w:val="FF0000"/>
              </w:rPr>
            </w:pPr>
            <w:r w:rsidRPr="00E62F75">
              <w:rPr>
                <w:color w:val="000000"/>
              </w:rPr>
              <w:t>-</w:t>
            </w:r>
          </w:p>
        </w:tc>
        <w:tc>
          <w:tcPr>
            <w:tcW w:w="883" w:type="dxa"/>
            <w:noWrap/>
            <w:vAlign w:val="center"/>
            <w:hideMark/>
          </w:tcPr>
          <w:p w14:paraId="5111E471" w14:textId="4C189381" w:rsidR="00DF39BF" w:rsidRPr="00E62F75" w:rsidRDefault="00DF39BF" w:rsidP="00E62F75">
            <w:pPr>
              <w:jc w:val="center"/>
              <w:rPr>
                <w:color w:val="FF0000"/>
              </w:rPr>
            </w:pPr>
            <w:r w:rsidRPr="00E62F75">
              <w:rPr>
                <w:color w:val="000000"/>
              </w:rPr>
              <w:t>-</w:t>
            </w:r>
          </w:p>
        </w:tc>
        <w:tc>
          <w:tcPr>
            <w:tcW w:w="0" w:type="auto"/>
            <w:noWrap/>
            <w:vAlign w:val="center"/>
            <w:hideMark/>
          </w:tcPr>
          <w:p w14:paraId="36759C4B" w14:textId="4CA19605" w:rsidR="00DF39BF" w:rsidRPr="00E62F75" w:rsidRDefault="00DF39BF" w:rsidP="00E62F75">
            <w:pPr>
              <w:jc w:val="center"/>
              <w:rPr>
                <w:color w:val="FF0000"/>
              </w:rPr>
            </w:pPr>
            <w:r w:rsidRPr="00E62F75">
              <w:rPr>
                <w:color w:val="000000"/>
              </w:rPr>
              <w:t>-</w:t>
            </w:r>
          </w:p>
        </w:tc>
        <w:tc>
          <w:tcPr>
            <w:tcW w:w="992" w:type="dxa"/>
            <w:noWrap/>
            <w:vAlign w:val="center"/>
            <w:hideMark/>
          </w:tcPr>
          <w:p w14:paraId="58F9A989" w14:textId="55E7A880" w:rsidR="00DF39BF" w:rsidRPr="00E62F75" w:rsidRDefault="00DF39BF" w:rsidP="00E62F75">
            <w:pPr>
              <w:jc w:val="center"/>
              <w:rPr>
                <w:color w:val="FF0000"/>
              </w:rPr>
            </w:pPr>
            <w:r w:rsidRPr="00E62F75">
              <w:rPr>
                <w:color w:val="000000"/>
              </w:rPr>
              <w:t>-</w:t>
            </w:r>
          </w:p>
        </w:tc>
        <w:tc>
          <w:tcPr>
            <w:tcW w:w="1054" w:type="dxa"/>
            <w:noWrap/>
            <w:vAlign w:val="center"/>
            <w:hideMark/>
          </w:tcPr>
          <w:p w14:paraId="7CE9C0C3" w14:textId="0CE27CB9" w:rsidR="00DF39BF" w:rsidRPr="00E62F75" w:rsidRDefault="00DF39BF" w:rsidP="00E62F75">
            <w:pPr>
              <w:jc w:val="center"/>
              <w:rPr>
                <w:color w:val="FF0000"/>
              </w:rPr>
            </w:pPr>
            <w:r w:rsidRPr="00E62F75">
              <w:rPr>
                <w:color w:val="000000"/>
              </w:rPr>
              <w:t>-</w:t>
            </w:r>
          </w:p>
        </w:tc>
        <w:tc>
          <w:tcPr>
            <w:tcW w:w="1062" w:type="dxa"/>
            <w:noWrap/>
            <w:vAlign w:val="center"/>
            <w:hideMark/>
          </w:tcPr>
          <w:p w14:paraId="2E94EA6F" w14:textId="520F4E4B" w:rsidR="00DF39BF" w:rsidRPr="00E62F75" w:rsidRDefault="00DF39BF" w:rsidP="00E62F75">
            <w:pPr>
              <w:jc w:val="center"/>
              <w:rPr>
                <w:color w:val="FF0000"/>
              </w:rPr>
            </w:pPr>
            <w:r w:rsidRPr="00E62F75">
              <w:rPr>
                <w:color w:val="000000"/>
              </w:rPr>
              <w:t>-</w:t>
            </w:r>
          </w:p>
        </w:tc>
        <w:tc>
          <w:tcPr>
            <w:tcW w:w="1326" w:type="dxa"/>
            <w:noWrap/>
            <w:vAlign w:val="center"/>
            <w:hideMark/>
          </w:tcPr>
          <w:p w14:paraId="21F265E3" w14:textId="1FF48859" w:rsidR="00DF39BF" w:rsidRPr="00E62F75" w:rsidRDefault="00DF39BF" w:rsidP="00E62F75">
            <w:pPr>
              <w:jc w:val="center"/>
              <w:rPr>
                <w:color w:val="FF0000"/>
              </w:rPr>
            </w:pPr>
            <w:r w:rsidRPr="00E62F75">
              <w:rPr>
                <w:color w:val="000000"/>
              </w:rPr>
              <w:t>-</w:t>
            </w:r>
          </w:p>
        </w:tc>
        <w:tc>
          <w:tcPr>
            <w:tcW w:w="1098" w:type="dxa"/>
            <w:noWrap/>
            <w:vAlign w:val="center"/>
            <w:hideMark/>
          </w:tcPr>
          <w:p w14:paraId="6B3B8CD4" w14:textId="6BFB7A3A" w:rsidR="00DF39BF" w:rsidRPr="00E62F75" w:rsidRDefault="00DF39BF" w:rsidP="00E62F75">
            <w:pPr>
              <w:jc w:val="center"/>
              <w:rPr>
                <w:color w:val="FF0000"/>
              </w:rPr>
            </w:pPr>
            <w:r w:rsidRPr="00E62F75">
              <w:rPr>
                <w:color w:val="000000"/>
              </w:rPr>
              <w:t>-</w:t>
            </w:r>
          </w:p>
        </w:tc>
        <w:tc>
          <w:tcPr>
            <w:tcW w:w="0" w:type="auto"/>
            <w:noWrap/>
            <w:vAlign w:val="center"/>
            <w:hideMark/>
          </w:tcPr>
          <w:p w14:paraId="66969946" w14:textId="1E4E24F0" w:rsidR="00DF39BF" w:rsidRPr="00E62F75" w:rsidRDefault="00DF39BF" w:rsidP="00E62F75">
            <w:pPr>
              <w:jc w:val="center"/>
              <w:rPr>
                <w:color w:val="FF0000"/>
              </w:rPr>
            </w:pPr>
            <w:r w:rsidRPr="00E62F75">
              <w:rPr>
                <w:color w:val="000000"/>
              </w:rPr>
              <w:t>-</w:t>
            </w:r>
          </w:p>
        </w:tc>
        <w:tc>
          <w:tcPr>
            <w:tcW w:w="0" w:type="auto"/>
            <w:noWrap/>
            <w:vAlign w:val="center"/>
            <w:hideMark/>
          </w:tcPr>
          <w:p w14:paraId="3A8300CD" w14:textId="11CF79F4" w:rsidR="00DF39BF" w:rsidRPr="00E62F75" w:rsidRDefault="00DF39BF" w:rsidP="00E62F75">
            <w:pPr>
              <w:jc w:val="center"/>
              <w:rPr>
                <w:color w:val="FF0000"/>
              </w:rPr>
            </w:pPr>
            <w:r w:rsidRPr="00E62F75">
              <w:rPr>
                <w:color w:val="000000"/>
              </w:rPr>
              <w:t>-</w:t>
            </w:r>
          </w:p>
        </w:tc>
        <w:tc>
          <w:tcPr>
            <w:tcW w:w="822" w:type="dxa"/>
            <w:noWrap/>
            <w:vAlign w:val="center"/>
            <w:hideMark/>
          </w:tcPr>
          <w:p w14:paraId="4EC2814D" w14:textId="3ABD2BE8" w:rsidR="00DF39BF" w:rsidRPr="00E62F75" w:rsidRDefault="00DF39BF" w:rsidP="00E62F75">
            <w:pPr>
              <w:jc w:val="center"/>
              <w:rPr>
                <w:color w:val="FF0000"/>
              </w:rPr>
            </w:pPr>
            <w:r w:rsidRPr="00E62F75">
              <w:rPr>
                <w:color w:val="000000"/>
              </w:rPr>
              <w:t>-</w:t>
            </w:r>
          </w:p>
        </w:tc>
      </w:tr>
      <w:tr w:rsidR="00DF39BF" w:rsidRPr="00435CF9" w14:paraId="3388F5D2" w14:textId="77777777" w:rsidTr="00E62F75">
        <w:trPr>
          <w:trHeight w:val="300"/>
        </w:trPr>
        <w:tc>
          <w:tcPr>
            <w:tcW w:w="1817" w:type="dxa"/>
            <w:noWrap/>
            <w:vAlign w:val="center"/>
            <w:hideMark/>
          </w:tcPr>
          <w:p w14:paraId="43DE9882" w14:textId="77777777" w:rsidR="00DF39BF" w:rsidRPr="00E62F75" w:rsidRDefault="00DF39BF" w:rsidP="006E2420">
            <w:pPr>
              <w:jc w:val="center"/>
              <w:rPr>
                <w:color w:val="000000"/>
              </w:rPr>
            </w:pPr>
            <w:r w:rsidRPr="00E62F75">
              <w:rPr>
                <w:color w:val="000000"/>
              </w:rPr>
              <w:t>p-v ^2 = 0</w:t>
            </w:r>
          </w:p>
        </w:tc>
        <w:tc>
          <w:tcPr>
            <w:tcW w:w="1855" w:type="dxa"/>
            <w:gridSpan w:val="2"/>
            <w:noWrap/>
            <w:vAlign w:val="center"/>
            <w:hideMark/>
          </w:tcPr>
          <w:p w14:paraId="4D8D7922" w14:textId="0341257C" w:rsidR="00DF39BF" w:rsidRPr="00E62F75" w:rsidRDefault="00DF39BF" w:rsidP="00E62F75">
            <w:pPr>
              <w:jc w:val="center"/>
              <w:rPr>
                <w:color w:val="FF0000"/>
              </w:rPr>
            </w:pPr>
            <w:r w:rsidRPr="00E62F75">
              <w:rPr>
                <w:color w:val="000000"/>
              </w:rPr>
              <w:t>-</w:t>
            </w:r>
          </w:p>
        </w:tc>
        <w:tc>
          <w:tcPr>
            <w:tcW w:w="1857" w:type="dxa"/>
            <w:gridSpan w:val="2"/>
            <w:noWrap/>
            <w:vAlign w:val="center"/>
            <w:hideMark/>
          </w:tcPr>
          <w:p w14:paraId="476CF940" w14:textId="5AED23A1" w:rsidR="00DF39BF" w:rsidRPr="00E62F75" w:rsidRDefault="00DF39BF" w:rsidP="00E62F75">
            <w:pPr>
              <w:jc w:val="center"/>
              <w:rPr>
                <w:color w:val="FF0000"/>
              </w:rPr>
            </w:pPr>
            <w:r w:rsidRPr="00E62F75">
              <w:rPr>
                <w:color w:val="000000"/>
              </w:rPr>
              <w:t>-</w:t>
            </w:r>
          </w:p>
        </w:tc>
        <w:tc>
          <w:tcPr>
            <w:tcW w:w="2046" w:type="dxa"/>
            <w:gridSpan w:val="2"/>
            <w:noWrap/>
            <w:vAlign w:val="center"/>
            <w:hideMark/>
          </w:tcPr>
          <w:p w14:paraId="3AA2D54E" w14:textId="0B57D669" w:rsidR="00DF39BF" w:rsidRPr="00E62F75" w:rsidRDefault="00DF39BF" w:rsidP="00E62F75">
            <w:pPr>
              <w:jc w:val="center"/>
              <w:rPr>
                <w:color w:val="FF0000"/>
              </w:rPr>
            </w:pPr>
            <w:r w:rsidRPr="00E62F75">
              <w:rPr>
                <w:color w:val="000000"/>
              </w:rPr>
              <w:t>0,001</w:t>
            </w:r>
          </w:p>
        </w:tc>
        <w:tc>
          <w:tcPr>
            <w:tcW w:w="2388" w:type="dxa"/>
            <w:gridSpan w:val="2"/>
            <w:noWrap/>
            <w:vAlign w:val="center"/>
            <w:hideMark/>
          </w:tcPr>
          <w:p w14:paraId="13DDEF00" w14:textId="1A54E280" w:rsidR="00DF39BF" w:rsidRPr="00E62F75" w:rsidRDefault="00DF39BF" w:rsidP="00E62F75">
            <w:pPr>
              <w:jc w:val="center"/>
              <w:rPr>
                <w:color w:val="FF0000"/>
              </w:rPr>
            </w:pPr>
            <w:r w:rsidRPr="00E62F75">
              <w:rPr>
                <w:color w:val="000000"/>
              </w:rPr>
              <w:t>-</w:t>
            </w:r>
          </w:p>
        </w:tc>
        <w:tc>
          <w:tcPr>
            <w:tcW w:w="2201" w:type="dxa"/>
            <w:gridSpan w:val="2"/>
            <w:noWrap/>
            <w:vAlign w:val="center"/>
            <w:hideMark/>
          </w:tcPr>
          <w:p w14:paraId="4426886D" w14:textId="2B300381" w:rsidR="00DF39BF" w:rsidRPr="00E62F75" w:rsidRDefault="00DF39BF" w:rsidP="00E62F75">
            <w:pPr>
              <w:jc w:val="center"/>
              <w:rPr>
                <w:color w:val="FF0000"/>
              </w:rPr>
            </w:pPr>
            <w:r w:rsidRPr="00E62F75">
              <w:rPr>
                <w:color w:val="000000"/>
              </w:rPr>
              <w:t>-</w:t>
            </w:r>
          </w:p>
        </w:tc>
        <w:tc>
          <w:tcPr>
            <w:tcW w:w="1898" w:type="dxa"/>
            <w:gridSpan w:val="2"/>
            <w:noWrap/>
            <w:vAlign w:val="center"/>
            <w:hideMark/>
          </w:tcPr>
          <w:p w14:paraId="154C84A2" w14:textId="537668FF" w:rsidR="00DF39BF" w:rsidRPr="00E62F75" w:rsidRDefault="00DF39BF" w:rsidP="00E62F75">
            <w:pPr>
              <w:jc w:val="center"/>
              <w:rPr>
                <w:color w:val="FF0000"/>
              </w:rPr>
            </w:pPr>
            <w:r w:rsidRPr="00E62F75">
              <w:rPr>
                <w:color w:val="000000"/>
              </w:rPr>
              <w:t>0,002</w:t>
            </w:r>
          </w:p>
        </w:tc>
      </w:tr>
      <w:tr w:rsidR="00DF39BF" w:rsidRPr="00435CF9" w14:paraId="6F099B3C" w14:textId="77777777" w:rsidTr="00E62F75">
        <w:trPr>
          <w:trHeight w:val="300"/>
        </w:trPr>
        <w:tc>
          <w:tcPr>
            <w:tcW w:w="1817" w:type="dxa"/>
            <w:noWrap/>
            <w:vAlign w:val="center"/>
            <w:hideMark/>
          </w:tcPr>
          <w:p w14:paraId="284B5142" w14:textId="77777777" w:rsidR="00DF39BF" w:rsidRPr="00E62F75" w:rsidRDefault="00DF39BF" w:rsidP="006E2420">
            <w:pPr>
              <w:jc w:val="center"/>
              <w:rPr>
                <w:color w:val="000000"/>
              </w:rPr>
            </w:pPr>
            <w:r w:rsidRPr="00E62F75">
              <w:rPr>
                <w:color w:val="000000"/>
              </w:rPr>
              <w:t>p-v ^3 = 0</w:t>
            </w:r>
          </w:p>
        </w:tc>
        <w:tc>
          <w:tcPr>
            <w:tcW w:w="1855" w:type="dxa"/>
            <w:gridSpan w:val="2"/>
            <w:noWrap/>
            <w:vAlign w:val="center"/>
            <w:hideMark/>
          </w:tcPr>
          <w:p w14:paraId="6C790DE4" w14:textId="1A44A395" w:rsidR="00DF39BF" w:rsidRPr="00E62F75" w:rsidRDefault="00DF39BF" w:rsidP="00E62F75">
            <w:pPr>
              <w:jc w:val="center"/>
              <w:rPr>
                <w:color w:val="FF0000"/>
              </w:rPr>
            </w:pPr>
            <w:r w:rsidRPr="00E62F75">
              <w:rPr>
                <w:color w:val="000000"/>
              </w:rPr>
              <w:t>-</w:t>
            </w:r>
          </w:p>
        </w:tc>
        <w:tc>
          <w:tcPr>
            <w:tcW w:w="1857" w:type="dxa"/>
            <w:gridSpan w:val="2"/>
            <w:noWrap/>
            <w:vAlign w:val="center"/>
            <w:hideMark/>
          </w:tcPr>
          <w:p w14:paraId="7B16D784" w14:textId="169235E9" w:rsidR="00DF39BF" w:rsidRPr="00E62F75" w:rsidRDefault="00DF39BF" w:rsidP="00E62F75">
            <w:pPr>
              <w:jc w:val="center"/>
              <w:rPr>
                <w:color w:val="FF0000"/>
              </w:rPr>
            </w:pPr>
            <w:r w:rsidRPr="00E62F75">
              <w:rPr>
                <w:color w:val="000000"/>
              </w:rPr>
              <w:t>-</w:t>
            </w:r>
          </w:p>
        </w:tc>
        <w:tc>
          <w:tcPr>
            <w:tcW w:w="2046" w:type="dxa"/>
            <w:gridSpan w:val="2"/>
            <w:noWrap/>
            <w:vAlign w:val="center"/>
            <w:hideMark/>
          </w:tcPr>
          <w:p w14:paraId="3656CE2D" w14:textId="449B78F5" w:rsidR="00DF39BF" w:rsidRPr="00E62F75" w:rsidRDefault="00DF39BF" w:rsidP="00E62F75">
            <w:pPr>
              <w:jc w:val="center"/>
              <w:rPr>
                <w:color w:val="FF0000"/>
              </w:rPr>
            </w:pPr>
            <w:r w:rsidRPr="00E62F75">
              <w:rPr>
                <w:color w:val="000000"/>
              </w:rPr>
              <w:t>-</w:t>
            </w:r>
          </w:p>
        </w:tc>
        <w:tc>
          <w:tcPr>
            <w:tcW w:w="2388" w:type="dxa"/>
            <w:gridSpan w:val="2"/>
            <w:noWrap/>
            <w:vAlign w:val="center"/>
            <w:hideMark/>
          </w:tcPr>
          <w:p w14:paraId="3B306B7D" w14:textId="02E4C9EB" w:rsidR="00DF39BF" w:rsidRPr="00E62F75" w:rsidRDefault="00DF39BF" w:rsidP="00E62F75">
            <w:pPr>
              <w:jc w:val="center"/>
              <w:rPr>
                <w:color w:val="FF0000"/>
              </w:rPr>
            </w:pPr>
            <w:r w:rsidRPr="00E62F75">
              <w:rPr>
                <w:color w:val="000000"/>
              </w:rPr>
              <w:t>-</w:t>
            </w:r>
          </w:p>
        </w:tc>
        <w:tc>
          <w:tcPr>
            <w:tcW w:w="2201" w:type="dxa"/>
            <w:gridSpan w:val="2"/>
            <w:noWrap/>
            <w:vAlign w:val="center"/>
            <w:hideMark/>
          </w:tcPr>
          <w:p w14:paraId="4B987DC4" w14:textId="3D46EA48" w:rsidR="00DF39BF" w:rsidRPr="00E62F75" w:rsidRDefault="00DF39BF" w:rsidP="00E62F75">
            <w:pPr>
              <w:jc w:val="center"/>
              <w:rPr>
                <w:color w:val="FF0000"/>
              </w:rPr>
            </w:pPr>
            <w:r w:rsidRPr="00E62F75">
              <w:rPr>
                <w:color w:val="000000"/>
              </w:rPr>
              <w:t>0,113</w:t>
            </w:r>
          </w:p>
        </w:tc>
        <w:tc>
          <w:tcPr>
            <w:tcW w:w="1898" w:type="dxa"/>
            <w:gridSpan w:val="2"/>
            <w:noWrap/>
            <w:vAlign w:val="center"/>
            <w:hideMark/>
          </w:tcPr>
          <w:p w14:paraId="341D9C80" w14:textId="03C109EC" w:rsidR="00DF39BF" w:rsidRPr="00E62F75" w:rsidRDefault="00DF39BF" w:rsidP="00E62F75">
            <w:pPr>
              <w:jc w:val="center"/>
              <w:rPr>
                <w:color w:val="FF0000"/>
              </w:rPr>
            </w:pPr>
            <w:r w:rsidRPr="00E62F75">
              <w:rPr>
                <w:color w:val="000000"/>
              </w:rPr>
              <w:t>0,132</w:t>
            </w:r>
          </w:p>
        </w:tc>
      </w:tr>
      <w:tr w:rsidR="00DF39BF" w:rsidRPr="00435CF9" w14:paraId="4B5DF139" w14:textId="77777777" w:rsidTr="00E62F75">
        <w:trPr>
          <w:trHeight w:val="300"/>
        </w:trPr>
        <w:tc>
          <w:tcPr>
            <w:tcW w:w="1817" w:type="dxa"/>
            <w:noWrap/>
            <w:vAlign w:val="center"/>
            <w:hideMark/>
          </w:tcPr>
          <w:p w14:paraId="5E954A9A" w14:textId="77777777" w:rsidR="00DF39BF" w:rsidRPr="00E62F75" w:rsidRDefault="00DF39BF" w:rsidP="006E2420">
            <w:pPr>
              <w:jc w:val="center"/>
              <w:rPr>
                <w:color w:val="000000"/>
              </w:rPr>
            </w:pPr>
            <w:r w:rsidRPr="00E62F75">
              <w:rPr>
                <w:color w:val="000000"/>
              </w:rPr>
              <w:t>p-v inter = 0</w:t>
            </w:r>
          </w:p>
        </w:tc>
        <w:tc>
          <w:tcPr>
            <w:tcW w:w="1855" w:type="dxa"/>
            <w:gridSpan w:val="2"/>
            <w:noWrap/>
            <w:vAlign w:val="center"/>
            <w:hideMark/>
          </w:tcPr>
          <w:p w14:paraId="205BCEE3" w14:textId="4C73F9B6" w:rsidR="00DF39BF" w:rsidRPr="00E62F75" w:rsidRDefault="00DF39BF" w:rsidP="00E62F75">
            <w:pPr>
              <w:jc w:val="center"/>
              <w:rPr>
                <w:color w:val="FF0000"/>
              </w:rPr>
            </w:pPr>
            <w:r w:rsidRPr="00E62F75">
              <w:rPr>
                <w:color w:val="000000"/>
              </w:rPr>
              <w:t>-</w:t>
            </w:r>
          </w:p>
        </w:tc>
        <w:tc>
          <w:tcPr>
            <w:tcW w:w="1857" w:type="dxa"/>
            <w:gridSpan w:val="2"/>
            <w:noWrap/>
            <w:vAlign w:val="center"/>
            <w:hideMark/>
          </w:tcPr>
          <w:p w14:paraId="7D1CA53D" w14:textId="5895FFF2" w:rsidR="00DF39BF" w:rsidRPr="00E62F75" w:rsidRDefault="00DF39BF" w:rsidP="00E62F75">
            <w:pPr>
              <w:jc w:val="center"/>
              <w:rPr>
                <w:color w:val="FF0000"/>
              </w:rPr>
            </w:pPr>
            <w:r w:rsidRPr="00E62F75">
              <w:rPr>
                <w:color w:val="000000"/>
              </w:rPr>
              <w:t>-</w:t>
            </w:r>
          </w:p>
        </w:tc>
        <w:tc>
          <w:tcPr>
            <w:tcW w:w="2046" w:type="dxa"/>
            <w:gridSpan w:val="2"/>
            <w:noWrap/>
            <w:vAlign w:val="center"/>
            <w:hideMark/>
          </w:tcPr>
          <w:p w14:paraId="4EFC2000" w14:textId="524EDE2C" w:rsidR="00DF39BF" w:rsidRPr="00E62F75" w:rsidRDefault="00DF39BF" w:rsidP="00E62F75">
            <w:pPr>
              <w:jc w:val="center"/>
              <w:rPr>
                <w:color w:val="FF0000"/>
              </w:rPr>
            </w:pPr>
            <w:r w:rsidRPr="00E62F75">
              <w:rPr>
                <w:color w:val="000000"/>
              </w:rPr>
              <w:t>-</w:t>
            </w:r>
          </w:p>
        </w:tc>
        <w:tc>
          <w:tcPr>
            <w:tcW w:w="2388" w:type="dxa"/>
            <w:gridSpan w:val="2"/>
            <w:noWrap/>
            <w:vAlign w:val="center"/>
            <w:hideMark/>
          </w:tcPr>
          <w:p w14:paraId="3964902B" w14:textId="519DD6C3" w:rsidR="00DF39BF" w:rsidRPr="00E62F75" w:rsidRDefault="00DF39BF" w:rsidP="00E62F75">
            <w:pPr>
              <w:jc w:val="center"/>
              <w:rPr>
                <w:color w:val="FF0000"/>
              </w:rPr>
            </w:pPr>
            <w:r w:rsidRPr="00E62F75">
              <w:rPr>
                <w:color w:val="000000"/>
              </w:rPr>
              <w:t>0,004</w:t>
            </w:r>
          </w:p>
        </w:tc>
        <w:tc>
          <w:tcPr>
            <w:tcW w:w="2201" w:type="dxa"/>
            <w:gridSpan w:val="2"/>
            <w:noWrap/>
            <w:vAlign w:val="center"/>
            <w:hideMark/>
          </w:tcPr>
          <w:p w14:paraId="61FB983D" w14:textId="7D7F5AF5" w:rsidR="00DF39BF" w:rsidRPr="00E62F75" w:rsidRDefault="00DF39BF" w:rsidP="00E62F75">
            <w:pPr>
              <w:jc w:val="center"/>
              <w:rPr>
                <w:color w:val="FF0000"/>
              </w:rPr>
            </w:pPr>
            <w:r w:rsidRPr="00E62F75">
              <w:rPr>
                <w:color w:val="000000"/>
              </w:rPr>
              <w:t>-</w:t>
            </w:r>
          </w:p>
        </w:tc>
        <w:tc>
          <w:tcPr>
            <w:tcW w:w="1898" w:type="dxa"/>
            <w:gridSpan w:val="2"/>
            <w:noWrap/>
            <w:vAlign w:val="center"/>
            <w:hideMark/>
          </w:tcPr>
          <w:p w14:paraId="0C0C351B" w14:textId="11F4859F" w:rsidR="00DF39BF" w:rsidRPr="00E62F75" w:rsidRDefault="00DF39BF" w:rsidP="00E62F75">
            <w:pPr>
              <w:jc w:val="center"/>
              <w:rPr>
                <w:color w:val="FF0000"/>
              </w:rPr>
            </w:pPr>
            <w:r w:rsidRPr="00E62F75">
              <w:rPr>
                <w:color w:val="000000"/>
              </w:rPr>
              <w:t>0,001</w:t>
            </w:r>
          </w:p>
        </w:tc>
      </w:tr>
      <w:tr w:rsidR="00DF39BF" w:rsidRPr="00435CF9" w14:paraId="7A77F456" w14:textId="77777777" w:rsidTr="00E62F75">
        <w:trPr>
          <w:trHeight w:val="300"/>
        </w:trPr>
        <w:tc>
          <w:tcPr>
            <w:tcW w:w="1817" w:type="dxa"/>
            <w:noWrap/>
            <w:vAlign w:val="center"/>
            <w:hideMark/>
          </w:tcPr>
          <w:p w14:paraId="6DFBFC2F" w14:textId="77777777" w:rsidR="00DF39BF" w:rsidRPr="00E62F75" w:rsidRDefault="00DF39BF" w:rsidP="006E2420">
            <w:pPr>
              <w:jc w:val="center"/>
              <w:rPr>
                <w:color w:val="000000"/>
              </w:rPr>
            </w:pPr>
            <w:r w:rsidRPr="00E62F75">
              <w:rPr>
                <w:color w:val="000000"/>
              </w:rPr>
              <w:t>p-v ^2 &amp; ^3 = 0</w:t>
            </w:r>
          </w:p>
        </w:tc>
        <w:tc>
          <w:tcPr>
            <w:tcW w:w="1855" w:type="dxa"/>
            <w:gridSpan w:val="2"/>
            <w:noWrap/>
            <w:vAlign w:val="center"/>
            <w:hideMark/>
          </w:tcPr>
          <w:p w14:paraId="7706872A" w14:textId="3F5B7945" w:rsidR="00DF39BF" w:rsidRPr="00E62F75" w:rsidRDefault="00DF39BF" w:rsidP="00E62F75">
            <w:pPr>
              <w:jc w:val="center"/>
              <w:rPr>
                <w:color w:val="FF0000"/>
              </w:rPr>
            </w:pPr>
            <w:r w:rsidRPr="00E62F75">
              <w:rPr>
                <w:color w:val="000000"/>
              </w:rPr>
              <w:t>-</w:t>
            </w:r>
          </w:p>
        </w:tc>
        <w:tc>
          <w:tcPr>
            <w:tcW w:w="1857" w:type="dxa"/>
            <w:gridSpan w:val="2"/>
            <w:noWrap/>
            <w:vAlign w:val="center"/>
            <w:hideMark/>
          </w:tcPr>
          <w:p w14:paraId="507C4C45" w14:textId="715ECCE6" w:rsidR="00DF39BF" w:rsidRPr="00E62F75" w:rsidRDefault="00DF39BF" w:rsidP="00E62F75">
            <w:pPr>
              <w:jc w:val="center"/>
              <w:rPr>
                <w:color w:val="FF0000"/>
              </w:rPr>
            </w:pPr>
            <w:r w:rsidRPr="00E62F75">
              <w:rPr>
                <w:color w:val="000000"/>
              </w:rPr>
              <w:t>-</w:t>
            </w:r>
          </w:p>
        </w:tc>
        <w:tc>
          <w:tcPr>
            <w:tcW w:w="2046" w:type="dxa"/>
            <w:gridSpan w:val="2"/>
            <w:noWrap/>
            <w:vAlign w:val="center"/>
            <w:hideMark/>
          </w:tcPr>
          <w:p w14:paraId="4B86D034" w14:textId="3AB4CFE1" w:rsidR="00DF39BF" w:rsidRPr="00E62F75" w:rsidRDefault="00DF39BF" w:rsidP="00E62F75">
            <w:pPr>
              <w:jc w:val="center"/>
              <w:rPr>
                <w:color w:val="FF0000"/>
              </w:rPr>
            </w:pPr>
            <w:r w:rsidRPr="00E62F75">
              <w:rPr>
                <w:color w:val="000000"/>
              </w:rPr>
              <w:t>-</w:t>
            </w:r>
          </w:p>
        </w:tc>
        <w:tc>
          <w:tcPr>
            <w:tcW w:w="2388" w:type="dxa"/>
            <w:gridSpan w:val="2"/>
            <w:noWrap/>
            <w:vAlign w:val="center"/>
            <w:hideMark/>
          </w:tcPr>
          <w:p w14:paraId="0DEE2C44" w14:textId="6A93D0FA" w:rsidR="00DF39BF" w:rsidRPr="00E62F75" w:rsidRDefault="00DF39BF" w:rsidP="00E62F75">
            <w:pPr>
              <w:jc w:val="center"/>
              <w:rPr>
                <w:color w:val="FF0000"/>
              </w:rPr>
            </w:pPr>
            <w:r w:rsidRPr="00E62F75">
              <w:rPr>
                <w:color w:val="000000"/>
              </w:rPr>
              <w:t>-</w:t>
            </w:r>
          </w:p>
        </w:tc>
        <w:tc>
          <w:tcPr>
            <w:tcW w:w="2201" w:type="dxa"/>
            <w:gridSpan w:val="2"/>
            <w:noWrap/>
            <w:vAlign w:val="center"/>
            <w:hideMark/>
          </w:tcPr>
          <w:p w14:paraId="0524EA39" w14:textId="785DA657" w:rsidR="00DF39BF" w:rsidRPr="00E62F75" w:rsidRDefault="00DF39BF" w:rsidP="00E62F75">
            <w:pPr>
              <w:jc w:val="center"/>
              <w:rPr>
                <w:color w:val="FF0000"/>
              </w:rPr>
            </w:pPr>
            <w:r w:rsidRPr="00E62F75">
              <w:rPr>
                <w:color w:val="000000"/>
              </w:rPr>
              <w:t>-</w:t>
            </w:r>
          </w:p>
        </w:tc>
        <w:tc>
          <w:tcPr>
            <w:tcW w:w="1898" w:type="dxa"/>
            <w:gridSpan w:val="2"/>
            <w:noWrap/>
            <w:vAlign w:val="center"/>
            <w:hideMark/>
          </w:tcPr>
          <w:p w14:paraId="743A450D" w14:textId="4F689964" w:rsidR="00DF39BF" w:rsidRPr="00E62F75" w:rsidRDefault="00DF39BF" w:rsidP="00E62F75">
            <w:pPr>
              <w:jc w:val="center"/>
              <w:rPr>
                <w:color w:val="FF0000"/>
              </w:rPr>
            </w:pPr>
            <w:r w:rsidRPr="00E62F75">
              <w:rPr>
                <w:color w:val="000000"/>
              </w:rPr>
              <w:t>0,003</w:t>
            </w:r>
          </w:p>
        </w:tc>
      </w:tr>
      <w:tr w:rsidR="00DF39BF" w:rsidRPr="00435CF9" w14:paraId="41E6CB7A" w14:textId="77777777" w:rsidTr="00E62F75">
        <w:trPr>
          <w:trHeight w:val="300"/>
        </w:trPr>
        <w:tc>
          <w:tcPr>
            <w:tcW w:w="1817" w:type="dxa"/>
            <w:noWrap/>
            <w:vAlign w:val="center"/>
            <w:hideMark/>
          </w:tcPr>
          <w:p w14:paraId="66E587BE" w14:textId="77777777" w:rsidR="00DF39BF" w:rsidRPr="00E62F75" w:rsidRDefault="00DF39BF" w:rsidP="006E2420">
            <w:pPr>
              <w:jc w:val="center"/>
              <w:rPr>
                <w:color w:val="000000"/>
              </w:rPr>
            </w:pPr>
            <w:r w:rsidRPr="00E62F75">
              <w:rPr>
                <w:color w:val="000000"/>
              </w:rPr>
              <w:t>p-v ^2 &amp; ^3 &amp; inter = 0</w:t>
            </w:r>
          </w:p>
        </w:tc>
        <w:tc>
          <w:tcPr>
            <w:tcW w:w="1855" w:type="dxa"/>
            <w:gridSpan w:val="2"/>
            <w:noWrap/>
            <w:vAlign w:val="center"/>
            <w:hideMark/>
          </w:tcPr>
          <w:p w14:paraId="0E9571A6" w14:textId="51C3A2DE" w:rsidR="00DF39BF" w:rsidRPr="00E62F75" w:rsidRDefault="00DF39BF" w:rsidP="00E62F75">
            <w:pPr>
              <w:jc w:val="center"/>
              <w:rPr>
                <w:color w:val="FF0000"/>
              </w:rPr>
            </w:pPr>
            <w:r w:rsidRPr="00E62F75">
              <w:rPr>
                <w:color w:val="000000"/>
              </w:rPr>
              <w:t>-</w:t>
            </w:r>
          </w:p>
        </w:tc>
        <w:tc>
          <w:tcPr>
            <w:tcW w:w="1857" w:type="dxa"/>
            <w:gridSpan w:val="2"/>
            <w:noWrap/>
            <w:vAlign w:val="center"/>
            <w:hideMark/>
          </w:tcPr>
          <w:p w14:paraId="163596D1" w14:textId="51E1EC95" w:rsidR="00DF39BF" w:rsidRPr="00E62F75" w:rsidRDefault="00DF39BF" w:rsidP="00E62F75">
            <w:pPr>
              <w:jc w:val="center"/>
              <w:rPr>
                <w:color w:val="FF0000"/>
              </w:rPr>
            </w:pPr>
            <w:r w:rsidRPr="00E62F75">
              <w:rPr>
                <w:color w:val="000000"/>
              </w:rPr>
              <w:t>-</w:t>
            </w:r>
          </w:p>
        </w:tc>
        <w:tc>
          <w:tcPr>
            <w:tcW w:w="2046" w:type="dxa"/>
            <w:gridSpan w:val="2"/>
            <w:noWrap/>
            <w:vAlign w:val="center"/>
            <w:hideMark/>
          </w:tcPr>
          <w:p w14:paraId="20E79B88" w14:textId="5A879248" w:rsidR="00DF39BF" w:rsidRPr="00E62F75" w:rsidRDefault="00DF39BF" w:rsidP="00E62F75">
            <w:pPr>
              <w:jc w:val="center"/>
              <w:rPr>
                <w:color w:val="FF0000"/>
              </w:rPr>
            </w:pPr>
            <w:r w:rsidRPr="00E62F75">
              <w:rPr>
                <w:color w:val="000000"/>
              </w:rPr>
              <w:t>-</w:t>
            </w:r>
          </w:p>
        </w:tc>
        <w:tc>
          <w:tcPr>
            <w:tcW w:w="2388" w:type="dxa"/>
            <w:gridSpan w:val="2"/>
            <w:noWrap/>
            <w:vAlign w:val="center"/>
            <w:hideMark/>
          </w:tcPr>
          <w:p w14:paraId="70466E72" w14:textId="0DF7A428" w:rsidR="00DF39BF" w:rsidRPr="00E62F75" w:rsidRDefault="00DF39BF" w:rsidP="00E62F75">
            <w:pPr>
              <w:jc w:val="center"/>
              <w:rPr>
                <w:color w:val="FF0000"/>
              </w:rPr>
            </w:pPr>
            <w:r w:rsidRPr="00E62F75">
              <w:rPr>
                <w:color w:val="000000"/>
              </w:rPr>
              <w:t>-</w:t>
            </w:r>
          </w:p>
        </w:tc>
        <w:tc>
          <w:tcPr>
            <w:tcW w:w="2201" w:type="dxa"/>
            <w:gridSpan w:val="2"/>
            <w:noWrap/>
            <w:vAlign w:val="center"/>
            <w:hideMark/>
          </w:tcPr>
          <w:p w14:paraId="5907F48A" w14:textId="60CCF51E" w:rsidR="00DF39BF" w:rsidRPr="00E62F75" w:rsidRDefault="00DF39BF" w:rsidP="00E62F75">
            <w:pPr>
              <w:jc w:val="center"/>
              <w:rPr>
                <w:color w:val="FF0000"/>
              </w:rPr>
            </w:pPr>
            <w:r w:rsidRPr="00E62F75">
              <w:rPr>
                <w:color w:val="000000"/>
              </w:rPr>
              <w:t>-</w:t>
            </w:r>
          </w:p>
        </w:tc>
        <w:tc>
          <w:tcPr>
            <w:tcW w:w="1898" w:type="dxa"/>
            <w:gridSpan w:val="2"/>
            <w:noWrap/>
            <w:vAlign w:val="center"/>
            <w:hideMark/>
          </w:tcPr>
          <w:p w14:paraId="213D25FB" w14:textId="24194DE1" w:rsidR="00DF39BF" w:rsidRPr="00E62F75" w:rsidRDefault="00DF39BF" w:rsidP="00E62F75">
            <w:pPr>
              <w:jc w:val="center"/>
              <w:rPr>
                <w:color w:val="FF0000"/>
              </w:rPr>
            </w:pPr>
            <w:r w:rsidRPr="00E62F75">
              <w:rPr>
                <w:color w:val="000000"/>
              </w:rPr>
              <w:t>2E-04</w:t>
            </w:r>
          </w:p>
        </w:tc>
      </w:tr>
      <w:tr w:rsidR="00DF39BF" w:rsidRPr="00435CF9" w14:paraId="55DBBF39" w14:textId="77777777" w:rsidTr="00E62F75">
        <w:trPr>
          <w:trHeight w:val="300"/>
        </w:trPr>
        <w:tc>
          <w:tcPr>
            <w:tcW w:w="1817" w:type="dxa"/>
            <w:noWrap/>
            <w:vAlign w:val="center"/>
            <w:hideMark/>
          </w:tcPr>
          <w:p w14:paraId="4E18D120" w14:textId="77777777" w:rsidR="00DF39BF" w:rsidRPr="00E62F75" w:rsidRDefault="00DF39BF" w:rsidP="006E2420">
            <w:pPr>
              <w:jc w:val="center"/>
              <w:rPr>
                <w:color w:val="000000"/>
              </w:rPr>
            </w:pPr>
            <w:r w:rsidRPr="00E62F75">
              <w:rPr>
                <w:color w:val="000000"/>
              </w:rPr>
              <w:t>p-v fitted RESET test</w:t>
            </w:r>
          </w:p>
        </w:tc>
        <w:tc>
          <w:tcPr>
            <w:tcW w:w="1855" w:type="dxa"/>
            <w:gridSpan w:val="2"/>
            <w:noWrap/>
            <w:vAlign w:val="center"/>
            <w:hideMark/>
          </w:tcPr>
          <w:p w14:paraId="291B8F3E" w14:textId="5CAEE86B" w:rsidR="00DF39BF" w:rsidRPr="00E62F75" w:rsidRDefault="00DF39BF" w:rsidP="00E62F75">
            <w:pPr>
              <w:jc w:val="center"/>
              <w:rPr>
                <w:color w:val="FF0000"/>
              </w:rPr>
            </w:pPr>
            <w:r w:rsidRPr="00E62F75">
              <w:rPr>
                <w:color w:val="000000"/>
              </w:rPr>
              <w:t>0,081</w:t>
            </w:r>
          </w:p>
        </w:tc>
        <w:tc>
          <w:tcPr>
            <w:tcW w:w="1857" w:type="dxa"/>
            <w:gridSpan w:val="2"/>
            <w:noWrap/>
            <w:vAlign w:val="center"/>
            <w:hideMark/>
          </w:tcPr>
          <w:p w14:paraId="21531677" w14:textId="4157A58B" w:rsidR="00DF39BF" w:rsidRPr="00E62F75" w:rsidRDefault="00DF39BF" w:rsidP="00E62F75">
            <w:pPr>
              <w:jc w:val="center"/>
              <w:rPr>
                <w:color w:val="FF0000"/>
              </w:rPr>
            </w:pPr>
            <w:r w:rsidRPr="00E62F75">
              <w:rPr>
                <w:color w:val="000000"/>
              </w:rPr>
              <w:t>0,081</w:t>
            </w:r>
          </w:p>
        </w:tc>
        <w:tc>
          <w:tcPr>
            <w:tcW w:w="2046" w:type="dxa"/>
            <w:gridSpan w:val="2"/>
            <w:noWrap/>
            <w:vAlign w:val="center"/>
            <w:hideMark/>
          </w:tcPr>
          <w:p w14:paraId="0B919E03" w14:textId="116FD313" w:rsidR="00DF39BF" w:rsidRPr="00E62F75" w:rsidRDefault="00DF39BF" w:rsidP="00E62F75">
            <w:pPr>
              <w:jc w:val="center"/>
              <w:rPr>
                <w:color w:val="FF0000"/>
              </w:rPr>
            </w:pPr>
            <w:r w:rsidRPr="00E62F75">
              <w:rPr>
                <w:color w:val="000000"/>
              </w:rPr>
              <w:t>0,088</w:t>
            </w:r>
          </w:p>
        </w:tc>
        <w:tc>
          <w:tcPr>
            <w:tcW w:w="2388" w:type="dxa"/>
            <w:gridSpan w:val="2"/>
            <w:noWrap/>
            <w:vAlign w:val="center"/>
            <w:hideMark/>
          </w:tcPr>
          <w:p w14:paraId="6C679734" w14:textId="6E41BDB2" w:rsidR="00DF39BF" w:rsidRPr="00E62F75" w:rsidRDefault="00DF39BF" w:rsidP="00E62F75">
            <w:pPr>
              <w:jc w:val="center"/>
              <w:rPr>
                <w:color w:val="FF0000"/>
              </w:rPr>
            </w:pPr>
            <w:r w:rsidRPr="00E62F75">
              <w:rPr>
                <w:color w:val="000000"/>
              </w:rPr>
              <w:t>0,602</w:t>
            </w:r>
          </w:p>
        </w:tc>
        <w:tc>
          <w:tcPr>
            <w:tcW w:w="2201" w:type="dxa"/>
            <w:gridSpan w:val="2"/>
            <w:noWrap/>
            <w:vAlign w:val="center"/>
            <w:hideMark/>
          </w:tcPr>
          <w:p w14:paraId="5D2095FB" w14:textId="78C1BD57" w:rsidR="00DF39BF" w:rsidRPr="00E62F75" w:rsidRDefault="00DF39BF" w:rsidP="00E62F75">
            <w:pPr>
              <w:jc w:val="center"/>
              <w:rPr>
                <w:color w:val="FF0000"/>
              </w:rPr>
            </w:pPr>
            <w:r w:rsidRPr="00E62F75">
              <w:rPr>
                <w:color w:val="000000"/>
              </w:rPr>
              <w:t>0,092</w:t>
            </w:r>
          </w:p>
        </w:tc>
        <w:tc>
          <w:tcPr>
            <w:tcW w:w="1898" w:type="dxa"/>
            <w:gridSpan w:val="2"/>
            <w:noWrap/>
            <w:vAlign w:val="center"/>
            <w:hideMark/>
          </w:tcPr>
          <w:p w14:paraId="4626B432" w14:textId="2D443972" w:rsidR="00DF39BF" w:rsidRPr="00E62F75" w:rsidRDefault="00DF39BF" w:rsidP="00E62F75">
            <w:pPr>
              <w:jc w:val="center"/>
              <w:rPr>
                <w:color w:val="FF0000"/>
              </w:rPr>
            </w:pPr>
            <w:r w:rsidRPr="00E62F75">
              <w:rPr>
                <w:color w:val="000000"/>
              </w:rPr>
              <w:t>0,147</w:t>
            </w:r>
          </w:p>
        </w:tc>
      </w:tr>
      <w:tr w:rsidR="00DF39BF" w:rsidRPr="00435CF9" w14:paraId="66D0725C" w14:textId="77777777" w:rsidTr="00E62F75">
        <w:trPr>
          <w:trHeight w:val="300"/>
        </w:trPr>
        <w:tc>
          <w:tcPr>
            <w:tcW w:w="1817" w:type="dxa"/>
            <w:noWrap/>
            <w:vAlign w:val="center"/>
            <w:hideMark/>
          </w:tcPr>
          <w:p w14:paraId="6A43DE79" w14:textId="77777777" w:rsidR="00DF39BF" w:rsidRPr="00E62F75" w:rsidRDefault="00DF39BF" w:rsidP="006E2420">
            <w:pPr>
              <w:jc w:val="center"/>
              <w:rPr>
                <w:color w:val="000000"/>
              </w:rPr>
            </w:pPr>
            <w:r w:rsidRPr="00E62F75">
              <w:rPr>
                <w:color w:val="000000"/>
              </w:rPr>
              <w:t>p-v rhs RESET test</w:t>
            </w:r>
          </w:p>
        </w:tc>
        <w:tc>
          <w:tcPr>
            <w:tcW w:w="1855" w:type="dxa"/>
            <w:gridSpan w:val="2"/>
            <w:noWrap/>
            <w:vAlign w:val="center"/>
            <w:hideMark/>
          </w:tcPr>
          <w:p w14:paraId="48BAAFF5" w14:textId="55BD074B" w:rsidR="00DF39BF" w:rsidRPr="00E62F75" w:rsidRDefault="00DF39BF" w:rsidP="00E62F75">
            <w:pPr>
              <w:jc w:val="center"/>
              <w:rPr>
                <w:color w:val="FF0000"/>
              </w:rPr>
            </w:pPr>
            <w:r w:rsidRPr="00E62F75">
              <w:rPr>
                <w:color w:val="000000"/>
              </w:rPr>
              <w:t>0,001</w:t>
            </w:r>
          </w:p>
        </w:tc>
        <w:tc>
          <w:tcPr>
            <w:tcW w:w="1857" w:type="dxa"/>
            <w:gridSpan w:val="2"/>
            <w:noWrap/>
            <w:vAlign w:val="center"/>
            <w:hideMark/>
          </w:tcPr>
          <w:p w14:paraId="3CFD2857" w14:textId="20A48296" w:rsidR="00DF39BF" w:rsidRPr="00E62F75" w:rsidRDefault="00DF39BF" w:rsidP="00E62F75">
            <w:pPr>
              <w:jc w:val="center"/>
              <w:rPr>
                <w:color w:val="FF0000"/>
              </w:rPr>
            </w:pPr>
            <w:r w:rsidRPr="00E62F75">
              <w:rPr>
                <w:color w:val="000000"/>
              </w:rPr>
              <w:t>0,001</w:t>
            </w:r>
          </w:p>
        </w:tc>
        <w:tc>
          <w:tcPr>
            <w:tcW w:w="2046" w:type="dxa"/>
            <w:gridSpan w:val="2"/>
            <w:noWrap/>
            <w:vAlign w:val="center"/>
            <w:hideMark/>
          </w:tcPr>
          <w:p w14:paraId="57015F61" w14:textId="458BA715" w:rsidR="00DF39BF" w:rsidRPr="00E62F75" w:rsidRDefault="00DF39BF" w:rsidP="00E62F75">
            <w:pPr>
              <w:jc w:val="center"/>
              <w:rPr>
                <w:color w:val="FF0000"/>
              </w:rPr>
            </w:pPr>
            <w:r w:rsidRPr="00E62F75">
              <w:rPr>
                <w:color w:val="000000"/>
              </w:rPr>
              <w:t>0,026</w:t>
            </w:r>
          </w:p>
        </w:tc>
        <w:tc>
          <w:tcPr>
            <w:tcW w:w="2388" w:type="dxa"/>
            <w:gridSpan w:val="2"/>
            <w:noWrap/>
            <w:vAlign w:val="center"/>
            <w:hideMark/>
          </w:tcPr>
          <w:p w14:paraId="6AB4FAE8" w14:textId="1BD3C520" w:rsidR="00DF39BF" w:rsidRPr="00E62F75" w:rsidRDefault="00DF39BF" w:rsidP="00E62F75">
            <w:pPr>
              <w:jc w:val="center"/>
              <w:rPr>
                <w:color w:val="FF0000"/>
              </w:rPr>
            </w:pPr>
            <w:r w:rsidRPr="00E62F75">
              <w:rPr>
                <w:color w:val="000000"/>
              </w:rPr>
              <w:t>0,012</w:t>
            </w:r>
          </w:p>
        </w:tc>
        <w:tc>
          <w:tcPr>
            <w:tcW w:w="2201" w:type="dxa"/>
            <w:gridSpan w:val="2"/>
            <w:noWrap/>
            <w:vAlign w:val="center"/>
            <w:hideMark/>
          </w:tcPr>
          <w:p w14:paraId="3C0A7AFC" w14:textId="36CE5DAD" w:rsidR="00DF39BF" w:rsidRPr="00E62F75" w:rsidRDefault="00DF39BF" w:rsidP="00E62F75">
            <w:pPr>
              <w:jc w:val="center"/>
              <w:rPr>
                <w:color w:val="FF0000"/>
              </w:rPr>
            </w:pPr>
            <w:r w:rsidRPr="00E62F75">
              <w:rPr>
                <w:color w:val="000000"/>
              </w:rPr>
              <w:t>0,009</w:t>
            </w:r>
          </w:p>
        </w:tc>
        <w:tc>
          <w:tcPr>
            <w:tcW w:w="1898" w:type="dxa"/>
            <w:gridSpan w:val="2"/>
            <w:noWrap/>
            <w:vAlign w:val="center"/>
            <w:hideMark/>
          </w:tcPr>
          <w:p w14:paraId="791CF42E" w14:textId="0028BAEA" w:rsidR="00DF39BF" w:rsidRPr="00E62F75" w:rsidRDefault="00DF39BF" w:rsidP="00E62F75">
            <w:pPr>
              <w:jc w:val="center"/>
              <w:rPr>
                <w:color w:val="FF0000"/>
              </w:rPr>
            </w:pPr>
            <w:r w:rsidRPr="00E62F75">
              <w:rPr>
                <w:color w:val="000000"/>
              </w:rPr>
              <w:t>0,384</w:t>
            </w:r>
          </w:p>
        </w:tc>
      </w:tr>
      <w:tr w:rsidR="00DF39BF" w:rsidRPr="00435CF9" w14:paraId="6AF57849" w14:textId="77777777" w:rsidTr="00E62F75">
        <w:trPr>
          <w:trHeight w:val="300"/>
        </w:trPr>
        <w:tc>
          <w:tcPr>
            <w:tcW w:w="1817" w:type="dxa"/>
            <w:noWrap/>
            <w:vAlign w:val="center"/>
            <w:hideMark/>
          </w:tcPr>
          <w:p w14:paraId="65C011C1" w14:textId="77777777" w:rsidR="00DF39BF" w:rsidRPr="00E62F75" w:rsidRDefault="00DF39BF" w:rsidP="006E2420">
            <w:pPr>
              <w:jc w:val="center"/>
              <w:rPr>
                <w:color w:val="000000"/>
              </w:rPr>
            </w:pPr>
            <w:r w:rsidRPr="00E62F75">
              <w:rPr>
                <w:color w:val="000000"/>
              </w:rPr>
              <w:t>p-v Breusch-Godfrey</w:t>
            </w:r>
          </w:p>
        </w:tc>
        <w:tc>
          <w:tcPr>
            <w:tcW w:w="1855" w:type="dxa"/>
            <w:gridSpan w:val="2"/>
            <w:noWrap/>
            <w:vAlign w:val="center"/>
            <w:hideMark/>
          </w:tcPr>
          <w:p w14:paraId="14760D41" w14:textId="09790940" w:rsidR="00DF39BF" w:rsidRPr="00E62F75" w:rsidRDefault="00DF39BF" w:rsidP="00E62F75">
            <w:pPr>
              <w:jc w:val="center"/>
              <w:rPr>
                <w:color w:val="FF0000"/>
              </w:rPr>
            </w:pPr>
            <w:r w:rsidRPr="00E62F75">
              <w:rPr>
                <w:color w:val="000000"/>
              </w:rPr>
              <w:t>1E-04</w:t>
            </w:r>
          </w:p>
        </w:tc>
        <w:tc>
          <w:tcPr>
            <w:tcW w:w="1857" w:type="dxa"/>
            <w:gridSpan w:val="2"/>
            <w:noWrap/>
            <w:vAlign w:val="center"/>
            <w:hideMark/>
          </w:tcPr>
          <w:p w14:paraId="0FE73EEC" w14:textId="449FBC18" w:rsidR="00DF39BF" w:rsidRPr="00E62F75" w:rsidRDefault="00DF39BF" w:rsidP="00E62F75">
            <w:pPr>
              <w:jc w:val="center"/>
              <w:rPr>
                <w:color w:val="FF0000"/>
              </w:rPr>
            </w:pPr>
            <w:r w:rsidRPr="00E62F75">
              <w:rPr>
                <w:color w:val="000000"/>
              </w:rPr>
              <w:t>1E-04</w:t>
            </w:r>
          </w:p>
        </w:tc>
        <w:tc>
          <w:tcPr>
            <w:tcW w:w="2046" w:type="dxa"/>
            <w:gridSpan w:val="2"/>
            <w:noWrap/>
            <w:vAlign w:val="center"/>
            <w:hideMark/>
          </w:tcPr>
          <w:p w14:paraId="3565A213" w14:textId="75831701" w:rsidR="00DF39BF" w:rsidRPr="00E62F75" w:rsidRDefault="00DF39BF" w:rsidP="00E62F75">
            <w:pPr>
              <w:jc w:val="center"/>
              <w:rPr>
                <w:color w:val="FF0000"/>
              </w:rPr>
            </w:pPr>
            <w:r w:rsidRPr="00E62F75">
              <w:rPr>
                <w:color w:val="000000"/>
              </w:rPr>
              <w:t>3E-04</w:t>
            </w:r>
          </w:p>
        </w:tc>
        <w:tc>
          <w:tcPr>
            <w:tcW w:w="2388" w:type="dxa"/>
            <w:gridSpan w:val="2"/>
            <w:noWrap/>
            <w:vAlign w:val="center"/>
            <w:hideMark/>
          </w:tcPr>
          <w:p w14:paraId="1707918A" w14:textId="16981375" w:rsidR="00DF39BF" w:rsidRPr="00E62F75" w:rsidRDefault="00DF39BF" w:rsidP="00E62F75">
            <w:pPr>
              <w:jc w:val="center"/>
              <w:rPr>
                <w:color w:val="FF0000"/>
              </w:rPr>
            </w:pPr>
            <w:r w:rsidRPr="00E62F75">
              <w:rPr>
                <w:color w:val="000000"/>
              </w:rPr>
              <w:t>0,001</w:t>
            </w:r>
          </w:p>
        </w:tc>
        <w:tc>
          <w:tcPr>
            <w:tcW w:w="2201" w:type="dxa"/>
            <w:gridSpan w:val="2"/>
            <w:noWrap/>
            <w:vAlign w:val="center"/>
            <w:hideMark/>
          </w:tcPr>
          <w:p w14:paraId="18671E6C" w14:textId="25F2BF9A" w:rsidR="00DF39BF" w:rsidRPr="00E62F75" w:rsidRDefault="00DF39BF" w:rsidP="00E62F75">
            <w:pPr>
              <w:jc w:val="center"/>
              <w:rPr>
                <w:color w:val="FF0000"/>
              </w:rPr>
            </w:pPr>
            <w:r w:rsidRPr="00E62F75">
              <w:rPr>
                <w:color w:val="000000"/>
              </w:rPr>
              <w:t>2E-04</w:t>
            </w:r>
          </w:p>
        </w:tc>
        <w:tc>
          <w:tcPr>
            <w:tcW w:w="1898" w:type="dxa"/>
            <w:gridSpan w:val="2"/>
            <w:noWrap/>
            <w:vAlign w:val="center"/>
            <w:hideMark/>
          </w:tcPr>
          <w:p w14:paraId="4706CD0E" w14:textId="4E65F32F" w:rsidR="00DF39BF" w:rsidRPr="00E62F75" w:rsidRDefault="00DF39BF" w:rsidP="00E62F75">
            <w:pPr>
              <w:jc w:val="center"/>
              <w:rPr>
                <w:color w:val="FF0000"/>
              </w:rPr>
            </w:pPr>
            <w:r w:rsidRPr="00E62F75">
              <w:rPr>
                <w:color w:val="000000"/>
              </w:rPr>
              <w:t>0,001</w:t>
            </w:r>
          </w:p>
        </w:tc>
      </w:tr>
      <w:tr w:rsidR="00DF39BF" w:rsidRPr="00435CF9" w14:paraId="2CCD7946" w14:textId="77777777" w:rsidTr="00E62F75">
        <w:trPr>
          <w:trHeight w:val="300"/>
        </w:trPr>
        <w:tc>
          <w:tcPr>
            <w:tcW w:w="1817" w:type="dxa"/>
            <w:noWrap/>
            <w:vAlign w:val="center"/>
            <w:hideMark/>
          </w:tcPr>
          <w:p w14:paraId="66147F6E" w14:textId="77777777" w:rsidR="00DF39BF" w:rsidRPr="00E62F75" w:rsidRDefault="00DF39BF" w:rsidP="006E2420">
            <w:pPr>
              <w:jc w:val="center"/>
              <w:rPr>
                <w:color w:val="000000"/>
              </w:rPr>
            </w:pPr>
            <w:r w:rsidRPr="00E62F75">
              <w:rPr>
                <w:color w:val="000000"/>
              </w:rPr>
              <w:t>R2</w:t>
            </w:r>
          </w:p>
        </w:tc>
        <w:tc>
          <w:tcPr>
            <w:tcW w:w="1855" w:type="dxa"/>
            <w:gridSpan w:val="2"/>
            <w:noWrap/>
            <w:vAlign w:val="center"/>
            <w:hideMark/>
          </w:tcPr>
          <w:p w14:paraId="3B6982FE" w14:textId="06B9EA68" w:rsidR="00DF39BF" w:rsidRPr="00E62F75" w:rsidRDefault="00DF39BF" w:rsidP="00E62F75">
            <w:pPr>
              <w:jc w:val="center"/>
              <w:rPr>
                <w:color w:val="FF0000"/>
              </w:rPr>
            </w:pPr>
            <w:r w:rsidRPr="00E62F75">
              <w:rPr>
                <w:color w:val="000000"/>
              </w:rPr>
              <w:t>0,9777</w:t>
            </w:r>
          </w:p>
        </w:tc>
        <w:tc>
          <w:tcPr>
            <w:tcW w:w="1857" w:type="dxa"/>
            <w:gridSpan w:val="2"/>
            <w:noWrap/>
            <w:vAlign w:val="center"/>
            <w:hideMark/>
          </w:tcPr>
          <w:p w14:paraId="59D3108E" w14:textId="44EE4BAB" w:rsidR="00DF39BF" w:rsidRPr="00E62F75" w:rsidRDefault="00DF39BF" w:rsidP="00E62F75">
            <w:pPr>
              <w:jc w:val="center"/>
              <w:rPr>
                <w:color w:val="FF0000"/>
              </w:rPr>
            </w:pPr>
            <w:r w:rsidRPr="00E62F75">
              <w:rPr>
                <w:color w:val="000000"/>
              </w:rPr>
              <w:t>0,9777</w:t>
            </w:r>
          </w:p>
        </w:tc>
        <w:tc>
          <w:tcPr>
            <w:tcW w:w="2046" w:type="dxa"/>
            <w:gridSpan w:val="2"/>
            <w:noWrap/>
            <w:vAlign w:val="center"/>
            <w:hideMark/>
          </w:tcPr>
          <w:p w14:paraId="112EFFF7" w14:textId="303A7FCC" w:rsidR="00DF39BF" w:rsidRPr="00E62F75" w:rsidRDefault="00DF39BF" w:rsidP="00E62F75">
            <w:pPr>
              <w:jc w:val="center"/>
              <w:rPr>
                <w:color w:val="FF0000"/>
              </w:rPr>
            </w:pPr>
            <w:r w:rsidRPr="00E62F75">
              <w:rPr>
                <w:color w:val="000000"/>
              </w:rPr>
              <w:t>0,9785</w:t>
            </w:r>
          </w:p>
        </w:tc>
        <w:tc>
          <w:tcPr>
            <w:tcW w:w="2388" w:type="dxa"/>
            <w:gridSpan w:val="2"/>
            <w:noWrap/>
            <w:vAlign w:val="center"/>
            <w:hideMark/>
          </w:tcPr>
          <w:p w14:paraId="531E5B2E" w14:textId="3A6193C3" w:rsidR="00DF39BF" w:rsidRPr="00E62F75" w:rsidRDefault="00DF39BF" w:rsidP="00E62F75">
            <w:pPr>
              <w:jc w:val="center"/>
              <w:rPr>
                <w:color w:val="FF0000"/>
              </w:rPr>
            </w:pPr>
            <w:r w:rsidRPr="00E62F75">
              <w:rPr>
                <w:color w:val="000000"/>
              </w:rPr>
              <w:t>0,9782</w:t>
            </w:r>
          </w:p>
        </w:tc>
        <w:tc>
          <w:tcPr>
            <w:tcW w:w="2201" w:type="dxa"/>
            <w:gridSpan w:val="2"/>
            <w:noWrap/>
            <w:vAlign w:val="center"/>
            <w:hideMark/>
          </w:tcPr>
          <w:p w14:paraId="4E9CD33E" w14:textId="42537B82" w:rsidR="00DF39BF" w:rsidRPr="00E62F75" w:rsidRDefault="00DF39BF" w:rsidP="00E62F75">
            <w:pPr>
              <w:jc w:val="center"/>
              <w:rPr>
                <w:color w:val="FF0000"/>
              </w:rPr>
            </w:pPr>
            <w:r w:rsidRPr="00E62F75">
              <w:rPr>
                <w:color w:val="000000"/>
              </w:rPr>
              <w:t>0,9779</w:t>
            </w:r>
          </w:p>
        </w:tc>
        <w:tc>
          <w:tcPr>
            <w:tcW w:w="1898" w:type="dxa"/>
            <w:gridSpan w:val="2"/>
            <w:noWrap/>
            <w:vAlign w:val="center"/>
            <w:hideMark/>
          </w:tcPr>
          <w:p w14:paraId="7160E210" w14:textId="3C4E1748" w:rsidR="00DF39BF" w:rsidRPr="00E62F75" w:rsidRDefault="00DF39BF" w:rsidP="00E62F75">
            <w:pPr>
              <w:jc w:val="center"/>
              <w:rPr>
                <w:color w:val="FF0000"/>
              </w:rPr>
            </w:pPr>
            <w:r w:rsidRPr="00E62F75">
              <w:rPr>
                <w:color w:val="000000"/>
              </w:rPr>
              <w:t>0,9789</w:t>
            </w:r>
          </w:p>
        </w:tc>
      </w:tr>
      <w:tr w:rsidR="00DF39BF" w:rsidRPr="00435CF9" w14:paraId="255CF3F3" w14:textId="77777777" w:rsidTr="00E62F75">
        <w:trPr>
          <w:trHeight w:val="300"/>
        </w:trPr>
        <w:tc>
          <w:tcPr>
            <w:tcW w:w="1817" w:type="dxa"/>
            <w:noWrap/>
            <w:vAlign w:val="center"/>
            <w:hideMark/>
          </w:tcPr>
          <w:p w14:paraId="61B236D6" w14:textId="77777777" w:rsidR="00DF39BF" w:rsidRPr="00E62F75" w:rsidRDefault="00DF39BF" w:rsidP="006E2420">
            <w:pPr>
              <w:jc w:val="center"/>
              <w:rPr>
                <w:color w:val="000000"/>
              </w:rPr>
            </w:pPr>
            <w:r w:rsidRPr="00E62F75">
              <w:rPr>
                <w:color w:val="000000"/>
              </w:rPr>
              <w:t>Adj R2</w:t>
            </w:r>
          </w:p>
        </w:tc>
        <w:tc>
          <w:tcPr>
            <w:tcW w:w="1855" w:type="dxa"/>
            <w:gridSpan w:val="2"/>
            <w:noWrap/>
            <w:vAlign w:val="center"/>
            <w:hideMark/>
          </w:tcPr>
          <w:p w14:paraId="0CEEA9BB" w14:textId="1B666F6B" w:rsidR="00DF39BF" w:rsidRPr="00E62F75" w:rsidRDefault="00DF39BF" w:rsidP="00E62F75">
            <w:pPr>
              <w:jc w:val="center"/>
              <w:rPr>
                <w:color w:val="FF0000"/>
              </w:rPr>
            </w:pPr>
            <w:r w:rsidRPr="00E62F75">
              <w:rPr>
                <w:color w:val="000000"/>
              </w:rPr>
              <w:t>0,9775</w:t>
            </w:r>
          </w:p>
        </w:tc>
        <w:tc>
          <w:tcPr>
            <w:tcW w:w="1857" w:type="dxa"/>
            <w:gridSpan w:val="2"/>
            <w:noWrap/>
            <w:vAlign w:val="center"/>
            <w:hideMark/>
          </w:tcPr>
          <w:p w14:paraId="3AF21352" w14:textId="2FA13AAC" w:rsidR="00DF39BF" w:rsidRPr="00E62F75" w:rsidRDefault="00DF39BF" w:rsidP="00E62F75">
            <w:pPr>
              <w:jc w:val="center"/>
              <w:rPr>
                <w:color w:val="FF0000"/>
              </w:rPr>
            </w:pPr>
            <w:r w:rsidRPr="00E62F75">
              <w:rPr>
                <w:color w:val="000000"/>
              </w:rPr>
              <w:t>0,9775</w:t>
            </w:r>
          </w:p>
        </w:tc>
        <w:tc>
          <w:tcPr>
            <w:tcW w:w="2046" w:type="dxa"/>
            <w:gridSpan w:val="2"/>
            <w:noWrap/>
            <w:vAlign w:val="center"/>
            <w:hideMark/>
          </w:tcPr>
          <w:p w14:paraId="73DC06F4" w14:textId="680D6307" w:rsidR="00DF39BF" w:rsidRPr="00E62F75" w:rsidRDefault="00DF39BF" w:rsidP="00E62F75">
            <w:pPr>
              <w:jc w:val="center"/>
              <w:rPr>
                <w:color w:val="FF0000"/>
              </w:rPr>
            </w:pPr>
            <w:r w:rsidRPr="00E62F75">
              <w:rPr>
                <w:color w:val="000000"/>
              </w:rPr>
              <w:t>0,9782</w:t>
            </w:r>
          </w:p>
        </w:tc>
        <w:tc>
          <w:tcPr>
            <w:tcW w:w="2388" w:type="dxa"/>
            <w:gridSpan w:val="2"/>
            <w:noWrap/>
            <w:vAlign w:val="center"/>
            <w:hideMark/>
          </w:tcPr>
          <w:p w14:paraId="5B03BA7F" w14:textId="74D3DD02" w:rsidR="00DF39BF" w:rsidRPr="00E62F75" w:rsidRDefault="00DF39BF" w:rsidP="00E62F75">
            <w:pPr>
              <w:jc w:val="center"/>
              <w:rPr>
                <w:color w:val="FF0000"/>
              </w:rPr>
            </w:pPr>
            <w:r w:rsidRPr="00E62F75">
              <w:rPr>
                <w:color w:val="000000"/>
              </w:rPr>
              <w:t>0,9780</w:t>
            </w:r>
          </w:p>
        </w:tc>
        <w:tc>
          <w:tcPr>
            <w:tcW w:w="2201" w:type="dxa"/>
            <w:gridSpan w:val="2"/>
            <w:noWrap/>
            <w:vAlign w:val="center"/>
            <w:hideMark/>
          </w:tcPr>
          <w:p w14:paraId="39167DB8" w14:textId="6C4DC58E" w:rsidR="00DF39BF" w:rsidRPr="00E62F75" w:rsidRDefault="00DF39BF" w:rsidP="00E62F75">
            <w:pPr>
              <w:jc w:val="center"/>
              <w:rPr>
                <w:color w:val="FF0000"/>
              </w:rPr>
            </w:pPr>
            <w:r w:rsidRPr="00E62F75">
              <w:rPr>
                <w:color w:val="000000"/>
              </w:rPr>
              <w:t>0,9776</w:t>
            </w:r>
          </w:p>
        </w:tc>
        <w:tc>
          <w:tcPr>
            <w:tcW w:w="1898" w:type="dxa"/>
            <w:gridSpan w:val="2"/>
            <w:noWrap/>
            <w:vAlign w:val="center"/>
            <w:hideMark/>
          </w:tcPr>
          <w:p w14:paraId="2EE1BEAE" w14:textId="79DDA3D2" w:rsidR="00DF39BF" w:rsidRPr="00E62F75" w:rsidRDefault="00DF39BF" w:rsidP="00E62F75">
            <w:pPr>
              <w:jc w:val="center"/>
              <w:rPr>
                <w:color w:val="FF0000"/>
              </w:rPr>
            </w:pPr>
            <w:r w:rsidRPr="00E62F75">
              <w:rPr>
                <w:color w:val="000000"/>
              </w:rPr>
              <w:t>0,9785</w:t>
            </w:r>
          </w:p>
        </w:tc>
      </w:tr>
      <w:tr w:rsidR="00DF39BF" w:rsidRPr="00435CF9" w14:paraId="481F09F9" w14:textId="77777777" w:rsidTr="00E62F75">
        <w:trPr>
          <w:trHeight w:val="300"/>
        </w:trPr>
        <w:tc>
          <w:tcPr>
            <w:tcW w:w="1817" w:type="dxa"/>
            <w:noWrap/>
            <w:vAlign w:val="center"/>
            <w:hideMark/>
          </w:tcPr>
          <w:p w14:paraId="7A0789D7" w14:textId="77777777" w:rsidR="00DF39BF" w:rsidRPr="00E62F75" w:rsidRDefault="00DF39BF" w:rsidP="006E2420">
            <w:pPr>
              <w:jc w:val="center"/>
              <w:rPr>
                <w:color w:val="000000"/>
              </w:rPr>
            </w:pPr>
            <w:r w:rsidRPr="00E62F75">
              <w:rPr>
                <w:color w:val="000000"/>
              </w:rPr>
              <w:t>AIC</w:t>
            </w:r>
          </w:p>
        </w:tc>
        <w:tc>
          <w:tcPr>
            <w:tcW w:w="1855" w:type="dxa"/>
            <w:gridSpan w:val="2"/>
            <w:noWrap/>
            <w:vAlign w:val="center"/>
            <w:hideMark/>
          </w:tcPr>
          <w:p w14:paraId="0E3FF1C6" w14:textId="7DC470F0" w:rsidR="00DF39BF" w:rsidRPr="00E62F75" w:rsidRDefault="00DF39BF" w:rsidP="00E62F75">
            <w:pPr>
              <w:jc w:val="center"/>
              <w:rPr>
                <w:color w:val="FF0000"/>
              </w:rPr>
            </w:pPr>
            <w:r w:rsidRPr="00E62F75">
              <w:rPr>
                <w:color w:val="000000"/>
              </w:rPr>
              <w:t>865</w:t>
            </w:r>
          </w:p>
        </w:tc>
        <w:tc>
          <w:tcPr>
            <w:tcW w:w="1857" w:type="dxa"/>
            <w:gridSpan w:val="2"/>
            <w:noWrap/>
            <w:vAlign w:val="center"/>
            <w:hideMark/>
          </w:tcPr>
          <w:p w14:paraId="462AE55D" w14:textId="130EC099" w:rsidR="00DF39BF" w:rsidRPr="00E62F75" w:rsidRDefault="00DF39BF" w:rsidP="00E62F75">
            <w:pPr>
              <w:jc w:val="center"/>
              <w:rPr>
                <w:color w:val="FF0000"/>
              </w:rPr>
            </w:pPr>
            <w:r w:rsidRPr="00E62F75">
              <w:rPr>
                <w:color w:val="000000"/>
              </w:rPr>
              <w:t>865</w:t>
            </w:r>
          </w:p>
        </w:tc>
        <w:tc>
          <w:tcPr>
            <w:tcW w:w="2046" w:type="dxa"/>
            <w:gridSpan w:val="2"/>
            <w:noWrap/>
            <w:vAlign w:val="center"/>
            <w:hideMark/>
          </w:tcPr>
          <w:p w14:paraId="76ADEF9B" w14:textId="5BE7C65C" w:rsidR="00DF39BF" w:rsidRPr="00E62F75" w:rsidRDefault="00DF39BF" w:rsidP="00E62F75">
            <w:pPr>
              <w:jc w:val="center"/>
              <w:rPr>
                <w:color w:val="FF0000"/>
              </w:rPr>
            </w:pPr>
            <w:r w:rsidRPr="00E62F75">
              <w:rPr>
                <w:color w:val="000000"/>
              </w:rPr>
              <w:t>854</w:t>
            </w:r>
          </w:p>
        </w:tc>
        <w:tc>
          <w:tcPr>
            <w:tcW w:w="2388" w:type="dxa"/>
            <w:gridSpan w:val="2"/>
            <w:noWrap/>
            <w:vAlign w:val="center"/>
            <w:hideMark/>
          </w:tcPr>
          <w:p w14:paraId="09CE10D0" w14:textId="6B3DA50F" w:rsidR="00DF39BF" w:rsidRPr="00E62F75" w:rsidRDefault="00DF39BF" w:rsidP="00E62F75">
            <w:pPr>
              <w:jc w:val="center"/>
              <w:rPr>
                <w:color w:val="FF0000"/>
              </w:rPr>
            </w:pPr>
            <w:r w:rsidRPr="00E62F75">
              <w:rPr>
                <w:color w:val="000000"/>
              </w:rPr>
              <w:t>858</w:t>
            </w:r>
          </w:p>
        </w:tc>
        <w:tc>
          <w:tcPr>
            <w:tcW w:w="2201" w:type="dxa"/>
            <w:gridSpan w:val="2"/>
            <w:noWrap/>
            <w:vAlign w:val="center"/>
            <w:hideMark/>
          </w:tcPr>
          <w:p w14:paraId="4167A6A6" w14:textId="7F398259" w:rsidR="00DF39BF" w:rsidRPr="00E62F75" w:rsidRDefault="00DF39BF" w:rsidP="00E62F75">
            <w:pPr>
              <w:jc w:val="center"/>
              <w:rPr>
                <w:color w:val="FF0000"/>
              </w:rPr>
            </w:pPr>
            <w:r w:rsidRPr="00E62F75">
              <w:rPr>
                <w:color w:val="000000"/>
              </w:rPr>
              <w:t>864</w:t>
            </w:r>
          </w:p>
        </w:tc>
        <w:tc>
          <w:tcPr>
            <w:tcW w:w="1898" w:type="dxa"/>
            <w:gridSpan w:val="2"/>
            <w:noWrap/>
            <w:vAlign w:val="center"/>
            <w:hideMark/>
          </w:tcPr>
          <w:p w14:paraId="4070F2CA" w14:textId="3549B610" w:rsidR="00DF39BF" w:rsidRPr="00E62F75" w:rsidRDefault="00DF39BF" w:rsidP="00E62F75">
            <w:pPr>
              <w:jc w:val="center"/>
              <w:rPr>
                <w:color w:val="FF0000"/>
              </w:rPr>
            </w:pPr>
            <w:r w:rsidRPr="00E62F75">
              <w:rPr>
                <w:color w:val="000000"/>
              </w:rPr>
              <w:t>850</w:t>
            </w:r>
          </w:p>
        </w:tc>
      </w:tr>
      <w:tr w:rsidR="00DF39BF" w:rsidRPr="00435CF9" w14:paraId="08CC8333" w14:textId="77777777" w:rsidTr="00E62F75">
        <w:trPr>
          <w:trHeight w:val="300"/>
        </w:trPr>
        <w:tc>
          <w:tcPr>
            <w:tcW w:w="1817" w:type="dxa"/>
            <w:noWrap/>
            <w:vAlign w:val="center"/>
            <w:hideMark/>
          </w:tcPr>
          <w:p w14:paraId="69CE6015" w14:textId="77777777" w:rsidR="00DF39BF" w:rsidRPr="00E62F75" w:rsidRDefault="00DF39BF" w:rsidP="006E2420">
            <w:pPr>
              <w:jc w:val="center"/>
              <w:rPr>
                <w:color w:val="000000"/>
              </w:rPr>
            </w:pPr>
            <w:r w:rsidRPr="00E62F75">
              <w:rPr>
                <w:color w:val="000000"/>
              </w:rPr>
              <w:t>SIC</w:t>
            </w:r>
          </w:p>
        </w:tc>
        <w:tc>
          <w:tcPr>
            <w:tcW w:w="1855" w:type="dxa"/>
            <w:gridSpan w:val="2"/>
            <w:noWrap/>
            <w:vAlign w:val="center"/>
            <w:hideMark/>
          </w:tcPr>
          <w:p w14:paraId="2D490289" w14:textId="400838AD" w:rsidR="00DF39BF" w:rsidRPr="00E62F75" w:rsidRDefault="00DF39BF" w:rsidP="00E62F75">
            <w:pPr>
              <w:jc w:val="center"/>
              <w:rPr>
                <w:color w:val="FF0000"/>
              </w:rPr>
            </w:pPr>
            <w:r w:rsidRPr="00E62F75">
              <w:rPr>
                <w:color w:val="000000"/>
              </w:rPr>
              <w:t>884</w:t>
            </w:r>
          </w:p>
        </w:tc>
        <w:tc>
          <w:tcPr>
            <w:tcW w:w="1857" w:type="dxa"/>
            <w:gridSpan w:val="2"/>
            <w:noWrap/>
            <w:vAlign w:val="center"/>
            <w:hideMark/>
          </w:tcPr>
          <w:p w14:paraId="64F313BD" w14:textId="58398572" w:rsidR="00DF39BF" w:rsidRPr="00E62F75" w:rsidRDefault="00DF39BF" w:rsidP="00E62F75">
            <w:pPr>
              <w:jc w:val="center"/>
              <w:rPr>
                <w:color w:val="FF0000"/>
              </w:rPr>
            </w:pPr>
            <w:r w:rsidRPr="00E62F75">
              <w:rPr>
                <w:color w:val="000000"/>
              </w:rPr>
              <w:t>884</w:t>
            </w:r>
          </w:p>
        </w:tc>
        <w:tc>
          <w:tcPr>
            <w:tcW w:w="2046" w:type="dxa"/>
            <w:gridSpan w:val="2"/>
            <w:noWrap/>
            <w:vAlign w:val="center"/>
            <w:hideMark/>
          </w:tcPr>
          <w:p w14:paraId="5C492EEC" w14:textId="6090CF57" w:rsidR="00DF39BF" w:rsidRPr="00E62F75" w:rsidRDefault="00DF39BF" w:rsidP="00E62F75">
            <w:pPr>
              <w:jc w:val="center"/>
              <w:rPr>
                <w:color w:val="FF0000"/>
              </w:rPr>
            </w:pPr>
            <w:r w:rsidRPr="00E62F75">
              <w:rPr>
                <w:color w:val="000000"/>
              </w:rPr>
              <w:t>882</w:t>
            </w:r>
          </w:p>
        </w:tc>
        <w:tc>
          <w:tcPr>
            <w:tcW w:w="2388" w:type="dxa"/>
            <w:gridSpan w:val="2"/>
            <w:noWrap/>
            <w:vAlign w:val="center"/>
            <w:hideMark/>
          </w:tcPr>
          <w:p w14:paraId="7E99F7D6" w14:textId="795AA6F3" w:rsidR="00DF39BF" w:rsidRPr="00E62F75" w:rsidRDefault="00DF39BF" w:rsidP="00E62F75">
            <w:pPr>
              <w:jc w:val="center"/>
              <w:rPr>
                <w:color w:val="FF0000"/>
              </w:rPr>
            </w:pPr>
            <w:r w:rsidRPr="00E62F75">
              <w:rPr>
                <w:color w:val="000000"/>
              </w:rPr>
              <w:t>882</w:t>
            </w:r>
          </w:p>
        </w:tc>
        <w:tc>
          <w:tcPr>
            <w:tcW w:w="2201" w:type="dxa"/>
            <w:gridSpan w:val="2"/>
            <w:noWrap/>
            <w:vAlign w:val="center"/>
            <w:hideMark/>
          </w:tcPr>
          <w:p w14:paraId="73C5C05B" w14:textId="604CBB38" w:rsidR="00DF39BF" w:rsidRPr="00E62F75" w:rsidRDefault="00DF39BF" w:rsidP="00E62F75">
            <w:pPr>
              <w:jc w:val="center"/>
              <w:rPr>
                <w:color w:val="FF0000"/>
              </w:rPr>
            </w:pPr>
            <w:r w:rsidRPr="00E62F75">
              <w:rPr>
                <w:color w:val="000000"/>
              </w:rPr>
              <w:t>888</w:t>
            </w:r>
          </w:p>
        </w:tc>
        <w:tc>
          <w:tcPr>
            <w:tcW w:w="1898" w:type="dxa"/>
            <w:gridSpan w:val="2"/>
            <w:noWrap/>
            <w:vAlign w:val="center"/>
            <w:hideMark/>
          </w:tcPr>
          <w:p w14:paraId="04714764" w14:textId="63CB2D86" w:rsidR="00DF39BF" w:rsidRPr="00E62F75" w:rsidRDefault="00DF39BF" w:rsidP="00E62F75">
            <w:pPr>
              <w:jc w:val="center"/>
              <w:rPr>
                <w:color w:val="FF0000"/>
              </w:rPr>
            </w:pPr>
            <w:r w:rsidRPr="00E62F75">
              <w:rPr>
                <w:color w:val="000000"/>
              </w:rPr>
              <w:t>882</w:t>
            </w:r>
          </w:p>
        </w:tc>
      </w:tr>
      <w:tr w:rsidR="00DF39BF" w:rsidRPr="00435CF9" w14:paraId="4A845956" w14:textId="77777777" w:rsidTr="00E62F75">
        <w:trPr>
          <w:trHeight w:val="300"/>
        </w:trPr>
        <w:tc>
          <w:tcPr>
            <w:tcW w:w="1817" w:type="dxa"/>
            <w:noWrap/>
            <w:vAlign w:val="center"/>
            <w:hideMark/>
          </w:tcPr>
          <w:p w14:paraId="28D1F406" w14:textId="77777777" w:rsidR="00DF39BF" w:rsidRPr="00E62F75" w:rsidRDefault="00DF39BF" w:rsidP="006E2420">
            <w:pPr>
              <w:jc w:val="center"/>
              <w:rPr>
                <w:color w:val="000000"/>
              </w:rPr>
            </w:pPr>
            <w:r w:rsidRPr="00E62F75">
              <w:rPr>
                <w:color w:val="000000"/>
              </w:rPr>
              <w:t>N</w:t>
            </w:r>
          </w:p>
        </w:tc>
        <w:tc>
          <w:tcPr>
            <w:tcW w:w="1855" w:type="dxa"/>
            <w:gridSpan w:val="2"/>
            <w:noWrap/>
            <w:vAlign w:val="center"/>
            <w:hideMark/>
          </w:tcPr>
          <w:p w14:paraId="198B625F" w14:textId="4A832473" w:rsidR="00DF39BF" w:rsidRPr="00E62F75" w:rsidRDefault="00DF39BF" w:rsidP="00E62F75">
            <w:pPr>
              <w:jc w:val="center"/>
              <w:rPr>
                <w:color w:val="FF0000"/>
              </w:rPr>
            </w:pPr>
            <w:r w:rsidRPr="00E62F75">
              <w:rPr>
                <w:color w:val="000000"/>
              </w:rPr>
              <w:t>379</w:t>
            </w:r>
          </w:p>
        </w:tc>
        <w:tc>
          <w:tcPr>
            <w:tcW w:w="1857" w:type="dxa"/>
            <w:gridSpan w:val="2"/>
            <w:noWrap/>
            <w:vAlign w:val="center"/>
            <w:hideMark/>
          </w:tcPr>
          <w:p w14:paraId="1349A856" w14:textId="1A98E5A0" w:rsidR="00DF39BF" w:rsidRPr="00E62F75" w:rsidRDefault="00DF39BF" w:rsidP="00E62F75">
            <w:pPr>
              <w:jc w:val="center"/>
              <w:rPr>
                <w:color w:val="FF0000"/>
              </w:rPr>
            </w:pPr>
            <w:r w:rsidRPr="00E62F75">
              <w:rPr>
                <w:color w:val="000000"/>
              </w:rPr>
              <w:t>379</w:t>
            </w:r>
          </w:p>
        </w:tc>
        <w:tc>
          <w:tcPr>
            <w:tcW w:w="2046" w:type="dxa"/>
            <w:gridSpan w:val="2"/>
            <w:noWrap/>
            <w:vAlign w:val="center"/>
            <w:hideMark/>
          </w:tcPr>
          <w:p w14:paraId="0BCBAC35" w14:textId="08D9B942" w:rsidR="00DF39BF" w:rsidRPr="00E62F75" w:rsidRDefault="00DF39BF" w:rsidP="00E62F75">
            <w:pPr>
              <w:jc w:val="center"/>
              <w:rPr>
                <w:color w:val="FF0000"/>
              </w:rPr>
            </w:pPr>
            <w:r w:rsidRPr="00E62F75">
              <w:rPr>
                <w:color w:val="000000"/>
              </w:rPr>
              <w:t>379</w:t>
            </w:r>
          </w:p>
        </w:tc>
        <w:tc>
          <w:tcPr>
            <w:tcW w:w="2388" w:type="dxa"/>
            <w:gridSpan w:val="2"/>
            <w:noWrap/>
            <w:vAlign w:val="center"/>
            <w:hideMark/>
          </w:tcPr>
          <w:p w14:paraId="1F9A333D" w14:textId="02BD6168" w:rsidR="00DF39BF" w:rsidRPr="00E62F75" w:rsidRDefault="00DF39BF" w:rsidP="00E62F75">
            <w:pPr>
              <w:jc w:val="center"/>
              <w:rPr>
                <w:color w:val="FF0000"/>
              </w:rPr>
            </w:pPr>
            <w:r w:rsidRPr="00E62F75">
              <w:rPr>
                <w:color w:val="000000"/>
              </w:rPr>
              <w:t>379</w:t>
            </w:r>
          </w:p>
        </w:tc>
        <w:tc>
          <w:tcPr>
            <w:tcW w:w="2201" w:type="dxa"/>
            <w:gridSpan w:val="2"/>
            <w:noWrap/>
            <w:vAlign w:val="center"/>
            <w:hideMark/>
          </w:tcPr>
          <w:p w14:paraId="79AC77A9" w14:textId="7B313E4A" w:rsidR="00DF39BF" w:rsidRPr="00E62F75" w:rsidRDefault="00DF39BF" w:rsidP="00E62F75">
            <w:pPr>
              <w:jc w:val="center"/>
              <w:rPr>
                <w:color w:val="FF0000"/>
              </w:rPr>
            </w:pPr>
            <w:r w:rsidRPr="00E62F75">
              <w:rPr>
                <w:color w:val="000000"/>
              </w:rPr>
              <w:t>379</w:t>
            </w:r>
          </w:p>
        </w:tc>
        <w:tc>
          <w:tcPr>
            <w:tcW w:w="1898" w:type="dxa"/>
            <w:gridSpan w:val="2"/>
            <w:noWrap/>
            <w:vAlign w:val="center"/>
            <w:hideMark/>
          </w:tcPr>
          <w:p w14:paraId="687779B1" w14:textId="5B095991" w:rsidR="00DF39BF" w:rsidRPr="00E62F75" w:rsidRDefault="00DF39BF" w:rsidP="00E62F75">
            <w:pPr>
              <w:jc w:val="center"/>
              <w:rPr>
                <w:color w:val="FF0000"/>
              </w:rPr>
            </w:pPr>
            <w:r w:rsidRPr="00E62F75">
              <w:rPr>
                <w:color w:val="000000"/>
              </w:rPr>
              <w:t>379</w:t>
            </w:r>
          </w:p>
        </w:tc>
      </w:tr>
    </w:tbl>
    <w:p w14:paraId="63DA2404" w14:textId="77777777" w:rsidR="00FE1459" w:rsidRPr="00435CF9" w:rsidRDefault="00FE1459" w:rsidP="00FE1459">
      <w:pPr>
        <w:rPr>
          <w:sz w:val="20"/>
        </w:rPr>
      </w:pPr>
      <w:r w:rsidRPr="00435CF9">
        <w:rPr>
          <w:sz w:val="20"/>
        </w:rPr>
        <w:lastRenderedPageBreak/>
        <w:t>Rows from number 14 to 18 contain p-values of joint significance F-tests. The “-“ sign indicates that this factor has been removed during GETS procedure or was not considered in the model.</w:t>
      </w:r>
    </w:p>
    <w:p w14:paraId="42A490A9" w14:textId="77777777" w:rsidR="00FE1459" w:rsidRPr="00435CF9" w:rsidRDefault="00FE1459"/>
    <w:p w14:paraId="7797E7A9" w14:textId="2C46EFE4" w:rsidR="00FE1459" w:rsidRPr="00435CF9" w:rsidRDefault="00FE1459" w:rsidP="00FE1459">
      <w:pPr>
        <w:rPr>
          <w:sz w:val="20"/>
        </w:rPr>
      </w:pPr>
      <w:r w:rsidRPr="00435CF9">
        <w:rPr>
          <w:sz w:val="20"/>
        </w:rPr>
        <w:t>Table 6. Estimation of parameters of the cubic model with interactions for the European data.</w:t>
      </w:r>
    </w:p>
    <w:tbl>
      <w:tblPr>
        <w:tblStyle w:val="Siatkatabelijasna"/>
        <w:tblW w:w="14318" w:type="dxa"/>
        <w:tblInd w:w="-5" w:type="dxa"/>
        <w:tblLook w:val="04A0" w:firstRow="1" w:lastRow="0" w:firstColumn="1" w:lastColumn="0" w:noHBand="0" w:noVBand="1"/>
      </w:tblPr>
      <w:tblGrid>
        <w:gridCol w:w="1820"/>
        <w:gridCol w:w="1116"/>
        <w:gridCol w:w="971"/>
        <w:gridCol w:w="1210"/>
        <w:gridCol w:w="979"/>
        <w:gridCol w:w="996"/>
        <w:gridCol w:w="996"/>
        <w:gridCol w:w="996"/>
        <w:gridCol w:w="1078"/>
        <w:gridCol w:w="1116"/>
        <w:gridCol w:w="1116"/>
        <w:gridCol w:w="1110"/>
        <w:gridCol w:w="814"/>
      </w:tblGrid>
      <w:tr w:rsidR="00834BDE" w:rsidRPr="00435CF9" w14:paraId="33C9B1AF" w14:textId="77777777" w:rsidTr="00E62F75">
        <w:trPr>
          <w:trHeight w:val="300"/>
        </w:trPr>
        <w:tc>
          <w:tcPr>
            <w:tcW w:w="1820" w:type="dxa"/>
            <w:noWrap/>
            <w:vAlign w:val="center"/>
            <w:hideMark/>
          </w:tcPr>
          <w:p w14:paraId="52AA651F" w14:textId="77777777" w:rsidR="00FE1459" w:rsidRPr="00E62F75" w:rsidRDefault="00FE1459" w:rsidP="006E2420">
            <w:pPr>
              <w:jc w:val="center"/>
            </w:pPr>
          </w:p>
        </w:tc>
        <w:tc>
          <w:tcPr>
            <w:tcW w:w="2087" w:type="dxa"/>
            <w:gridSpan w:val="2"/>
            <w:noWrap/>
            <w:vAlign w:val="center"/>
            <w:hideMark/>
          </w:tcPr>
          <w:p w14:paraId="6DF64394" w14:textId="77777777" w:rsidR="00FE1459" w:rsidRPr="00E62F75" w:rsidRDefault="00FE1459" w:rsidP="00E62F75">
            <w:pPr>
              <w:jc w:val="center"/>
              <w:rPr>
                <w:color w:val="000000"/>
              </w:rPr>
            </w:pPr>
            <w:r w:rsidRPr="00E62F75">
              <w:rPr>
                <w:color w:val="000000"/>
              </w:rPr>
              <w:t>Small – Low BM</w:t>
            </w:r>
          </w:p>
        </w:tc>
        <w:tc>
          <w:tcPr>
            <w:tcW w:w="2189" w:type="dxa"/>
            <w:gridSpan w:val="2"/>
            <w:noWrap/>
            <w:vAlign w:val="center"/>
            <w:hideMark/>
          </w:tcPr>
          <w:p w14:paraId="1B8B857F" w14:textId="77777777" w:rsidR="00FE1459" w:rsidRPr="00E62F75" w:rsidRDefault="00FE1459" w:rsidP="00E62F75">
            <w:pPr>
              <w:jc w:val="center"/>
              <w:rPr>
                <w:color w:val="000000"/>
              </w:rPr>
            </w:pPr>
            <w:r w:rsidRPr="00E62F75">
              <w:rPr>
                <w:color w:val="000000"/>
              </w:rPr>
              <w:t>Small – Medium BM</w:t>
            </w:r>
          </w:p>
        </w:tc>
        <w:tc>
          <w:tcPr>
            <w:tcW w:w="1992" w:type="dxa"/>
            <w:gridSpan w:val="2"/>
            <w:noWrap/>
            <w:vAlign w:val="center"/>
            <w:hideMark/>
          </w:tcPr>
          <w:p w14:paraId="528D0F02" w14:textId="77777777" w:rsidR="00FE1459" w:rsidRPr="00E62F75" w:rsidRDefault="00FE1459" w:rsidP="00E62F75">
            <w:pPr>
              <w:jc w:val="center"/>
              <w:rPr>
                <w:color w:val="000000"/>
              </w:rPr>
            </w:pPr>
            <w:r w:rsidRPr="00E62F75">
              <w:rPr>
                <w:color w:val="000000"/>
              </w:rPr>
              <w:t>Small – High BM</w:t>
            </w:r>
          </w:p>
        </w:tc>
        <w:tc>
          <w:tcPr>
            <w:tcW w:w="2074" w:type="dxa"/>
            <w:gridSpan w:val="2"/>
            <w:noWrap/>
            <w:vAlign w:val="center"/>
            <w:hideMark/>
          </w:tcPr>
          <w:p w14:paraId="0885B093" w14:textId="77777777" w:rsidR="00FE1459" w:rsidRPr="00E62F75" w:rsidRDefault="00FE1459" w:rsidP="00E62F75">
            <w:pPr>
              <w:jc w:val="center"/>
              <w:rPr>
                <w:color w:val="000000"/>
              </w:rPr>
            </w:pPr>
            <w:r w:rsidRPr="00E62F75">
              <w:rPr>
                <w:color w:val="000000"/>
              </w:rPr>
              <w:t>Big – Low BM</w:t>
            </w:r>
          </w:p>
        </w:tc>
        <w:tc>
          <w:tcPr>
            <w:tcW w:w="2232" w:type="dxa"/>
            <w:gridSpan w:val="2"/>
            <w:noWrap/>
            <w:vAlign w:val="center"/>
            <w:hideMark/>
          </w:tcPr>
          <w:p w14:paraId="0BD399A6" w14:textId="77777777" w:rsidR="00FE1459" w:rsidRPr="00E62F75" w:rsidRDefault="00FE1459" w:rsidP="00E62F75">
            <w:pPr>
              <w:jc w:val="center"/>
              <w:rPr>
                <w:color w:val="000000"/>
              </w:rPr>
            </w:pPr>
            <w:r w:rsidRPr="00E62F75">
              <w:rPr>
                <w:color w:val="000000"/>
              </w:rPr>
              <w:t>Big – Medium BM</w:t>
            </w:r>
          </w:p>
        </w:tc>
        <w:tc>
          <w:tcPr>
            <w:tcW w:w="1924" w:type="dxa"/>
            <w:gridSpan w:val="2"/>
            <w:noWrap/>
            <w:vAlign w:val="center"/>
            <w:hideMark/>
          </w:tcPr>
          <w:p w14:paraId="4FBA2928" w14:textId="77777777" w:rsidR="00FE1459" w:rsidRPr="00E62F75" w:rsidRDefault="00FE1459" w:rsidP="00E62F75">
            <w:pPr>
              <w:jc w:val="center"/>
              <w:rPr>
                <w:color w:val="000000"/>
              </w:rPr>
            </w:pPr>
            <w:r w:rsidRPr="00E62F75">
              <w:rPr>
                <w:color w:val="000000"/>
              </w:rPr>
              <w:t>Big – High BM</w:t>
            </w:r>
          </w:p>
        </w:tc>
      </w:tr>
      <w:tr w:rsidR="00500EB5" w:rsidRPr="00435CF9" w14:paraId="73C3E2EB" w14:textId="77777777" w:rsidTr="00E62F75">
        <w:trPr>
          <w:trHeight w:val="300"/>
        </w:trPr>
        <w:tc>
          <w:tcPr>
            <w:tcW w:w="1820" w:type="dxa"/>
            <w:noWrap/>
            <w:vAlign w:val="center"/>
            <w:hideMark/>
          </w:tcPr>
          <w:p w14:paraId="5BB24B5B" w14:textId="77777777" w:rsidR="00500EB5" w:rsidRPr="00E62F75" w:rsidRDefault="00500EB5" w:rsidP="006E2420">
            <w:pPr>
              <w:jc w:val="center"/>
              <w:rPr>
                <w:color w:val="000000"/>
              </w:rPr>
            </w:pPr>
          </w:p>
        </w:tc>
        <w:tc>
          <w:tcPr>
            <w:tcW w:w="1116" w:type="dxa"/>
            <w:noWrap/>
            <w:vAlign w:val="center"/>
            <w:hideMark/>
          </w:tcPr>
          <w:p w14:paraId="6201D885" w14:textId="1A7126BF" w:rsidR="00500EB5" w:rsidRPr="00E62F75" w:rsidRDefault="00500EB5" w:rsidP="00E62F75">
            <w:pPr>
              <w:jc w:val="center"/>
              <w:rPr>
                <w:color w:val="000000"/>
              </w:rPr>
            </w:pPr>
            <w:r w:rsidRPr="00E62F75">
              <w:rPr>
                <w:color w:val="000000"/>
              </w:rPr>
              <w:t>0,093</w:t>
            </w:r>
          </w:p>
        </w:tc>
        <w:tc>
          <w:tcPr>
            <w:tcW w:w="971" w:type="dxa"/>
            <w:noWrap/>
            <w:vAlign w:val="center"/>
            <w:hideMark/>
          </w:tcPr>
          <w:p w14:paraId="7BDC46D2" w14:textId="4599FDE8" w:rsidR="00500EB5" w:rsidRPr="00E62F75" w:rsidRDefault="00500EB5" w:rsidP="00E62F75">
            <w:pPr>
              <w:jc w:val="center"/>
              <w:rPr>
                <w:color w:val="000000"/>
              </w:rPr>
            </w:pPr>
            <w:r w:rsidRPr="00E62F75">
              <w:rPr>
                <w:color w:val="000000"/>
              </w:rPr>
              <w:t>0,045</w:t>
            </w:r>
          </w:p>
        </w:tc>
        <w:tc>
          <w:tcPr>
            <w:tcW w:w="1210" w:type="dxa"/>
            <w:noWrap/>
            <w:vAlign w:val="center"/>
            <w:hideMark/>
          </w:tcPr>
          <w:p w14:paraId="4C95E4B1" w14:textId="27E6DD64" w:rsidR="00500EB5" w:rsidRPr="00E62F75" w:rsidRDefault="00500EB5" w:rsidP="00E62F75">
            <w:pPr>
              <w:jc w:val="center"/>
              <w:rPr>
                <w:color w:val="000000"/>
              </w:rPr>
            </w:pPr>
            <w:r w:rsidRPr="00E62F75">
              <w:rPr>
                <w:color w:val="000000"/>
              </w:rPr>
              <w:t>0,257</w:t>
            </w:r>
          </w:p>
        </w:tc>
        <w:tc>
          <w:tcPr>
            <w:tcW w:w="979" w:type="dxa"/>
            <w:noWrap/>
            <w:vAlign w:val="center"/>
            <w:hideMark/>
          </w:tcPr>
          <w:p w14:paraId="2D7344A0" w14:textId="3DA2CED4" w:rsidR="00500EB5" w:rsidRPr="00E62F75" w:rsidRDefault="00500EB5" w:rsidP="00E62F75">
            <w:pPr>
              <w:jc w:val="center"/>
              <w:rPr>
                <w:color w:val="000000"/>
              </w:rPr>
            </w:pPr>
            <w:r w:rsidRPr="00E62F75">
              <w:rPr>
                <w:color w:val="000000"/>
              </w:rPr>
              <w:t>8E-15</w:t>
            </w:r>
          </w:p>
        </w:tc>
        <w:tc>
          <w:tcPr>
            <w:tcW w:w="996" w:type="dxa"/>
            <w:noWrap/>
            <w:vAlign w:val="center"/>
            <w:hideMark/>
          </w:tcPr>
          <w:p w14:paraId="3A1C7E4D" w14:textId="6333C20E" w:rsidR="00500EB5" w:rsidRPr="00E62F75" w:rsidRDefault="00500EB5" w:rsidP="00E62F75">
            <w:pPr>
              <w:jc w:val="center"/>
              <w:rPr>
                <w:color w:val="000000"/>
              </w:rPr>
            </w:pPr>
            <w:r w:rsidRPr="00E62F75">
              <w:rPr>
                <w:color w:val="000000"/>
              </w:rPr>
              <w:t>0,267</w:t>
            </w:r>
          </w:p>
        </w:tc>
        <w:tc>
          <w:tcPr>
            <w:tcW w:w="996" w:type="dxa"/>
            <w:noWrap/>
            <w:vAlign w:val="center"/>
            <w:hideMark/>
          </w:tcPr>
          <w:p w14:paraId="72261115" w14:textId="036123FE" w:rsidR="00500EB5" w:rsidRPr="00E62F75" w:rsidRDefault="00500EB5" w:rsidP="00E62F75">
            <w:pPr>
              <w:jc w:val="center"/>
              <w:rPr>
                <w:color w:val="000000"/>
              </w:rPr>
            </w:pPr>
            <w:r w:rsidRPr="00E62F75">
              <w:rPr>
                <w:color w:val="000000"/>
              </w:rPr>
              <w:t>4E-12</w:t>
            </w:r>
          </w:p>
        </w:tc>
        <w:tc>
          <w:tcPr>
            <w:tcW w:w="996" w:type="dxa"/>
            <w:noWrap/>
            <w:vAlign w:val="center"/>
            <w:hideMark/>
          </w:tcPr>
          <w:p w14:paraId="396A4CEA" w14:textId="006E6C03" w:rsidR="00500EB5" w:rsidRPr="00E62F75" w:rsidRDefault="00500EB5" w:rsidP="00E62F75">
            <w:pPr>
              <w:jc w:val="center"/>
              <w:rPr>
                <w:color w:val="000000"/>
              </w:rPr>
            </w:pPr>
            <w:r w:rsidRPr="00E62F75">
              <w:rPr>
                <w:color w:val="000000"/>
              </w:rPr>
              <w:t>0,346</w:t>
            </w:r>
          </w:p>
        </w:tc>
        <w:tc>
          <w:tcPr>
            <w:tcW w:w="1078" w:type="dxa"/>
            <w:noWrap/>
            <w:vAlign w:val="center"/>
            <w:hideMark/>
          </w:tcPr>
          <w:p w14:paraId="3E157145" w14:textId="53C55D4C" w:rsidR="00500EB5" w:rsidRPr="00E62F75" w:rsidRDefault="00500EB5" w:rsidP="00E62F75">
            <w:pPr>
              <w:jc w:val="center"/>
              <w:rPr>
                <w:color w:val="000000"/>
              </w:rPr>
            </w:pPr>
            <w:r w:rsidRPr="00E62F75">
              <w:rPr>
                <w:color w:val="000000"/>
              </w:rPr>
              <w:t>2E-17</w:t>
            </w:r>
          </w:p>
        </w:tc>
        <w:tc>
          <w:tcPr>
            <w:tcW w:w="1116" w:type="dxa"/>
            <w:noWrap/>
            <w:vAlign w:val="center"/>
            <w:hideMark/>
          </w:tcPr>
          <w:p w14:paraId="57A729C0" w14:textId="69449ACF" w:rsidR="00500EB5" w:rsidRPr="00E62F75" w:rsidRDefault="00500EB5" w:rsidP="00E62F75">
            <w:pPr>
              <w:jc w:val="center"/>
              <w:rPr>
                <w:color w:val="000000"/>
              </w:rPr>
            </w:pPr>
            <w:r w:rsidRPr="00E62F75">
              <w:rPr>
                <w:color w:val="000000"/>
              </w:rPr>
              <w:t>0,226</w:t>
            </w:r>
          </w:p>
        </w:tc>
        <w:tc>
          <w:tcPr>
            <w:tcW w:w="1116" w:type="dxa"/>
            <w:noWrap/>
            <w:vAlign w:val="center"/>
            <w:hideMark/>
          </w:tcPr>
          <w:p w14:paraId="42F981BE" w14:textId="344D48C4" w:rsidR="00500EB5" w:rsidRPr="00E62F75" w:rsidRDefault="00500EB5" w:rsidP="00E62F75">
            <w:pPr>
              <w:jc w:val="center"/>
              <w:rPr>
                <w:color w:val="000000"/>
              </w:rPr>
            </w:pPr>
            <w:r w:rsidRPr="00E62F75">
              <w:rPr>
                <w:color w:val="000000"/>
              </w:rPr>
              <w:t>7E-08</w:t>
            </w:r>
          </w:p>
        </w:tc>
        <w:tc>
          <w:tcPr>
            <w:tcW w:w="1110" w:type="dxa"/>
            <w:noWrap/>
            <w:vAlign w:val="center"/>
            <w:hideMark/>
          </w:tcPr>
          <w:p w14:paraId="78F32B70" w14:textId="11E7D4BE" w:rsidR="00500EB5" w:rsidRPr="00E62F75" w:rsidRDefault="00500EB5" w:rsidP="00E62F75">
            <w:pPr>
              <w:jc w:val="center"/>
              <w:rPr>
                <w:color w:val="000000"/>
              </w:rPr>
            </w:pPr>
            <w:r w:rsidRPr="00E62F75">
              <w:rPr>
                <w:color w:val="000000"/>
              </w:rPr>
              <w:t>0,069</w:t>
            </w:r>
          </w:p>
        </w:tc>
        <w:tc>
          <w:tcPr>
            <w:tcW w:w="814" w:type="dxa"/>
            <w:noWrap/>
            <w:vAlign w:val="center"/>
            <w:hideMark/>
          </w:tcPr>
          <w:p w14:paraId="23D66A97" w14:textId="7BC40687" w:rsidR="00500EB5" w:rsidRPr="00E62F75" w:rsidRDefault="00500EB5" w:rsidP="00E62F75">
            <w:pPr>
              <w:jc w:val="center"/>
              <w:rPr>
                <w:color w:val="000000"/>
              </w:rPr>
            </w:pPr>
            <w:r w:rsidRPr="00E62F75">
              <w:rPr>
                <w:color w:val="000000"/>
              </w:rPr>
              <w:t>0,168</w:t>
            </w:r>
          </w:p>
        </w:tc>
      </w:tr>
      <w:tr w:rsidR="00500EB5" w:rsidRPr="00435CF9" w14:paraId="7C13E226" w14:textId="77777777" w:rsidTr="00E62F75">
        <w:trPr>
          <w:trHeight w:val="300"/>
        </w:trPr>
        <w:tc>
          <w:tcPr>
            <w:tcW w:w="1820" w:type="dxa"/>
            <w:noWrap/>
            <w:vAlign w:val="center"/>
            <w:hideMark/>
          </w:tcPr>
          <w:p w14:paraId="3CE536D3" w14:textId="77777777" w:rsidR="00500EB5" w:rsidRPr="00E62F75" w:rsidRDefault="00500EB5" w:rsidP="006E2420">
            <w:pPr>
              <w:jc w:val="center"/>
              <w:rPr>
                <w:color w:val="000000"/>
              </w:rPr>
            </w:pPr>
            <w:r w:rsidRPr="00E62F75">
              <w:rPr>
                <w:color w:val="000000"/>
              </w:rPr>
              <w:t>Intercept</w:t>
            </w:r>
          </w:p>
        </w:tc>
        <w:tc>
          <w:tcPr>
            <w:tcW w:w="1116" w:type="dxa"/>
            <w:noWrap/>
            <w:vAlign w:val="center"/>
            <w:hideMark/>
          </w:tcPr>
          <w:p w14:paraId="40751465" w14:textId="40CC0F77" w:rsidR="00500EB5" w:rsidRPr="00E62F75" w:rsidRDefault="00500EB5" w:rsidP="00E62F75">
            <w:pPr>
              <w:jc w:val="center"/>
              <w:rPr>
                <w:color w:val="000000"/>
              </w:rPr>
            </w:pPr>
            <w:r w:rsidRPr="00E62F75">
              <w:rPr>
                <w:color w:val="000000"/>
              </w:rPr>
              <w:t>1,076</w:t>
            </w:r>
          </w:p>
        </w:tc>
        <w:tc>
          <w:tcPr>
            <w:tcW w:w="971" w:type="dxa"/>
            <w:noWrap/>
            <w:vAlign w:val="center"/>
            <w:hideMark/>
          </w:tcPr>
          <w:p w14:paraId="669C3510" w14:textId="3CF26D45" w:rsidR="00500EB5" w:rsidRPr="00E62F75" w:rsidRDefault="00500EB5" w:rsidP="00E62F75">
            <w:pPr>
              <w:jc w:val="center"/>
              <w:rPr>
                <w:color w:val="000000"/>
              </w:rPr>
            </w:pPr>
            <w:r w:rsidRPr="00E62F75">
              <w:rPr>
                <w:color w:val="000000"/>
              </w:rPr>
              <w:t>0</w:t>
            </w:r>
          </w:p>
        </w:tc>
        <w:tc>
          <w:tcPr>
            <w:tcW w:w="1210" w:type="dxa"/>
            <w:noWrap/>
            <w:vAlign w:val="center"/>
            <w:hideMark/>
          </w:tcPr>
          <w:p w14:paraId="11ACA6DE" w14:textId="0B13E063" w:rsidR="00500EB5" w:rsidRPr="00E62F75" w:rsidRDefault="00500EB5" w:rsidP="00E62F75">
            <w:pPr>
              <w:jc w:val="center"/>
              <w:rPr>
                <w:color w:val="000000"/>
              </w:rPr>
            </w:pPr>
            <w:r w:rsidRPr="00E62F75">
              <w:rPr>
                <w:color w:val="000000"/>
              </w:rPr>
              <w:t>0,985</w:t>
            </w:r>
          </w:p>
        </w:tc>
        <w:tc>
          <w:tcPr>
            <w:tcW w:w="979" w:type="dxa"/>
            <w:noWrap/>
            <w:vAlign w:val="center"/>
            <w:hideMark/>
          </w:tcPr>
          <w:p w14:paraId="278A5663" w14:textId="0C4F449E" w:rsidR="00500EB5" w:rsidRPr="00E62F75" w:rsidRDefault="00500EB5" w:rsidP="00E62F75">
            <w:pPr>
              <w:jc w:val="center"/>
              <w:rPr>
                <w:color w:val="000000"/>
              </w:rPr>
            </w:pPr>
            <w:r w:rsidRPr="00E62F75">
              <w:rPr>
                <w:color w:val="000000"/>
              </w:rPr>
              <w:t>0</w:t>
            </w:r>
          </w:p>
        </w:tc>
        <w:tc>
          <w:tcPr>
            <w:tcW w:w="996" w:type="dxa"/>
            <w:noWrap/>
            <w:vAlign w:val="center"/>
            <w:hideMark/>
          </w:tcPr>
          <w:p w14:paraId="0120CF3D" w14:textId="4BE446B7" w:rsidR="00500EB5" w:rsidRPr="00E62F75" w:rsidRDefault="00500EB5" w:rsidP="00E62F75">
            <w:pPr>
              <w:jc w:val="center"/>
              <w:rPr>
                <w:color w:val="000000"/>
              </w:rPr>
            </w:pPr>
            <w:r w:rsidRPr="00E62F75">
              <w:rPr>
                <w:color w:val="000000"/>
              </w:rPr>
              <w:t>0,946</w:t>
            </w:r>
          </w:p>
        </w:tc>
        <w:tc>
          <w:tcPr>
            <w:tcW w:w="996" w:type="dxa"/>
            <w:noWrap/>
            <w:vAlign w:val="center"/>
            <w:hideMark/>
          </w:tcPr>
          <w:p w14:paraId="62BAFE45" w14:textId="4BCAF6AB" w:rsidR="00500EB5" w:rsidRPr="00E62F75" w:rsidRDefault="00500EB5" w:rsidP="00E62F75">
            <w:pPr>
              <w:jc w:val="center"/>
              <w:rPr>
                <w:color w:val="000000"/>
              </w:rPr>
            </w:pPr>
            <w:r w:rsidRPr="00E62F75">
              <w:rPr>
                <w:color w:val="000000"/>
              </w:rPr>
              <w:t>0</w:t>
            </w:r>
          </w:p>
        </w:tc>
        <w:tc>
          <w:tcPr>
            <w:tcW w:w="996" w:type="dxa"/>
            <w:noWrap/>
            <w:vAlign w:val="center"/>
            <w:hideMark/>
          </w:tcPr>
          <w:p w14:paraId="3AB9963A" w14:textId="10491EFE" w:rsidR="00500EB5" w:rsidRPr="00E62F75" w:rsidRDefault="00500EB5" w:rsidP="00E62F75">
            <w:pPr>
              <w:jc w:val="center"/>
              <w:rPr>
                <w:color w:val="000000"/>
              </w:rPr>
            </w:pPr>
            <w:r w:rsidRPr="00E62F75">
              <w:rPr>
                <w:color w:val="000000"/>
              </w:rPr>
              <w:t>0,937</w:t>
            </w:r>
          </w:p>
        </w:tc>
        <w:tc>
          <w:tcPr>
            <w:tcW w:w="1078" w:type="dxa"/>
            <w:noWrap/>
            <w:vAlign w:val="center"/>
            <w:hideMark/>
          </w:tcPr>
          <w:p w14:paraId="7CC5095B" w14:textId="2E59E28F" w:rsidR="00500EB5" w:rsidRPr="00E62F75" w:rsidRDefault="00500EB5" w:rsidP="00E62F75">
            <w:pPr>
              <w:jc w:val="center"/>
              <w:rPr>
                <w:color w:val="000000"/>
              </w:rPr>
            </w:pPr>
            <w:r w:rsidRPr="00E62F75">
              <w:rPr>
                <w:color w:val="000000"/>
              </w:rPr>
              <w:t>0</w:t>
            </w:r>
          </w:p>
        </w:tc>
        <w:tc>
          <w:tcPr>
            <w:tcW w:w="1116" w:type="dxa"/>
            <w:noWrap/>
            <w:vAlign w:val="center"/>
            <w:hideMark/>
          </w:tcPr>
          <w:p w14:paraId="2E04E38B" w14:textId="68BB34E7" w:rsidR="00500EB5" w:rsidRPr="00E62F75" w:rsidRDefault="00500EB5" w:rsidP="00E62F75">
            <w:pPr>
              <w:jc w:val="center"/>
              <w:rPr>
                <w:color w:val="000000"/>
              </w:rPr>
            </w:pPr>
            <w:r w:rsidRPr="00E62F75">
              <w:rPr>
                <w:color w:val="000000"/>
              </w:rPr>
              <w:t>0,998</w:t>
            </w:r>
          </w:p>
        </w:tc>
        <w:tc>
          <w:tcPr>
            <w:tcW w:w="1116" w:type="dxa"/>
            <w:noWrap/>
            <w:vAlign w:val="center"/>
            <w:hideMark/>
          </w:tcPr>
          <w:p w14:paraId="0C9A0C2A" w14:textId="4504610B" w:rsidR="00500EB5" w:rsidRPr="00E62F75" w:rsidRDefault="00500EB5" w:rsidP="00E62F75">
            <w:pPr>
              <w:jc w:val="center"/>
              <w:rPr>
                <w:color w:val="000000"/>
              </w:rPr>
            </w:pPr>
            <w:r w:rsidRPr="00E62F75">
              <w:rPr>
                <w:color w:val="000000"/>
              </w:rPr>
              <w:t>0</w:t>
            </w:r>
          </w:p>
        </w:tc>
        <w:tc>
          <w:tcPr>
            <w:tcW w:w="1110" w:type="dxa"/>
            <w:noWrap/>
            <w:vAlign w:val="center"/>
            <w:hideMark/>
          </w:tcPr>
          <w:p w14:paraId="0CD1515F" w14:textId="61133284" w:rsidR="00500EB5" w:rsidRPr="00E62F75" w:rsidRDefault="00500EB5" w:rsidP="00E62F75">
            <w:pPr>
              <w:jc w:val="center"/>
              <w:rPr>
                <w:color w:val="000000"/>
              </w:rPr>
            </w:pPr>
            <w:r w:rsidRPr="00E62F75">
              <w:rPr>
                <w:color w:val="000000"/>
              </w:rPr>
              <w:t>1,072</w:t>
            </w:r>
          </w:p>
        </w:tc>
        <w:tc>
          <w:tcPr>
            <w:tcW w:w="814" w:type="dxa"/>
            <w:noWrap/>
            <w:vAlign w:val="center"/>
            <w:hideMark/>
          </w:tcPr>
          <w:p w14:paraId="552B6022" w14:textId="032996EB" w:rsidR="00500EB5" w:rsidRPr="00E62F75" w:rsidRDefault="00500EB5" w:rsidP="00E62F75">
            <w:pPr>
              <w:jc w:val="center"/>
              <w:rPr>
                <w:color w:val="000000"/>
              </w:rPr>
            </w:pPr>
            <w:r w:rsidRPr="00E62F75">
              <w:rPr>
                <w:color w:val="000000"/>
              </w:rPr>
              <w:t>0</w:t>
            </w:r>
          </w:p>
        </w:tc>
      </w:tr>
      <w:tr w:rsidR="00500EB5" w:rsidRPr="00435CF9" w14:paraId="08796986" w14:textId="77777777" w:rsidTr="00E62F75">
        <w:trPr>
          <w:trHeight w:val="300"/>
        </w:trPr>
        <w:tc>
          <w:tcPr>
            <w:tcW w:w="1820" w:type="dxa"/>
            <w:noWrap/>
            <w:vAlign w:val="center"/>
            <w:hideMark/>
          </w:tcPr>
          <w:p w14:paraId="21D7B7EE" w14:textId="77777777" w:rsidR="00500EB5" w:rsidRPr="00E62F75" w:rsidRDefault="00500EB5" w:rsidP="006E2420">
            <w:pPr>
              <w:jc w:val="center"/>
              <w:rPr>
                <w:color w:val="000000"/>
              </w:rPr>
            </w:pPr>
            <w:r w:rsidRPr="00E62F75">
              <w:rPr>
                <w:color w:val="000000"/>
              </w:rPr>
              <w:t>MKT_RF</w:t>
            </w:r>
          </w:p>
        </w:tc>
        <w:tc>
          <w:tcPr>
            <w:tcW w:w="1116" w:type="dxa"/>
            <w:noWrap/>
            <w:vAlign w:val="center"/>
            <w:hideMark/>
          </w:tcPr>
          <w:p w14:paraId="6BB7DD21" w14:textId="30C4A95F" w:rsidR="00500EB5" w:rsidRPr="00E62F75" w:rsidRDefault="00500EB5" w:rsidP="00E62F75">
            <w:pPr>
              <w:jc w:val="center"/>
              <w:rPr>
                <w:color w:val="000000"/>
              </w:rPr>
            </w:pPr>
            <w:r w:rsidRPr="00E62F75">
              <w:rPr>
                <w:color w:val="000000"/>
              </w:rPr>
              <w:t>0,910</w:t>
            </w:r>
          </w:p>
        </w:tc>
        <w:tc>
          <w:tcPr>
            <w:tcW w:w="971" w:type="dxa"/>
            <w:noWrap/>
            <w:vAlign w:val="center"/>
            <w:hideMark/>
          </w:tcPr>
          <w:p w14:paraId="07AB399F" w14:textId="0929D6FA" w:rsidR="00500EB5" w:rsidRPr="00E62F75" w:rsidRDefault="00500EB5" w:rsidP="00E62F75">
            <w:pPr>
              <w:jc w:val="center"/>
              <w:rPr>
                <w:color w:val="000000"/>
              </w:rPr>
            </w:pPr>
            <w:r w:rsidRPr="00E62F75">
              <w:rPr>
                <w:color w:val="000000"/>
              </w:rPr>
              <w:t>3E-112</w:t>
            </w:r>
          </w:p>
        </w:tc>
        <w:tc>
          <w:tcPr>
            <w:tcW w:w="1210" w:type="dxa"/>
            <w:noWrap/>
            <w:vAlign w:val="center"/>
            <w:hideMark/>
          </w:tcPr>
          <w:p w14:paraId="4ECE3B56" w14:textId="2EDFEC36" w:rsidR="00500EB5" w:rsidRPr="00E62F75" w:rsidRDefault="00500EB5" w:rsidP="00E62F75">
            <w:pPr>
              <w:jc w:val="center"/>
              <w:rPr>
                <w:color w:val="000000"/>
              </w:rPr>
            </w:pPr>
            <w:r w:rsidRPr="00E62F75">
              <w:rPr>
                <w:color w:val="000000"/>
              </w:rPr>
              <w:t>0,874</w:t>
            </w:r>
          </w:p>
        </w:tc>
        <w:tc>
          <w:tcPr>
            <w:tcW w:w="979" w:type="dxa"/>
            <w:noWrap/>
            <w:vAlign w:val="center"/>
            <w:hideMark/>
          </w:tcPr>
          <w:p w14:paraId="58C74362" w14:textId="3F727FDA" w:rsidR="00500EB5" w:rsidRPr="00E62F75" w:rsidRDefault="00500EB5" w:rsidP="00E62F75">
            <w:pPr>
              <w:jc w:val="center"/>
              <w:rPr>
                <w:color w:val="000000"/>
              </w:rPr>
            </w:pPr>
            <w:r w:rsidRPr="00E62F75">
              <w:rPr>
                <w:color w:val="000000"/>
              </w:rPr>
              <w:t>1E-173</w:t>
            </w:r>
          </w:p>
        </w:tc>
        <w:tc>
          <w:tcPr>
            <w:tcW w:w="996" w:type="dxa"/>
            <w:noWrap/>
            <w:vAlign w:val="center"/>
            <w:hideMark/>
          </w:tcPr>
          <w:p w14:paraId="6F70EB14" w14:textId="53355303" w:rsidR="00500EB5" w:rsidRPr="00E62F75" w:rsidRDefault="00500EB5" w:rsidP="00E62F75">
            <w:pPr>
              <w:jc w:val="center"/>
              <w:rPr>
                <w:color w:val="000000"/>
              </w:rPr>
            </w:pPr>
            <w:r w:rsidRPr="00E62F75">
              <w:rPr>
                <w:color w:val="000000"/>
              </w:rPr>
              <w:t>0,856</w:t>
            </w:r>
          </w:p>
        </w:tc>
        <w:tc>
          <w:tcPr>
            <w:tcW w:w="996" w:type="dxa"/>
            <w:noWrap/>
            <w:vAlign w:val="center"/>
            <w:hideMark/>
          </w:tcPr>
          <w:p w14:paraId="59F74E5B" w14:textId="0C0FD97E" w:rsidR="00500EB5" w:rsidRPr="00E62F75" w:rsidRDefault="00500EB5" w:rsidP="00E62F75">
            <w:pPr>
              <w:jc w:val="center"/>
              <w:rPr>
                <w:color w:val="000000"/>
              </w:rPr>
            </w:pPr>
            <w:r w:rsidRPr="00E62F75">
              <w:rPr>
                <w:color w:val="000000"/>
              </w:rPr>
              <w:t>1E-137</w:t>
            </w:r>
          </w:p>
        </w:tc>
        <w:tc>
          <w:tcPr>
            <w:tcW w:w="996" w:type="dxa"/>
            <w:noWrap/>
            <w:vAlign w:val="center"/>
            <w:hideMark/>
          </w:tcPr>
          <w:p w14:paraId="7F85EF11" w14:textId="3A9E508A" w:rsidR="00500EB5" w:rsidRPr="00E62F75" w:rsidRDefault="00500EB5" w:rsidP="00E62F75">
            <w:pPr>
              <w:jc w:val="center"/>
              <w:rPr>
                <w:color w:val="000000"/>
              </w:rPr>
            </w:pPr>
            <w:r w:rsidRPr="00E62F75">
              <w:rPr>
                <w:color w:val="000000"/>
              </w:rPr>
              <w:t>-0,195</w:t>
            </w:r>
          </w:p>
        </w:tc>
        <w:tc>
          <w:tcPr>
            <w:tcW w:w="1078" w:type="dxa"/>
            <w:noWrap/>
            <w:vAlign w:val="center"/>
            <w:hideMark/>
          </w:tcPr>
          <w:p w14:paraId="50316299" w14:textId="08343838" w:rsidR="00500EB5" w:rsidRPr="00E62F75" w:rsidRDefault="00500EB5" w:rsidP="00E62F75">
            <w:pPr>
              <w:jc w:val="center"/>
              <w:rPr>
                <w:color w:val="000000"/>
              </w:rPr>
            </w:pPr>
            <w:r w:rsidRPr="00E62F75">
              <w:rPr>
                <w:color w:val="000000"/>
              </w:rPr>
              <w:t>2E-13</w:t>
            </w:r>
          </w:p>
        </w:tc>
        <w:tc>
          <w:tcPr>
            <w:tcW w:w="1116" w:type="dxa"/>
            <w:noWrap/>
            <w:vAlign w:val="center"/>
            <w:hideMark/>
          </w:tcPr>
          <w:p w14:paraId="11A07881" w14:textId="590DA32B" w:rsidR="00500EB5" w:rsidRPr="00E62F75" w:rsidRDefault="00500EB5" w:rsidP="00E62F75">
            <w:pPr>
              <w:jc w:val="center"/>
              <w:rPr>
                <w:color w:val="000000"/>
              </w:rPr>
            </w:pPr>
            <w:r w:rsidRPr="00E62F75">
              <w:rPr>
                <w:color w:val="000000"/>
              </w:rPr>
              <w:t>-0,089</w:t>
            </w:r>
          </w:p>
        </w:tc>
        <w:tc>
          <w:tcPr>
            <w:tcW w:w="1116" w:type="dxa"/>
            <w:noWrap/>
            <w:vAlign w:val="center"/>
            <w:hideMark/>
          </w:tcPr>
          <w:p w14:paraId="543B9613" w14:textId="692370F7" w:rsidR="00500EB5" w:rsidRPr="00E62F75" w:rsidRDefault="00500EB5" w:rsidP="00E62F75">
            <w:pPr>
              <w:jc w:val="center"/>
              <w:rPr>
                <w:color w:val="000000"/>
              </w:rPr>
            </w:pPr>
            <w:r w:rsidRPr="00E62F75">
              <w:rPr>
                <w:color w:val="000000"/>
              </w:rPr>
              <w:t>2E-04</w:t>
            </w:r>
          </w:p>
        </w:tc>
        <w:tc>
          <w:tcPr>
            <w:tcW w:w="1110" w:type="dxa"/>
            <w:noWrap/>
            <w:vAlign w:val="center"/>
            <w:hideMark/>
          </w:tcPr>
          <w:p w14:paraId="0CF92D00" w14:textId="2F8A26E9" w:rsidR="00500EB5" w:rsidRPr="00E62F75" w:rsidRDefault="00500EB5" w:rsidP="00E62F75">
            <w:pPr>
              <w:jc w:val="center"/>
              <w:rPr>
                <w:color w:val="000000"/>
              </w:rPr>
            </w:pPr>
            <w:r w:rsidRPr="00E62F75">
              <w:rPr>
                <w:color w:val="000000"/>
              </w:rPr>
              <w:t>-0,107</w:t>
            </w:r>
          </w:p>
        </w:tc>
        <w:tc>
          <w:tcPr>
            <w:tcW w:w="814" w:type="dxa"/>
            <w:noWrap/>
            <w:vAlign w:val="center"/>
            <w:hideMark/>
          </w:tcPr>
          <w:p w14:paraId="4E400129" w14:textId="3D2BBB53" w:rsidR="00500EB5" w:rsidRPr="00E62F75" w:rsidRDefault="00500EB5" w:rsidP="00E62F75">
            <w:pPr>
              <w:jc w:val="center"/>
              <w:rPr>
                <w:color w:val="000000"/>
              </w:rPr>
            </w:pPr>
            <w:r w:rsidRPr="00E62F75">
              <w:rPr>
                <w:color w:val="000000"/>
              </w:rPr>
              <w:t>0,001</w:t>
            </w:r>
          </w:p>
        </w:tc>
      </w:tr>
      <w:tr w:rsidR="00500EB5" w:rsidRPr="00435CF9" w14:paraId="25D26CAB" w14:textId="77777777" w:rsidTr="00E62F75">
        <w:trPr>
          <w:trHeight w:val="300"/>
        </w:trPr>
        <w:tc>
          <w:tcPr>
            <w:tcW w:w="1820" w:type="dxa"/>
            <w:noWrap/>
            <w:vAlign w:val="center"/>
            <w:hideMark/>
          </w:tcPr>
          <w:p w14:paraId="34D1F52C" w14:textId="77777777" w:rsidR="00500EB5" w:rsidRPr="00E62F75" w:rsidRDefault="00500EB5" w:rsidP="006E2420">
            <w:pPr>
              <w:jc w:val="center"/>
              <w:rPr>
                <w:color w:val="000000"/>
              </w:rPr>
            </w:pPr>
            <w:r w:rsidRPr="00E62F75">
              <w:rPr>
                <w:color w:val="000000"/>
              </w:rPr>
              <w:t>SMB</w:t>
            </w:r>
          </w:p>
        </w:tc>
        <w:tc>
          <w:tcPr>
            <w:tcW w:w="1116" w:type="dxa"/>
            <w:noWrap/>
            <w:vAlign w:val="center"/>
            <w:hideMark/>
          </w:tcPr>
          <w:p w14:paraId="75B77B5D" w14:textId="08724766" w:rsidR="00500EB5" w:rsidRPr="00E62F75" w:rsidRDefault="00500EB5" w:rsidP="00E62F75">
            <w:pPr>
              <w:jc w:val="center"/>
              <w:rPr>
                <w:color w:val="000000"/>
              </w:rPr>
            </w:pPr>
            <w:r w:rsidRPr="00E62F75">
              <w:rPr>
                <w:color w:val="000000"/>
              </w:rPr>
              <w:t>-0,408</w:t>
            </w:r>
          </w:p>
        </w:tc>
        <w:tc>
          <w:tcPr>
            <w:tcW w:w="971" w:type="dxa"/>
            <w:noWrap/>
            <w:vAlign w:val="center"/>
            <w:hideMark/>
          </w:tcPr>
          <w:p w14:paraId="1B048B95" w14:textId="15C4337A" w:rsidR="00500EB5" w:rsidRPr="00E62F75" w:rsidRDefault="00500EB5" w:rsidP="00E62F75">
            <w:pPr>
              <w:jc w:val="center"/>
              <w:rPr>
                <w:color w:val="000000"/>
              </w:rPr>
            </w:pPr>
            <w:r w:rsidRPr="00E62F75">
              <w:rPr>
                <w:color w:val="000000"/>
              </w:rPr>
              <w:t>2E-42</w:t>
            </w:r>
          </w:p>
        </w:tc>
        <w:tc>
          <w:tcPr>
            <w:tcW w:w="1210" w:type="dxa"/>
            <w:noWrap/>
            <w:vAlign w:val="center"/>
            <w:hideMark/>
          </w:tcPr>
          <w:p w14:paraId="186BA315" w14:textId="0D6A11E3" w:rsidR="00500EB5" w:rsidRPr="00E62F75" w:rsidRDefault="00500EB5" w:rsidP="00E62F75">
            <w:pPr>
              <w:jc w:val="center"/>
              <w:rPr>
                <w:color w:val="000000"/>
              </w:rPr>
            </w:pPr>
            <w:r w:rsidRPr="00E62F75">
              <w:rPr>
                <w:color w:val="000000"/>
              </w:rPr>
              <w:t>0,035</w:t>
            </w:r>
          </w:p>
        </w:tc>
        <w:tc>
          <w:tcPr>
            <w:tcW w:w="979" w:type="dxa"/>
            <w:noWrap/>
            <w:vAlign w:val="center"/>
            <w:hideMark/>
          </w:tcPr>
          <w:p w14:paraId="745C08D5" w14:textId="70C2FC3D" w:rsidR="00500EB5" w:rsidRPr="00E62F75" w:rsidRDefault="00500EB5" w:rsidP="00E62F75">
            <w:pPr>
              <w:jc w:val="center"/>
              <w:rPr>
                <w:color w:val="000000"/>
              </w:rPr>
            </w:pPr>
            <w:r w:rsidRPr="00E62F75">
              <w:rPr>
                <w:color w:val="000000"/>
              </w:rPr>
              <w:t>0,055</w:t>
            </w:r>
          </w:p>
        </w:tc>
        <w:tc>
          <w:tcPr>
            <w:tcW w:w="996" w:type="dxa"/>
            <w:noWrap/>
            <w:vAlign w:val="center"/>
            <w:hideMark/>
          </w:tcPr>
          <w:p w14:paraId="09CBDA07" w14:textId="37F5E755" w:rsidR="00500EB5" w:rsidRPr="00E62F75" w:rsidRDefault="00500EB5" w:rsidP="00E62F75">
            <w:pPr>
              <w:jc w:val="center"/>
              <w:rPr>
                <w:color w:val="000000"/>
              </w:rPr>
            </w:pPr>
            <w:r w:rsidRPr="00E62F75">
              <w:rPr>
                <w:color w:val="000000"/>
              </w:rPr>
              <w:t>0,490</w:t>
            </w:r>
          </w:p>
        </w:tc>
        <w:tc>
          <w:tcPr>
            <w:tcW w:w="996" w:type="dxa"/>
            <w:noWrap/>
            <w:vAlign w:val="center"/>
            <w:hideMark/>
          </w:tcPr>
          <w:p w14:paraId="6C7801C0" w14:textId="138381F6" w:rsidR="00500EB5" w:rsidRPr="00E62F75" w:rsidRDefault="00500EB5" w:rsidP="00E62F75">
            <w:pPr>
              <w:jc w:val="center"/>
              <w:rPr>
                <w:color w:val="000000"/>
              </w:rPr>
            </w:pPr>
            <w:r w:rsidRPr="00E62F75">
              <w:rPr>
                <w:color w:val="000000"/>
              </w:rPr>
              <w:t>2E-79</w:t>
            </w:r>
          </w:p>
        </w:tc>
        <w:tc>
          <w:tcPr>
            <w:tcW w:w="996" w:type="dxa"/>
            <w:noWrap/>
            <w:vAlign w:val="center"/>
            <w:hideMark/>
          </w:tcPr>
          <w:p w14:paraId="52E82054" w14:textId="0275A1D4" w:rsidR="00500EB5" w:rsidRPr="00E62F75" w:rsidRDefault="00500EB5" w:rsidP="00E62F75">
            <w:pPr>
              <w:jc w:val="center"/>
              <w:rPr>
                <w:color w:val="000000"/>
              </w:rPr>
            </w:pPr>
            <w:r w:rsidRPr="00E62F75">
              <w:rPr>
                <w:color w:val="000000"/>
              </w:rPr>
              <w:t>-0,467</w:t>
            </w:r>
          </w:p>
        </w:tc>
        <w:tc>
          <w:tcPr>
            <w:tcW w:w="1078" w:type="dxa"/>
            <w:noWrap/>
            <w:vAlign w:val="center"/>
            <w:hideMark/>
          </w:tcPr>
          <w:p w14:paraId="2E2D20D7" w14:textId="7B385E75" w:rsidR="00500EB5" w:rsidRPr="00E62F75" w:rsidRDefault="00500EB5" w:rsidP="00E62F75">
            <w:pPr>
              <w:jc w:val="center"/>
              <w:rPr>
                <w:color w:val="000000"/>
              </w:rPr>
            </w:pPr>
            <w:r w:rsidRPr="00E62F75">
              <w:rPr>
                <w:color w:val="000000"/>
              </w:rPr>
              <w:t>4E-57</w:t>
            </w:r>
          </w:p>
        </w:tc>
        <w:tc>
          <w:tcPr>
            <w:tcW w:w="1116" w:type="dxa"/>
            <w:noWrap/>
            <w:vAlign w:val="center"/>
            <w:hideMark/>
          </w:tcPr>
          <w:p w14:paraId="1451A848" w14:textId="7DFA11C5" w:rsidR="00500EB5" w:rsidRPr="00E62F75" w:rsidRDefault="00500EB5" w:rsidP="00E62F75">
            <w:pPr>
              <w:jc w:val="center"/>
              <w:rPr>
                <w:color w:val="000000"/>
              </w:rPr>
            </w:pPr>
            <w:r w:rsidRPr="00E62F75">
              <w:rPr>
                <w:color w:val="000000"/>
              </w:rPr>
              <w:t>0,006</w:t>
            </w:r>
          </w:p>
        </w:tc>
        <w:tc>
          <w:tcPr>
            <w:tcW w:w="1116" w:type="dxa"/>
            <w:noWrap/>
            <w:vAlign w:val="center"/>
            <w:hideMark/>
          </w:tcPr>
          <w:p w14:paraId="1BB19345" w14:textId="00F4193F" w:rsidR="00500EB5" w:rsidRPr="00E62F75" w:rsidRDefault="00500EB5" w:rsidP="00E62F75">
            <w:pPr>
              <w:jc w:val="center"/>
              <w:rPr>
                <w:color w:val="000000"/>
              </w:rPr>
            </w:pPr>
            <w:r w:rsidRPr="00E62F75">
              <w:rPr>
                <w:color w:val="000000"/>
              </w:rPr>
              <w:t>0,805</w:t>
            </w:r>
          </w:p>
        </w:tc>
        <w:tc>
          <w:tcPr>
            <w:tcW w:w="1110" w:type="dxa"/>
            <w:noWrap/>
            <w:vAlign w:val="center"/>
            <w:hideMark/>
          </w:tcPr>
          <w:p w14:paraId="066B91FD" w14:textId="563911E0" w:rsidR="00500EB5" w:rsidRPr="00E62F75" w:rsidRDefault="00500EB5" w:rsidP="00E62F75">
            <w:pPr>
              <w:jc w:val="center"/>
              <w:rPr>
                <w:color w:val="000000"/>
              </w:rPr>
            </w:pPr>
            <w:r w:rsidRPr="00E62F75">
              <w:rPr>
                <w:color w:val="000000"/>
              </w:rPr>
              <w:t>0,618</w:t>
            </w:r>
          </w:p>
        </w:tc>
        <w:tc>
          <w:tcPr>
            <w:tcW w:w="814" w:type="dxa"/>
            <w:noWrap/>
            <w:vAlign w:val="center"/>
            <w:hideMark/>
          </w:tcPr>
          <w:p w14:paraId="67CC5B2B" w14:textId="6289D39D" w:rsidR="00500EB5" w:rsidRPr="00E62F75" w:rsidRDefault="00500EB5" w:rsidP="00E62F75">
            <w:pPr>
              <w:jc w:val="center"/>
              <w:rPr>
                <w:color w:val="000000"/>
              </w:rPr>
            </w:pPr>
            <w:r w:rsidRPr="00E62F75">
              <w:rPr>
                <w:color w:val="000000"/>
              </w:rPr>
              <w:t>9E-65</w:t>
            </w:r>
          </w:p>
        </w:tc>
      </w:tr>
      <w:tr w:rsidR="00500EB5" w:rsidRPr="00435CF9" w14:paraId="1A48CB4B" w14:textId="77777777" w:rsidTr="00E62F75">
        <w:trPr>
          <w:trHeight w:val="300"/>
        </w:trPr>
        <w:tc>
          <w:tcPr>
            <w:tcW w:w="1820" w:type="dxa"/>
            <w:noWrap/>
            <w:vAlign w:val="center"/>
            <w:hideMark/>
          </w:tcPr>
          <w:p w14:paraId="149FB31E" w14:textId="77777777" w:rsidR="00500EB5" w:rsidRPr="00E62F75" w:rsidRDefault="00500EB5" w:rsidP="006E2420">
            <w:pPr>
              <w:jc w:val="center"/>
              <w:rPr>
                <w:color w:val="000000"/>
              </w:rPr>
            </w:pPr>
            <w:r w:rsidRPr="00E62F75">
              <w:rPr>
                <w:color w:val="000000"/>
              </w:rPr>
              <w:t>HML</w:t>
            </w:r>
          </w:p>
        </w:tc>
        <w:tc>
          <w:tcPr>
            <w:tcW w:w="1116" w:type="dxa"/>
            <w:noWrap/>
            <w:vAlign w:val="center"/>
            <w:hideMark/>
          </w:tcPr>
          <w:p w14:paraId="4DA734F4" w14:textId="6DA24001" w:rsidR="00500EB5" w:rsidRPr="00E62F75" w:rsidRDefault="00500EB5" w:rsidP="00E62F75">
            <w:pPr>
              <w:jc w:val="center"/>
              <w:rPr>
                <w:color w:val="000000"/>
              </w:rPr>
            </w:pPr>
            <w:r w:rsidRPr="00E62F75">
              <w:rPr>
                <w:color w:val="000000"/>
              </w:rPr>
              <w:t>-</w:t>
            </w:r>
          </w:p>
        </w:tc>
        <w:tc>
          <w:tcPr>
            <w:tcW w:w="971" w:type="dxa"/>
            <w:noWrap/>
            <w:vAlign w:val="center"/>
            <w:hideMark/>
          </w:tcPr>
          <w:p w14:paraId="22A7512E" w14:textId="7EBBEB3B" w:rsidR="00500EB5" w:rsidRPr="00E62F75" w:rsidRDefault="00500EB5" w:rsidP="00E62F75">
            <w:pPr>
              <w:jc w:val="center"/>
              <w:rPr>
                <w:color w:val="000000"/>
              </w:rPr>
            </w:pPr>
            <w:r w:rsidRPr="00E62F75">
              <w:rPr>
                <w:color w:val="000000"/>
              </w:rPr>
              <w:t>-</w:t>
            </w:r>
          </w:p>
        </w:tc>
        <w:tc>
          <w:tcPr>
            <w:tcW w:w="1210" w:type="dxa"/>
            <w:noWrap/>
            <w:vAlign w:val="center"/>
            <w:hideMark/>
          </w:tcPr>
          <w:p w14:paraId="07E211B4" w14:textId="43CF33F7" w:rsidR="00500EB5" w:rsidRPr="00E62F75" w:rsidRDefault="00500EB5" w:rsidP="00E62F75">
            <w:pPr>
              <w:jc w:val="center"/>
              <w:rPr>
                <w:color w:val="000000"/>
              </w:rPr>
            </w:pPr>
            <w:r w:rsidRPr="00E62F75">
              <w:rPr>
                <w:color w:val="000000"/>
              </w:rPr>
              <w:t>-0,00191</w:t>
            </w:r>
          </w:p>
        </w:tc>
        <w:tc>
          <w:tcPr>
            <w:tcW w:w="979" w:type="dxa"/>
            <w:noWrap/>
            <w:vAlign w:val="center"/>
            <w:hideMark/>
          </w:tcPr>
          <w:p w14:paraId="06CDDE84" w14:textId="23F442C7" w:rsidR="00500EB5" w:rsidRPr="00E62F75" w:rsidRDefault="00500EB5" w:rsidP="00E62F75">
            <w:pPr>
              <w:jc w:val="center"/>
              <w:rPr>
                <w:color w:val="000000"/>
              </w:rPr>
            </w:pPr>
            <w:r w:rsidRPr="00E62F75">
              <w:rPr>
                <w:color w:val="000000"/>
              </w:rPr>
              <w:t>0,001</w:t>
            </w:r>
          </w:p>
        </w:tc>
        <w:tc>
          <w:tcPr>
            <w:tcW w:w="996" w:type="dxa"/>
            <w:noWrap/>
            <w:vAlign w:val="center"/>
            <w:hideMark/>
          </w:tcPr>
          <w:p w14:paraId="22DE234E" w14:textId="18972653" w:rsidR="00500EB5" w:rsidRPr="00E62F75" w:rsidRDefault="00500EB5" w:rsidP="00E62F75">
            <w:pPr>
              <w:jc w:val="center"/>
              <w:rPr>
                <w:color w:val="000000"/>
              </w:rPr>
            </w:pPr>
            <w:r w:rsidRPr="00E62F75">
              <w:rPr>
                <w:color w:val="000000"/>
              </w:rPr>
              <w:t>-</w:t>
            </w:r>
          </w:p>
        </w:tc>
        <w:tc>
          <w:tcPr>
            <w:tcW w:w="996" w:type="dxa"/>
            <w:noWrap/>
            <w:vAlign w:val="center"/>
            <w:hideMark/>
          </w:tcPr>
          <w:p w14:paraId="3EFD2766" w14:textId="70C2E1AC" w:rsidR="00500EB5" w:rsidRPr="00E62F75" w:rsidRDefault="00500EB5" w:rsidP="00E62F75">
            <w:pPr>
              <w:jc w:val="center"/>
              <w:rPr>
                <w:color w:val="000000"/>
              </w:rPr>
            </w:pPr>
            <w:r w:rsidRPr="00E62F75">
              <w:rPr>
                <w:color w:val="000000"/>
              </w:rPr>
              <w:t>-</w:t>
            </w:r>
          </w:p>
        </w:tc>
        <w:tc>
          <w:tcPr>
            <w:tcW w:w="996" w:type="dxa"/>
            <w:noWrap/>
            <w:vAlign w:val="center"/>
            <w:hideMark/>
          </w:tcPr>
          <w:p w14:paraId="10DD5983" w14:textId="7EE0E9CA" w:rsidR="00500EB5" w:rsidRPr="00E62F75" w:rsidRDefault="00500EB5" w:rsidP="00E62F75">
            <w:pPr>
              <w:jc w:val="center"/>
              <w:rPr>
                <w:color w:val="000000"/>
              </w:rPr>
            </w:pPr>
            <w:r w:rsidRPr="00E62F75">
              <w:rPr>
                <w:color w:val="000000"/>
              </w:rPr>
              <w:t>-</w:t>
            </w:r>
          </w:p>
        </w:tc>
        <w:tc>
          <w:tcPr>
            <w:tcW w:w="1078" w:type="dxa"/>
            <w:noWrap/>
            <w:vAlign w:val="center"/>
            <w:hideMark/>
          </w:tcPr>
          <w:p w14:paraId="16BFA7D2" w14:textId="65D263F7" w:rsidR="00500EB5" w:rsidRPr="00E62F75" w:rsidRDefault="00500EB5" w:rsidP="00E62F75">
            <w:pPr>
              <w:jc w:val="center"/>
              <w:rPr>
                <w:color w:val="000000"/>
              </w:rPr>
            </w:pPr>
            <w:r w:rsidRPr="00E62F75">
              <w:rPr>
                <w:color w:val="000000"/>
              </w:rPr>
              <w:t>-</w:t>
            </w:r>
          </w:p>
        </w:tc>
        <w:tc>
          <w:tcPr>
            <w:tcW w:w="1116" w:type="dxa"/>
            <w:noWrap/>
            <w:vAlign w:val="center"/>
            <w:hideMark/>
          </w:tcPr>
          <w:p w14:paraId="5195E3BA" w14:textId="0693C85C" w:rsidR="00500EB5" w:rsidRPr="00E62F75" w:rsidRDefault="00500EB5" w:rsidP="00E62F75">
            <w:pPr>
              <w:jc w:val="center"/>
              <w:rPr>
                <w:color w:val="000000"/>
              </w:rPr>
            </w:pPr>
            <w:r w:rsidRPr="00E62F75">
              <w:rPr>
                <w:color w:val="000000"/>
              </w:rPr>
              <w:t>-</w:t>
            </w:r>
          </w:p>
        </w:tc>
        <w:tc>
          <w:tcPr>
            <w:tcW w:w="1116" w:type="dxa"/>
            <w:noWrap/>
            <w:vAlign w:val="center"/>
            <w:hideMark/>
          </w:tcPr>
          <w:p w14:paraId="7E4E3880" w14:textId="5F4538F5" w:rsidR="00500EB5" w:rsidRPr="00E62F75" w:rsidRDefault="00500EB5" w:rsidP="00E62F75">
            <w:pPr>
              <w:jc w:val="center"/>
              <w:rPr>
                <w:color w:val="000000"/>
              </w:rPr>
            </w:pPr>
            <w:r w:rsidRPr="00E62F75">
              <w:rPr>
                <w:color w:val="000000"/>
              </w:rPr>
              <w:t>-</w:t>
            </w:r>
          </w:p>
        </w:tc>
        <w:tc>
          <w:tcPr>
            <w:tcW w:w="1110" w:type="dxa"/>
            <w:noWrap/>
            <w:vAlign w:val="center"/>
            <w:hideMark/>
          </w:tcPr>
          <w:p w14:paraId="19DA6FDA" w14:textId="09CEDAA8" w:rsidR="00500EB5" w:rsidRPr="00E62F75" w:rsidRDefault="00500EB5" w:rsidP="00E62F75">
            <w:pPr>
              <w:jc w:val="center"/>
              <w:rPr>
                <w:color w:val="000000"/>
              </w:rPr>
            </w:pPr>
            <w:r w:rsidRPr="00E62F75">
              <w:rPr>
                <w:color w:val="000000"/>
              </w:rPr>
              <w:t>-</w:t>
            </w:r>
          </w:p>
        </w:tc>
        <w:tc>
          <w:tcPr>
            <w:tcW w:w="814" w:type="dxa"/>
            <w:noWrap/>
            <w:vAlign w:val="center"/>
            <w:hideMark/>
          </w:tcPr>
          <w:p w14:paraId="6C01C0A8" w14:textId="2A5DB5CB" w:rsidR="00500EB5" w:rsidRPr="00E62F75" w:rsidRDefault="00500EB5" w:rsidP="00E62F75">
            <w:pPr>
              <w:jc w:val="center"/>
              <w:rPr>
                <w:color w:val="000000"/>
              </w:rPr>
            </w:pPr>
            <w:r w:rsidRPr="00E62F75">
              <w:rPr>
                <w:color w:val="000000"/>
              </w:rPr>
              <w:t>-</w:t>
            </w:r>
          </w:p>
        </w:tc>
      </w:tr>
      <w:tr w:rsidR="00500EB5" w:rsidRPr="00435CF9" w14:paraId="7E9F1F7C" w14:textId="77777777" w:rsidTr="00E62F75">
        <w:trPr>
          <w:trHeight w:val="300"/>
        </w:trPr>
        <w:tc>
          <w:tcPr>
            <w:tcW w:w="1820" w:type="dxa"/>
            <w:noWrap/>
            <w:vAlign w:val="center"/>
            <w:hideMark/>
          </w:tcPr>
          <w:p w14:paraId="75ABC333" w14:textId="77777777" w:rsidR="00500EB5" w:rsidRPr="00E62F75" w:rsidRDefault="00500EB5" w:rsidP="006E2420">
            <w:pPr>
              <w:jc w:val="center"/>
              <w:rPr>
                <w:color w:val="000000"/>
              </w:rPr>
            </w:pPr>
            <w:r w:rsidRPr="00E62F75">
              <w:rPr>
                <w:color w:val="000000"/>
              </w:rPr>
              <w:t>MKT_RF^2</w:t>
            </w:r>
          </w:p>
        </w:tc>
        <w:tc>
          <w:tcPr>
            <w:tcW w:w="1116" w:type="dxa"/>
            <w:noWrap/>
            <w:vAlign w:val="center"/>
            <w:hideMark/>
          </w:tcPr>
          <w:p w14:paraId="596C7C41" w14:textId="605C5C0C" w:rsidR="00500EB5" w:rsidRPr="00E62F75" w:rsidRDefault="00500EB5" w:rsidP="00E62F75">
            <w:pPr>
              <w:jc w:val="center"/>
              <w:rPr>
                <w:color w:val="000000"/>
              </w:rPr>
            </w:pPr>
            <w:r w:rsidRPr="00E62F75">
              <w:rPr>
                <w:color w:val="000000"/>
              </w:rPr>
              <w:t>-</w:t>
            </w:r>
          </w:p>
        </w:tc>
        <w:tc>
          <w:tcPr>
            <w:tcW w:w="971" w:type="dxa"/>
            <w:noWrap/>
            <w:vAlign w:val="center"/>
            <w:hideMark/>
          </w:tcPr>
          <w:p w14:paraId="31E7A5DA" w14:textId="193E7768" w:rsidR="00500EB5" w:rsidRPr="00E62F75" w:rsidRDefault="00500EB5" w:rsidP="00E62F75">
            <w:pPr>
              <w:jc w:val="center"/>
              <w:rPr>
                <w:color w:val="000000"/>
              </w:rPr>
            </w:pPr>
            <w:r w:rsidRPr="00E62F75">
              <w:rPr>
                <w:color w:val="000000"/>
              </w:rPr>
              <w:t>-</w:t>
            </w:r>
          </w:p>
        </w:tc>
        <w:tc>
          <w:tcPr>
            <w:tcW w:w="1210" w:type="dxa"/>
            <w:noWrap/>
            <w:vAlign w:val="center"/>
            <w:hideMark/>
          </w:tcPr>
          <w:p w14:paraId="1ED266AD" w14:textId="6407BC62" w:rsidR="00500EB5" w:rsidRPr="00E62F75" w:rsidRDefault="00500EB5" w:rsidP="00E62F75">
            <w:pPr>
              <w:jc w:val="center"/>
              <w:rPr>
                <w:color w:val="000000"/>
              </w:rPr>
            </w:pPr>
            <w:r w:rsidRPr="00E62F75">
              <w:rPr>
                <w:color w:val="000000"/>
              </w:rPr>
              <w:t>-</w:t>
            </w:r>
          </w:p>
        </w:tc>
        <w:tc>
          <w:tcPr>
            <w:tcW w:w="979" w:type="dxa"/>
            <w:noWrap/>
            <w:vAlign w:val="center"/>
            <w:hideMark/>
          </w:tcPr>
          <w:p w14:paraId="08B9C375" w14:textId="109207DC" w:rsidR="00500EB5" w:rsidRPr="00E62F75" w:rsidRDefault="00500EB5" w:rsidP="00E62F75">
            <w:pPr>
              <w:jc w:val="center"/>
              <w:rPr>
                <w:color w:val="000000"/>
              </w:rPr>
            </w:pPr>
            <w:r w:rsidRPr="00E62F75">
              <w:rPr>
                <w:color w:val="000000"/>
              </w:rPr>
              <w:t>-</w:t>
            </w:r>
          </w:p>
        </w:tc>
        <w:tc>
          <w:tcPr>
            <w:tcW w:w="996" w:type="dxa"/>
            <w:noWrap/>
            <w:vAlign w:val="center"/>
            <w:hideMark/>
          </w:tcPr>
          <w:p w14:paraId="598C135A" w14:textId="4FCD575C" w:rsidR="00500EB5" w:rsidRPr="00E62F75" w:rsidRDefault="00500EB5" w:rsidP="00E62F75">
            <w:pPr>
              <w:jc w:val="center"/>
              <w:rPr>
                <w:color w:val="000000"/>
              </w:rPr>
            </w:pPr>
            <w:r w:rsidRPr="00E62F75">
              <w:rPr>
                <w:color w:val="000000"/>
              </w:rPr>
              <w:t>0,01045</w:t>
            </w:r>
          </w:p>
        </w:tc>
        <w:tc>
          <w:tcPr>
            <w:tcW w:w="996" w:type="dxa"/>
            <w:noWrap/>
            <w:vAlign w:val="center"/>
            <w:hideMark/>
          </w:tcPr>
          <w:p w14:paraId="6DCF5835" w14:textId="13FCCFE9" w:rsidR="00500EB5" w:rsidRPr="00E62F75" w:rsidRDefault="00500EB5" w:rsidP="00E62F75">
            <w:pPr>
              <w:jc w:val="center"/>
              <w:rPr>
                <w:color w:val="000000"/>
              </w:rPr>
            </w:pPr>
            <w:r w:rsidRPr="00E62F75">
              <w:rPr>
                <w:color w:val="000000"/>
              </w:rPr>
              <w:t>0,024</w:t>
            </w:r>
          </w:p>
        </w:tc>
        <w:tc>
          <w:tcPr>
            <w:tcW w:w="996" w:type="dxa"/>
            <w:noWrap/>
            <w:vAlign w:val="center"/>
            <w:hideMark/>
          </w:tcPr>
          <w:p w14:paraId="4677D467" w14:textId="53D8A74C" w:rsidR="00500EB5" w:rsidRPr="00E62F75" w:rsidRDefault="00500EB5" w:rsidP="00E62F75">
            <w:pPr>
              <w:jc w:val="center"/>
              <w:rPr>
                <w:color w:val="000000"/>
              </w:rPr>
            </w:pPr>
            <w:r w:rsidRPr="00E62F75">
              <w:rPr>
                <w:color w:val="000000"/>
              </w:rPr>
              <w:t>-</w:t>
            </w:r>
          </w:p>
        </w:tc>
        <w:tc>
          <w:tcPr>
            <w:tcW w:w="1078" w:type="dxa"/>
            <w:noWrap/>
            <w:vAlign w:val="center"/>
            <w:hideMark/>
          </w:tcPr>
          <w:p w14:paraId="7E1C43AA" w14:textId="6C1E63EE" w:rsidR="00500EB5" w:rsidRPr="00E62F75" w:rsidRDefault="00500EB5" w:rsidP="00E62F75">
            <w:pPr>
              <w:jc w:val="center"/>
              <w:rPr>
                <w:color w:val="000000"/>
              </w:rPr>
            </w:pPr>
            <w:r w:rsidRPr="00E62F75">
              <w:rPr>
                <w:color w:val="000000"/>
              </w:rPr>
              <w:t>-</w:t>
            </w:r>
          </w:p>
        </w:tc>
        <w:tc>
          <w:tcPr>
            <w:tcW w:w="1116" w:type="dxa"/>
            <w:noWrap/>
            <w:vAlign w:val="center"/>
            <w:hideMark/>
          </w:tcPr>
          <w:p w14:paraId="1D5CBF34" w14:textId="651F8736" w:rsidR="00500EB5" w:rsidRPr="00E62F75" w:rsidRDefault="00500EB5" w:rsidP="00E62F75">
            <w:pPr>
              <w:jc w:val="center"/>
              <w:rPr>
                <w:color w:val="000000"/>
              </w:rPr>
            </w:pPr>
            <w:r w:rsidRPr="00E62F75">
              <w:rPr>
                <w:color w:val="000000"/>
              </w:rPr>
              <w:t>-</w:t>
            </w:r>
          </w:p>
        </w:tc>
        <w:tc>
          <w:tcPr>
            <w:tcW w:w="1116" w:type="dxa"/>
            <w:noWrap/>
            <w:vAlign w:val="center"/>
            <w:hideMark/>
          </w:tcPr>
          <w:p w14:paraId="0A1FFDD8" w14:textId="7378BFD6" w:rsidR="00500EB5" w:rsidRPr="00E62F75" w:rsidRDefault="00500EB5" w:rsidP="00E62F75">
            <w:pPr>
              <w:jc w:val="center"/>
              <w:rPr>
                <w:color w:val="000000"/>
              </w:rPr>
            </w:pPr>
            <w:r w:rsidRPr="00E62F75">
              <w:rPr>
                <w:color w:val="000000"/>
              </w:rPr>
              <w:t>-</w:t>
            </w:r>
          </w:p>
        </w:tc>
        <w:tc>
          <w:tcPr>
            <w:tcW w:w="1110" w:type="dxa"/>
            <w:noWrap/>
            <w:vAlign w:val="center"/>
            <w:hideMark/>
          </w:tcPr>
          <w:p w14:paraId="0859F3AE" w14:textId="7951EBF8" w:rsidR="00500EB5" w:rsidRPr="00E62F75" w:rsidRDefault="00500EB5" w:rsidP="00E62F75">
            <w:pPr>
              <w:jc w:val="center"/>
              <w:rPr>
                <w:color w:val="000000"/>
              </w:rPr>
            </w:pPr>
            <w:r w:rsidRPr="00E62F75">
              <w:rPr>
                <w:color w:val="000000"/>
              </w:rPr>
              <w:t>-</w:t>
            </w:r>
          </w:p>
        </w:tc>
        <w:tc>
          <w:tcPr>
            <w:tcW w:w="814" w:type="dxa"/>
            <w:noWrap/>
            <w:vAlign w:val="center"/>
            <w:hideMark/>
          </w:tcPr>
          <w:p w14:paraId="7DE61421" w14:textId="7C7E1B76" w:rsidR="00500EB5" w:rsidRPr="00E62F75" w:rsidRDefault="00500EB5" w:rsidP="00E62F75">
            <w:pPr>
              <w:jc w:val="center"/>
              <w:rPr>
                <w:color w:val="000000"/>
              </w:rPr>
            </w:pPr>
            <w:r w:rsidRPr="00E62F75">
              <w:rPr>
                <w:color w:val="000000"/>
              </w:rPr>
              <w:t>-</w:t>
            </w:r>
          </w:p>
        </w:tc>
      </w:tr>
      <w:tr w:rsidR="00500EB5" w:rsidRPr="00435CF9" w14:paraId="02ADE7F8" w14:textId="77777777" w:rsidTr="00E62F75">
        <w:trPr>
          <w:trHeight w:val="300"/>
        </w:trPr>
        <w:tc>
          <w:tcPr>
            <w:tcW w:w="1820" w:type="dxa"/>
            <w:noWrap/>
            <w:vAlign w:val="center"/>
            <w:hideMark/>
          </w:tcPr>
          <w:p w14:paraId="3987CEA9" w14:textId="77777777" w:rsidR="00500EB5" w:rsidRPr="00E62F75" w:rsidRDefault="00500EB5" w:rsidP="006E2420">
            <w:pPr>
              <w:jc w:val="center"/>
              <w:rPr>
                <w:color w:val="000000"/>
              </w:rPr>
            </w:pPr>
            <w:r w:rsidRPr="00E62F75">
              <w:rPr>
                <w:color w:val="000000"/>
              </w:rPr>
              <w:t>SMB^2</w:t>
            </w:r>
          </w:p>
        </w:tc>
        <w:tc>
          <w:tcPr>
            <w:tcW w:w="1116" w:type="dxa"/>
            <w:noWrap/>
            <w:vAlign w:val="center"/>
            <w:hideMark/>
          </w:tcPr>
          <w:p w14:paraId="2A0FF18D" w14:textId="7F3B8037" w:rsidR="00500EB5" w:rsidRPr="00E62F75" w:rsidRDefault="00500EB5" w:rsidP="00E62F75">
            <w:pPr>
              <w:jc w:val="center"/>
              <w:rPr>
                <w:color w:val="000000"/>
              </w:rPr>
            </w:pPr>
            <w:r w:rsidRPr="00E62F75">
              <w:rPr>
                <w:color w:val="000000"/>
              </w:rPr>
              <w:t>-</w:t>
            </w:r>
          </w:p>
        </w:tc>
        <w:tc>
          <w:tcPr>
            <w:tcW w:w="971" w:type="dxa"/>
            <w:noWrap/>
            <w:vAlign w:val="center"/>
            <w:hideMark/>
          </w:tcPr>
          <w:p w14:paraId="40B284FD" w14:textId="695FA39D" w:rsidR="00500EB5" w:rsidRPr="00E62F75" w:rsidRDefault="00500EB5" w:rsidP="00E62F75">
            <w:pPr>
              <w:jc w:val="center"/>
              <w:rPr>
                <w:color w:val="000000"/>
              </w:rPr>
            </w:pPr>
            <w:r w:rsidRPr="00E62F75">
              <w:rPr>
                <w:color w:val="000000"/>
              </w:rPr>
              <w:t>-</w:t>
            </w:r>
          </w:p>
        </w:tc>
        <w:tc>
          <w:tcPr>
            <w:tcW w:w="1210" w:type="dxa"/>
            <w:noWrap/>
            <w:vAlign w:val="center"/>
            <w:hideMark/>
          </w:tcPr>
          <w:p w14:paraId="1BA4C4CA" w14:textId="551E3B00" w:rsidR="00500EB5" w:rsidRPr="00E62F75" w:rsidRDefault="00500EB5" w:rsidP="00E62F75">
            <w:pPr>
              <w:jc w:val="center"/>
              <w:rPr>
                <w:color w:val="000000"/>
              </w:rPr>
            </w:pPr>
            <w:r w:rsidRPr="00E62F75">
              <w:rPr>
                <w:color w:val="000000"/>
              </w:rPr>
              <w:t>-</w:t>
            </w:r>
          </w:p>
        </w:tc>
        <w:tc>
          <w:tcPr>
            <w:tcW w:w="979" w:type="dxa"/>
            <w:noWrap/>
            <w:vAlign w:val="center"/>
            <w:hideMark/>
          </w:tcPr>
          <w:p w14:paraId="1B1E3BEC" w14:textId="01A419EE" w:rsidR="00500EB5" w:rsidRPr="00E62F75" w:rsidRDefault="00500EB5" w:rsidP="00E62F75">
            <w:pPr>
              <w:jc w:val="center"/>
              <w:rPr>
                <w:color w:val="000000"/>
              </w:rPr>
            </w:pPr>
            <w:r w:rsidRPr="00E62F75">
              <w:rPr>
                <w:color w:val="000000"/>
              </w:rPr>
              <w:t>-</w:t>
            </w:r>
          </w:p>
        </w:tc>
        <w:tc>
          <w:tcPr>
            <w:tcW w:w="996" w:type="dxa"/>
            <w:noWrap/>
            <w:vAlign w:val="center"/>
            <w:hideMark/>
          </w:tcPr>
          <w:p w14:paraId="71ED8B99" w14:textId="3F75E307" w:rsidR="00500EB5" w:rsidRPr="00E62F75" w:rsidRDefault="00500EB5" w:rsidP="00E62F75">
            <w:pPr>
              <w:jc w:val="center"/>
              <w:rPr>
                <w:color w:val="000000"/>
              </w:rPr>
            </w:pPr>
            <w:r w:rsidRPr="00E62F75">
              <w:rPr>
                <w:color w:val="000000"/>
              </w:rPr>
              <w:t>-</w:t>
            </w:r>
          </w:p>
        </w:tc>
        <w:tc>
          <w:tcPr>
            <w:tcW w:w="996" w:type="dxa"/>
            <w:noWrap/>
            <w:vAlign w:val="center"/>
            <w:hideMark/>
          </w:tcPr>
          <w:p w14:paraId="411155A2" w14:textId="36D00D0E" w:rsidR="00500EB5" w:rsidRPr="00E62F75" w:rsidRDefault="00500EB5" w:rsidP="00E62F75">
            <w:pPr>
              <w:jc w:val="center"/>
              <w:rPr>
                <w:color w:val="000000"/>
              </w:rPr>
            </w:pPr>
            <w:r w:rsidRPr="00E62F75">
              <w:rPr>
                <w:color w:val="000000"/>
              </w:rPr>
              <w:t>-</w:t>
            </w:r>
          </w:p>
        </w:tc>
        <w:tc>
          <w:tcPr>
            <w:tcW w:w="996" w:type="dxa"/>
            <w:noWrap/>
            <w:vAlign w:val="center"/>
            <w:hideMark/>
          </w:tcPr>
          <w:p w14:paraId="510EF4CD" w14:textId="7AC5D410" w:rsidR="00500EB5" w:rsidRPr="00E62F75" w:rsidRDefault="00500EB5" w:rsidP="00E62F75">
            <w:pPr>
              <w:jc w:val="center"/>
              <w:rPr>
                <w:color w:val="000000"/>
              </w:rPr>
            </w:pPr>
            <w:r w:rsidRPr="00E62F75">
              <w:rPr>
                <w:color w:val="000000"/>
              </w:rPr>
              <w:t>-0,00798</w:t>
            </w:r>
          </w:p>
        </w:tc>
        <w:tc>
          <w:tcPr>
            <w:tcW w:w="1078" w:type="dxa"/>
            <w:noWrap/>
            <w:vAlign w:val="center"/>
            <w:hideMark/>
          </w:tcPr>
          <w:p w14:paraId="45D24B37" w14:textId="5789EE3C" w:rsidR="00500EB5" w:rsidRPr="00E62F75" w:rsidRDefault="00500EB5" w:rsidP="00E62F75">
            <w:pPr>
              <w:jc w:val="center"/>
              <w:rPr>
                <w:color w:val="000000"/>
              </w:rPr>
            </w:pPr>
            <w:r w:rsidRPr="00E62F75">
              <w:rPr>
                <w:color w:val="000000"/>
              </w:rPr>
              <w:t>0,024</w:t>
            </w:r>
          </w:p>
        </w:tc>
        <w:tc>
          <w:tcPr>
            <w:tcW w:w="1116" w:type="dxa"/>
            <w:noWrap/>
            <w:vAlign w:val="center"/>
            <w:hideMark/>
          </w:tcPr>
          <w:p w14:paraId="2F9C68A7" w14:textId="522B55F2" w:rsidR="00500EB5" w:rsidRPr="00E62F75" w:rsidRDefault="00500EB5" w:rsidP="00E62F75">
            <w:pPr>
              <w:jc w:val="center"/>
              <w:rPr>
                <w:color w:val="000000"/>
              </w:rPr>
            </w:pPr>
            <w:r w:rsidRPr="00E62F75">
              <w:rPr>
                <w:color w:val="000000"/>
              </w:rPr>
              <w:t>0,00758</w:t>
            </w:r>
          </w:p>
        </w:tc>
        <w:tc>
          <w:tcPr>
            <w:tcW w:w="1116" w:type="dxa"/>
            <w:noWrap/>
            <w:vAlign w:val="center"/>
            <w:hideMark/>
          </w:tcPr>
          <w:p w14:paraId="1E67A92F" w14:textId="578C657C" w:rsidR="00500EB5" w:rsidRPr="00E62F75" w:rsidRDefault="00500EB5" w:rsidP="00E62F75">
            <w:pPr>
              <w:jc w:val="center"/>
              <w:rPr>
                <w:color w:val="000000"/>
              </w:rPr>
            </w:pPr>
            <w:r w:rsidRPr="00E62F75">
              <w:rPr>
                <w:color w:val="000000"/>
              </w:rPr>
              <w:t>0,048</w:t>
            </w:r>
            <w:r w:rsidRPr="00435CF9">
              <w:rPr>
                <w:color w:val="000000"/>
              </w:rPr>
              <w:t>08</w:t>
            </w:r>
          </w:p>
        </w:tc>
        <w:tc>
          <w:tcPr>
            <w:tcW w:w="1110" w:type="dxa"/>
            <w:noWrap/>
            <w:vAlign w:val="center"/>
            <w:hideMark/>
          </w:tcPr>
          <w:p w14:paraId="09D233BD" w14:textId="70907480" w:rsidR="00500EB5" w:rsidRPr="00E62F75" w:rsidRDefault="00500EB5" w:rsidP="00E62F75">
            <w:pPr>
              <w:jc w:val="center"/>
              <w:rPr>
                <w:color w:val="000000"/>
              </w:rPr>
            </w:pPr>
            <w:r w:rsidRPr="00E62F75">
              <w:rPr>
                <w:color w:val="000000"/>
              </w:rPr>
              <w:t>-</w:t>
            </w:r>
          </w:p>
        </w:tc>
        <w:tc>
          <w:tcPr>
            <w:tcW w:w="814" w:type="dxa"/>
            <w:noWrap/>
            <w:vAlign w:val="center"/>
            <w:hideMark/>
          </w:tcPr>
          <w:p w14:paraId="60178DF5" w14:textId="4F3FFA9F" w:rsidR="00500EB5" w:rsidRPr="00E62F75" w:rsidRDefault="00500EB5" w:rsidP="00E62F75">
            <w:pPr>
              <w:jc w:val="center"/>
              <w:rPr>
                <w:color w:val="000000"/>
              </w:rPr>
            </w:pPr>
            <w:r w:rsidRPr="00E62F75">
              <w:rPr>
                <w:color w:val="000000"/>
              </w:rPr>
              <w:t>-</w:t>
            </w:r>
          </w:p>
        </w:tc>
      </w:tr>
      <w:tr w:rsidR="00500EB5" w:rsidRPr="00435CF9" w14:paraId="02F93D73" w14:textId="77777777" w:rsidTr="00E62F75">
        <w:trPr>
          <w:trHeight w:val="300"/>
        </w:trPr>
        <w:tc>
          <w:tcPr>
            <w:tcW w:w="1820" w:type="dxa"/>
            <w:noWrap/>
            <w:vAlign w:val="center"/>
            <w:hideMark/>
          </w:tcPr>
          <w:p w14:paraId="64A8C126" w14:textId="77777777" w:rsidR="00500EB5" w:rsidRPr="00E62F75" w:rsidRDefault="00500EB5" w:rsidP="006E2420">
            <w:pPr>
              <w:jc w:val="center"/>
              <w:rPr>
                <w:color w:val="000000"/>
              </w:rPr>
            </w:pPr>
            <w:r w:rsidRPr="00E62F75">
              <w:rPr>
                <w:color w:val="000000"/>
              </w:rPr>
              <w:t>HML^2</w:t>
            </w:r>
          </w:p>
        </w:tc>
        <w:tc>
          <w:tcPr>
            <w:tcW w:w="1116" w:type="dxa"/>
            <w:noWrap/>
            <w:vAlign w:val="center"/>
            <w:hideMark/>
          </w:tcPr>
          <w:p w14:paraId="3906C784" w14:textId="6772E044" w:rsidR="00500EB5" w:rsidRPr="00E62F75" w:rsidRDefault="00500EB5" w:rsidP="00E62F75">
            <w:pPr>
              <w:jc w:val="center"/>
              <w:rPr>
                <w:color w:val="000000"/>
              </w:rPr>
            </w:pPr>
            <w:r w:rsidRPr="00E62F75">
              <w:rPr>
                <w:color w:val="000000"/>
              </w:rPr>
              <w:t>-</w:t>
            </w:r>
          </w:p>
        </w:tc>
        <w:tc>
          <w:tcPr>
            <w:tcW w:w="971" w:type="dxa"/>
            <w:noWrap/>
            <w:vAlign w:val="center"/>
            <w:hideMark/>
          </w:tcPr>
          <w:p w14:paraId="5420F555" w14:textId="0945C8E0" w:rsidR="00500EB5" w:rsidRPr="00E62F75" w:rsidRDefault="00500EB5" w:rsidP="00E62F75">
            <w:pPr>
              <w:jc w:val="center"/>
              <w:rPr>
                <w:color w:val="000000"/>
              </w:rPr>
            </w:pPr>
            <w:r w:rsidRPr="00E62F75">
              <w:rPr>
                <w:color w:val="000000"/>
              </w:rPr>
              <w:t>-</w:t>
            </w:r>
          </w:p>
        </w:tc>
        <w:tc>
          <w:tcPr>
            <w:tcW w:w="1210" w:type="dxa"/>
            <w:noWrap/>
            <w:vAlign w:val="center"/>
            <w:hideMark/>
          </w:tcPr>
          <w:p w14:paraId="0F70AAAE" w14:textId="5D7AB962" w:rsidR="00500EB5" w:rsidRPr="00E62F75" w:rsidRDefault="00500EB5" w:rsidP="00E62F75">
            <w:pPr>
              <w:jc w:val="center"/>
              <w:rPr>
                <w:color w:val="000000"/>
              </w:rPr>
            </w:pPr>
            <w:r w:rsidRPr="00E62F75">
              <w:rPr>
                <w:color w:val="000000"/>
              </w:rPr>
              <w:t>-</w:t>
            </w:r>
          </w:p>
        </w:tc>
        <w:tc>
          <w:tcPr>
            <w:tcW w:w="979" w:type="dxa"/>
            <w:noWrap/>
            <w:vAlign w:val="center"/>
            <w:hideMark/>
          </w:tcPr>
          <w:p w14:paraId="70507ECB" w14:textId="13CBEB0D" w:rsidR="00500EB5" w:rsidRPr="00E62F75" w:rsidRDefault="00500EB5" w:rsidP="00E62F75">
            <w:pPr>
              <w:jc w:val="center"/>
              <w:rPr>
                <w:color w:val="000000"/>
              </w:rPr>
            </w:pPr>
            <w:r w:rsidRPr="00E62F75">
              <w:rPr>
                <w:color w:val="000000"/>
              </w:rPr>
              <w:t>-</w:t>
            </w:r>
          </w:p>
        </w:tc>
        <w:tc>
          <w:tcPr>
            <w:tcW w:w="996" w:type="dxa"/>
            <w:noWrap/>
            <w:vAlign w:val="center"/>
            <w:hideMark/>
          </w:tcPr>
          <w:p w14:paraId="5B1D2AAE" w14:textId="08A54734" w:rsidR="00500EB5" w:rsidRPr="00E62F75" w:rsidRDefault="00500EB5" w:rsidP="00E62F75">
            <w:pPr>
              <w:jc w:val="center"/>
              <w:rPr>
                <w:color w:val="000000"/>
              </w:rPr>
            </w:pPr>
            <w:r w:rsidRPr="00E62F75">
              <w:rPr>
                <w:color w:val="000000"/>
              </w:rPr>
              <w:t>-</w:t>
            </w:r>
          </w:p>
        </w:tc>
        <w:tc>
          <w:tcPr>
            <w:tcW w:w="996" w:type="dxa"/>
            <w:noWrap/>
            <w:vAlign w:val="center"/>
            <w:hideMark/>
          </w:tcPr>
          <w:p w14:paraId="08FB35A6" w14:textId="445F2D99" w:rsidR="00500EB5" w:rsidRPr="00E62F75" w:rsidRDefault="00500EB5" w:rsidP="00E62F75">
            <w:pPr>
              <w:jc w:val="center"/>
              <w:rPr>
                <w:color w:val="000000"/>
              </w:rPr>
            </w:pPr>
            <w:r w:rsidRPr="00E62F75">
              <w:rPr>
                <w:color w:val="000000"/>
              </w:rPr>
              <w:t>-</w:t>
            </w:r>
          </w:p>
        </w:tc>
        <w:tc>
          <w:tcPr>
            <w:tcW w:w="996" w:type="dxa"/>
            <w:noWrap/>
            <w:vAlign w:val="center"/>
            <w:hideMark/>
          </w:tcPr>
          <w:p w14:paraId="2845CC04" w14:textId="4A7D3938" w:rsidR="00500EB5" w:rsidRPr="00E62F75" w:rsidRDefault="00500EB5" w:rsidP="00E62F75">
            <w:pPr>
              <w:jc w:val="center"/>
              <w:rPr>
                <w:color w:val="000000"/>
              </w:rPr>
            </w:pPr>
            <w:r w:rsidRPr="00E62F75">
              <w:rPr>
                <w:color w:val="000000"/>
              </w:rPr>
              <w:t>-</w:t>
            </w:r>
          </w:p>
        </w:tc>
        <w:tc>
          <w:tcPr>
            <w:tcW w:w="1078" w:type="dxa"/>
            <w:noWrap/>
            <w:vAlign w:val="center"/>
            <w:hideMark/>
          </w:tcPr>
          <w:p w14:paraId="18B07D76" w14:textId="10745798" w:rsidR="00500EB5" w:rsidRPr="00E62F75" w:rsidRDefault="00500EB5" w:rsidP="00E62F75">
            <w:pPr>
              <w:jc w:val="center"/>
              <w:rPr>
                <w:color w:val="000000"/>
              </w:rPr>
            </w:pPr>
            <w:r w:rsidRPr="00E62F75">
              <w:rPr>
                <w:color w:val="000000"/>
              </w:rPr>
              <w:t>-</w:t>
            </w:r>
          </w:p>
        </w:tc>
        <w:tc>
          <w:tcPr>
            <w:tcW w:w="1116" w:type="dxa"/>
            <w:noWrap/>
            <w:vAlign w:val="center"/>
            <w:hideMark/>
          </w:tcPr>
          <w:p w14:paraId="45C9E0B3" w14:textId="73192693" w:rsidR="00500EB5" w:rsidRPr="00E62F75" w:rsidRDefault="00500EB5" w:rsidP="00E62F75">
            <w:pPr>
              <w:jc w:val="center"/>
              <w:rPr>
                <w:color w:val="000000"/>
              </w:rPr>
            </w:pPr>
            <w:r w:rsidRPr="00E62F75">
              <w:rPr>
                <w:color w:val="000000"/>
              </w:rPr>
              <w:t>-</w:t>
            </w:r>
          </w:p>
        </w:tc>
        <w:tc>
          <w:tcPr>
            <w:tcW w:w="1116" w:type="dxa"/>
            <w:noWrap/>
            <w:vAlign w:val="center"/>
            <w:hideMark/>
          </w:tcPr>
          <w:p w14:paraId="6CBDFBC8" w14:textId="73BA2CCB" w:rsidR="00500EB5" w:rsidRPr="00E62F75" w:rsidRDefault="00500EB5" w:rsidP="00E62F75">
            <w:pPr>
              <w:jc w:val="center"/>
              <w:rPr>
                <w:color w:val="000000"/>
              </w:rPr>
            </w:pPr>
            <w:r w:rsidRPr="00E62F75">
              <w:rPr>
                <w:color w:val="000000"/>
              </w:rPr>
              <w:t>-</w:t>
            </w:r>
          </w:p>
        </w:tc>
        <w:tc>
          <w:tcPr>
            <w:tcW w:w="1110" w:type="dxa"/>
            <w:noWrap/>
            <w:vAlign w:val="center"/>
            <w:hideMark/>
          </w:tcPr>
          <w:p w14:paraId="4F710FCE" w14:textId="0F3F89ED" w:rsidR="00500EB5" w:rsidRPr="00E62F75" w:rsidRDefault="00500EB5" w:rsidP="00E62F75">
            <w:pPr>
              <w:jc w:val="center"/>
              <w:rPr>
                <w:color w:val="000000"/>
              </w:rPr>
            </w:pPr>
            <w:r w:rsidRPr="00E62F75">
              <w:rPr>
                <w:color w:val="000000"/>
              </w:rPr>
              <w:t>-</w:t>
            </w:r>
          </w:p>
        </w:tc>
        <w:tc>
          <w:tcPr>
            <w:tcW w:w="814" w:type="dxa"/>
            <w:noWrap/>
            <w:vAlign w:val="center"/>
            <w:hideMark/>
          </w:tcPr>
          <w:p w14:paraId="3F783E42" w14:textId="3E7BE6AF" w:rsidR="00500EB5" w:rsidRPr="00E62F75" w:rsidRDefault="00500EB5" w:rsidP="00E62F75">
            <w:pPr>
              <w:jc w:val="center"/>
              <w:rPr>
                <w:color w:val="000000"/>
              </w:rPr>
            </w:pPr>
            <w:r w:rsidRPr="00E62F75">
              <w:rPr>
                <w:color w:val="000000"/>
              </w:rPr>
              <w:t>-</w:t>
            </w:r>
          </w:p>
        </w:tc>
      </w:tr>
      <w:tr w:rsidR="00500EB5" w:rsidRPr="00435CF9" w14:paraId="7038D82C" w14:textId="77777777" w:rsidTr="00E62F75">
        <w:trPr>
          <w:trHeight w:val="300"/>
        </w:trPr>
        <w:tc>
          <w:tcPr>
            <w:tcW w:w="1820" w:type="dxa"/>
            <w:noWrap/>
            <w:vAlign w:val="center"/>
            <w:hideMark/>
          </w:tcPr>
          <w:p w14:paraId="2EB72597" w14:textId="77777777" w:rsidR="00500EB5" w:rsidRPr="00E62F75" w:rsidRDefault="00500EB5" w:rsidP="006E2420">
            <w:pPr>
              <w:jc w:val="center"/>
              <w:rPr>
                <w:color w:val="000000"/>
              </w:rPr>
            </w:pPr>
            <w:r w:rsidRPr="00E62F75">
              <w:rPr>
                <w:color w:val="000000"/>
              </w:rPr>
              <w:t>MKT_RF^3</w:t>
            </w:r>
          </w:p>
        </w:tc>
        <w:tc>
          <w:tcPr>
            <w:tcW w:w="1116" w:type="dxa"/>
            <w:noWrap/>
            <w:vAlign w:val="center"/>
            <w:hideMark/>
          </w:tcPr>
          <w:p w14:paraId="4329F045" w14:textId="65BDA21F" w:rsidR="00500EB5" w:rsidRPr="00E62F75" w:rsidRDefault="00500EB5" w:rsidP="00E62F75">
            <w:pPr>
              <w:jc w:val="center"/>
              <w:rPr>
                <w:color w:val="000000"/>
              </w:rPr>
            </w:pPr>
            <w:r w:rsidRPr="00E62F75">
              <w:rPr>
                <w:color w:val="000000"/>
              </w:rPr>
              <w:t>0,00231</w:t>
            </w:r>
          </w:p>
        </w:tc>
        <w:tc>
          <w:tcPr>
            <w:tcW w:w="971" w:type="dxa"/>
            <w:noWrap/>
            <w:vAlign w:val="center"/>
            <w:hideMark/>
          </w:tcPr>
          <w:p w14:paraId="3AF34C73" w14:textId="4A1D281C" w:rsidR="00500EB5" w:rsidRPr="00E62F75" w:rsidRDefault="00500EB5" w:rsidP="00E62F75">
            <w:pPr>
              <w:jc w:val="center"/>
              <w:rPr>
                <w:color w:val="000000"/>
              </w:rPr>
            </w:pPr>
            <w:r w:rsidRPr="00E62F75">
              <w:rPr>
                <w:color w:val="000000"/>
              </w:rPr>
              <w:t>1E-04</w:t>
            </w:r>
          </w:p>
        </w:tc>
        <w:tc>
          <w:tcPr>
            <w:tcW w:w="1210" w:type="dxa"/>
            <w:noWrap/>
            <w:vAlign w:val="center"/>
            <w:hideMark/>
          </w:tcPr>
          <w:p w14:paraId="22C8B943" w14:textId="057BFF66" w:rsidR="00500EB5" w:rsidRPr="00E62F75" w:rsidRDefault="00500EB5" w:rsidP="00E62F75">
            <w:pPr>
              <w:jc w:val="center"/>
              <w:rPr>
                <w:color w:val="000000"/>
              </w:rPr>
            </w:pPr>
            <w:r w:rsidRPr="00E62F75">
              <w:rPr>
                <w:color w:val="000000"/>
              </w:rPr>
              <w:t>-0,00169</w:t>
            </w:r>
          </w:p>
        </w:tc>
        <w:tc>
          <w:tcPr>
            <w:tcW w:w="979" w:type="dxa"/>
            <w:noWrap/>
            <w:vAlign w:val="center"/>
            <w:hideMark/>
          </w:tcPr>
          <w:p w14:paraId="0977FEE2" w14:textId="3518A42D" w:rsidR="00500EB5" w:rsidRPr="00E62F75" w:rsidRDefault="00500EB5" w:rsidP="00E62F75">
            <w:pPr>
              <w:jc w:val="center"/>
              <w:rPr>
                <w:color w:val="000000"/>
              </w:rPr>
            </w:pPr>
            <w:r w:rsidRPr="00E62F75">
              <w:rPr>
                <w:color w:val="000000"/>
              </w:rPr>
              <w:t>0,003</w:t>
            </w:r>
          </w:p>
        </w:tc>
        <w:tc>
          <w:tcPr>
            <w:tcW w:w="996" w:type="dxa"/>
            <w:noWrap/>
            <w:vAlign w:val="center"/>
            <w:hideMark/>
          </w:tcPr>
          <w:p w14:paraId="5B79D8C6" w14:textId="15717EA9" w:rsidR="00500EB5" w:rsidRPr="00E62F75" w:rsidRDefault="00500EB5" w:rsidP="00E62F75">
            <w:pPr>
              <w:jc w:val="center"/>
              <w:rPr>
                <w:color w:val="000000"/>
              </w:rPr>
            </w:pPr>
            <w:r w:rsidRPr="00E62F75">
              <w:rPr>
                <w:color w:val="000000"/>
              </w:rPr>
              <w:t>-0,00161</w:t>
            </w:r>
          </w:p>
        </w:tc>
        <w:tc>
          <w:tcPr>
            <w:tcW w:w="996" w:type="dxa"/>
            <w:noWrap/>
            <w:vAlign w:val="center"/>
            <w:hideMark/>
          </w:tcPr>
          <w:p w14:paraId="6C7E185E" w14:textId="3F228753" w:rsidR="00500EB5" w:rsidRPr="00E62F75" w:rsidRDefault="00500EB5" w:rsidP="00E62F75">
            <w:pPr>
              <w:jc w:val="center"/>
              <w:rPr>
                <w:color w:val="000000"/>
              </w:rPr>
            </w:pPr>
            <w:r w:rsidRPr="00E62F75">
              <w:rPr>
                <w:color w:val="000000"/>
              </w:rPr>
              <w:t>0,006</w:t>
            </w:r>
          </w:p>
        </w:tc>
        <w:tc>
          <w:tcPr>
            <w:tcW w:w="996" w:type="dxa"/>
            <w:noWrap/>
            <w:vAlign w:val="center"/>
          </w:tcPr>
          <w:p w14:paraId="3C79B254" w14:textId="7F132E04" w:rsidR="00500EB5" w:rsidRPr="00E62F75" w:rsidRDefault="00500EB5" w:rsidP="00E62F75">
            <w:pPr>
              <w:jc w:val="center"/>
              <w:rPr>
                <w:color w:val="000000"/>
              </w:rPr>
            </w:pPr>
            <w:r w:rsidRPr="00E62F75">
              <w:rPr>
                <w:color w:val="000000"/>
              </w:rPr>
              <w:t>-</w:t>
            </w:r>
          </w:p>
        </w:tc>
        <w:tc>
          <w:tcPr>
            <w:tcW w:w="1078" w:type="dxa"/>
            <w:noWrap/>
            <w:vAlign w:val="center"/>
          </w:tcPr>
          <w:p w14:paraId="23BB14D0" w14:textId="357B4A39" w:rsidR="00500EB5" w:rsidRPr="00E62F75" w:rsidRDefault="00500EB5" w:rsidP="00E62F75">
            <w:pPr>
              <w:jc w:val="center"/>
              <w:rPr>
                <w:color w:val="000000"/>
              </w:rPr>
            </w:pPr>
            <w:r w:rsidRPr="00E62F75">
              <w:rPr>
                <w:color w:val="000000"/>
              </w:rPr>
              <w:t>-</w:t>
            </w:r>
          </w:p>
        </w:tc>
        <w:tc>
          <w:tcPr>
            <w:tcW w:w="1116" w:type="dxa"/>
            <w:noWrap/>
            <w:vAlign w:val="center"/>
            <w:hideMark/>
          </w:tcPr>
          <w:p w14:paraId="5B1A304D" w14:textId="584259A0" w:rsidR="00500EB5" w:rsidRPr="00E62F75" w:rsidRDefault="00500EB5" w:rsidP="00E62F75">
            <w:pPr>
              <w:jc w:val="center"/>
              <w:rPr>
                <w:color w:val="000000"/>
              </w:rPr>
            </w:pPr>
            <w:r w:rsidRPr="00E62F75">
              <w:rPr>
                <w:color w:val="000000"/>
              </w:rPr>
              <w:t>-0,00134</w:t>
            </w:r>
          </w:p>
        </w:tc>
        <w:tc>
          <w:tcPr>
            <w:tcW w:w="1116" w:type="dxa"/>
            <w:noWrap/>
            <w:vAlign w:val="center"/>
            <w:hideMark/>
          </w:tcPr>
          <w:p w14:paraId="16BBD16B" w14:textId="271E7C1E" w:rsidR="00500EB5" w:rsidRPr="00E62F75" w:rsidRDefault="00500EB5" w:rsidP="00E62F75">
            <w:pPr>
              <w:jc w:val="center"/>
              <w:rPr>
                <w:color w:val="000000"/>
              </w:rPr>
            </w:pPr>
            <w:r w:rsidRPr="00E62F75">
              <w:rPr>
                <w:color w:val="000000"/>
              </w:rPr>
              <w:t>0,01</w:t>
            </w:r>
            <w:r w:rsidRPr="00435CF9">
              <w:rPr>
                <w:color w:val="000000"/>
              </w:rPr>
              <w:t>689</w:t>
            </w:r>
          </w:p>
        </w:tc>
        <w:tc>
          <w:tcPr>
            <w:tcW w:w="1110" w:type="dxa"/>
            <w:noWrap/>
            <w:vAlign w:val="center"/>
            <w:hideMark/>
          </w:tcPr>
          <w:p w14:paraId="3E5DA860" w14:textId="5B1EE8F5" w:rsidR="00500EB5" w:rsidRPr="00E62F75" w:rsidRDefault="00500EB5" w:rsidP="00E62F75">
            <w:pPr>
              <w:jc w:val="center"/>
              <w:rPr>
                <w:color w:val="000000"/>
              </w:rPr>
            </w:pPr>
            <w:r w:rsidRPr="00E62F75">
              <w:rPr>
                <w:color w:val="000000"/>
              </w:rPr>
              <w:t>0,00224</w:t>
            </w:r>
          </w:p>
        </w:tc>
        <w:tc>
          <w:tcPr>
            <w:tcW w:w="814" w:type="dxa"/>
            <w:noWrap/>
            <w:vAlign w:val="center"/>
            <w:hideMark/>
          </w:tcPr>
          <w:p w14:paraId="2A112EB0" w14:textId="4F1FE55A" w:rsidR="00500EB5" w:rsidRPr="00E62F75" w:rsidRDefault="00500EB5" w:rsidP="00E62F75">
            <w:pPr>
              <w:jc w:val="center"/>
              <w:rPr>
                <w:color w:val="000000"/>
              </w:rPr>
            </w:pPr>
            <w:r w:rsidRPr="00E62F75">
              <w:rPr>
                <w:color w:val="000000"/>
              </w:rPr>
              <w:t>0,001</w:t>
            </w:r>
          </w:p>
        </w:tc>
      </w:tr>
      <w:tr w:rsidR="00500EB5" w:rsidRPr="00435CF9" w14:paraId="09479B70" w14:textId="77777777" w:rsidTr="00E62F75">
        <w:trPr>
          <w:trHeight w:val="300"/>
        </w:trPr>
        <w:tc>
          <w:tcPr>
            <w:tcW w:w="1820" w:type="dxa"/>
            <w:noWrap/>
            <w:vAlign w:val="center"/>
            <w:hideMark/>
          </w:tcPr>
          <w:p w14:paraId="4FC9FFB4" w14:textId="77777777" w:rsidR="00500EB5" w:rsidRPr="00E62F75" w:rsidRDefault="00500EB5" w:rsidP="006E2420">
            <w:pPr>
              <w:jc w:val="center"/>
              <w:rPr>
                <w:color w:val="000000"/>
              </w:rPr>
            </w:pPr>
            <w:r w:rsidRPr="00E62F75">
              <w:rPr>
                <w:color w:val="000000"/>
              </w:rPr>
              <w:t>SMB^3</w:t>
            </w:r>
          </w:p>
        </w:tc>
        <w:tc>
          <w:tcPr>
            <w:tcW w:w="1116" w:type="dxa"/>
            <w:noWrap/>
            <w:vAlign w:val="center"/>
            <w:hideMark/>
          </w:tcPr>
          <w:p w14:paraId="13636FA4" w14:textId="64197E5C" w:rsidR="00500EB5" w:rsidRPr="00E62F75" w:rsidRDefault="00500EB5" w:rsidP="00E62F75">
            <w:pPr>
              <w:jc w:val="center"/>
              <w:rPr>
                <w:color w:val="000000"/>
              </w:rPr>
            </w:pPr>
            <w:r w:rsidRPr="00E62F75">
              <w:rPr>
                <w:color w:val="000000"/>
              </w:rPr>
              <w:t>-</w:t>
            </w:r>
          </w:p>
        </w:tc>
        <w:tc>
          <w:tcPr>
            <w:tcW w:w="971" w:type="dxa"/>
            <w:noWrap/>
            <w:vAlign w:val="center"/>
            <w:hideMark/>
          </w:tcPr>
          <w:p w14:paraId="68BE927C" w14:textId="5966A2CE" w:rsidR="00500EB5" w:rsidRPr="00E62F75" w:rsidRDefault="00500EB5" w:rsidP="00E62F75">
            <w:pPr>
              <w:jc w:val="center"/>
              <w:rPr>
                <w:color w:val="000000"/>
              </w:rPr>
            </w:pPr>
            <w:r w:rsidRPr="00E62F75">
              <w:rPr>
                <w:color w:val="000000"/>
              </w:rPr>
              <w:t>-</w:t>
            </w:r>
          </w:p>
        </w:tc>
        <w:tc>
          <w:tcPr>
            <w:tcW w:w="1210" w:type="dxa"/>
            <w:noWrap/>
            <w:vAlign w:val="center"/>
            <w:hideMark/>
          </w:tcPr>
          <w:p w14:paraId="720689D1" w14:textId="4E5C5370" w:rsidR="00500EB5" w:rsidRPr="00E62F75" w:rsidRDefault="00500EB5" w:rsidP="00E62F75">
            <w:pPr>
              <w:jc w:val="center"/>
              <w:rPr>
                <w:color w:val="000000"/>
              </w:rPr>
            </w:pPr>
            <w:r w:rsidRPr="00E62F75">
              <w:rPr>
                <w:color w:val="000000"/>
              </w:rPr>
              <w:t>0,00083</w:t>
            </w:r>
          </w:p>
        </w:tc>
        <w:tc>
          <w:tcPr>
            <w:tcW w:w="979" w:type="dxa"/>
            <w:noWrap/>
            <w:vAlign w:val="center"/>
            <w:hideMark/>
          </w:tcPr>
          <w:p w14:paraId="7FE210E8" w14:textId="7A755207" w:rsidR="00500EB5" w:rsidRPr="00E62F75" w:rsidRDefault="00500EB5" w:rsidP="00E62F75">
            <w:pPr>
              <w:jc w:val="center"/>
              <w:rPr>
                <w:color w:val="000000"/>
              </w:rPr>
            </w:pPr>
            <w:r w:rsidRPr="00E62F75">
              <w:rPr>
                <w:color w:val="000000"/>
              </w:rPr>
              <w:t>0,009</w:t>
            </w:r>
          </w:p>
        </w:tc>
        <w:tc>
          <w:tcPr>
            <w:tcW w:w="996" w:type="dxa"/>
            <w:noWrap/>
            <w:vAlign w:val="center"/>
            <w:hideMark/>
          </w:tcPr>
          <w:p w14:paraId="1EAF8966" w14:textId="74CD6510" w:rsidR="00500EB5" w:rsidRPr="00E62F75" w:rsidRDefault="00500EB5" w:rsidP="00E62F75">
            <w:pPr>
              <w:jc w:val="center"/>
              <w:rPr>
                <w:color w:val="000000"/>
              </w:rPr>
            </w:pPr>
            <w:r w:rsidRPr="00E62F75">
              <w:rPr>
                <w:color w:val="000000"/>
              </w:rPr>
              <w:t>-</w:t>
            </w:r>
          </w:p>
        </w:tc>
        <w:tc>
          <w:tcPr>
            <w:tcW w:w="996" w:type="dxa"/>
            <w:noWrap/>
            <w:vAlign w:val="center"/>
            <w:hideMark/>
          </w:tcPr>
          <w:p w14:paraId="4F36BDEF" w14:textId="69C79DEC" w:rsidR="00500EB5" w:rsidRPr="00E62F75" w:rsidRDefault="00500EB5" w:rsidP="00E62F75">
            <w:pPr>
              <w:jc w:val="center"/>
              <w:rPr>
                <w:color w:val="000000"/>
              </w:rPr>
            </w:pPr>
            <w:r w:rsidRPr="00E62F75">
              <w:rPr>
                <w:color w:val="000000"/>
              </w:rPr>
              <w:t>-</w:t>
            </w:r>
          </w:p>
        </w:tc>
        <w:tc>
          <w:tcPr>
            <w:tcW w:w="996" w:type="dxa"/>
            <w:noWrap/>
            <w:vAlign w:val="center"/>
          </w:tcPr>
          <w:p w14:paraId="0221564A" w14:textId="3417F1B4" w:rsidR="00500EB5" w:rsidRPr="00E62F75" w:rsidRDefault="00500EB5" w:rsidP="00E62F75">
            <w:pPr>
              <w:jc w:val="center"/>
              <w:rPr>
                <w:color w:val="000000"/>
              </w:rPr>
            </w:pPr>
            <w:r w:rsidRPr="00E62F75">
              <w:rPr>
                <w:color w:val="000000"/>
              </w:rPr>
              <w:t>-</w:t>
            </w:r>
          </w:p>
        </w:tc>
        <w:tc>
          <w:tcPr>
            <w:tcW w:w="1078" w:type="dxa"/>
            <w:noWrap/>
            <w:vAlign w:val="center"/>
          </w:tcPr>
          <w:p w14:paraId="53F80DE7" w14:textId="43D23207" w:rsidR="00500EB5" w:rsidRPr="00E62F75" w:rsidRDefault="00500EB5" w:rsidP="00E62F75">
            <w:pPr>
              <w:jc w:val="center"/>
              <w:rPr>
                <w:color w:val="000000"/>
              </w:rPr>
            </w:pPr>
            <w:r w:rsidRPr="00E62F75">
              <w:rPr>
                <w:color w:val="000000"/>
              </w:rPr>
              <w:t>-</w:t>
            </w:r>
          </w:p>
        </w:tc>
        <w:tc>
          <w:tcPr>
            <w:tcW w:w="1116" w:type="dxa"/>
            <w:noWrap/>
            <w:vAlign w:val="center"/>
            <w:hideMark/>
          </w:tcPr>
          <w:p w14:paraId="6E3A3986" w14:textId="3E8C96C3" w:rsidR="00500EB5" w:rsidRPr="00E62F75" w:rsidRDefault="00500EB5" w:rsidP="00E62F75">
            <w:pPr>
              <w:jc w:val="center"/>
              <w:rPr>
                <w:color w:val="000000"/>
              </w:rPr>
            </w:pPr>
            <w:r w:rsidRPr="00E62F75">
              <w:rPr>
                <w:color w:val="000000"/>
              </w:rPr>
              <w:t>-</w:t>
            </w:r>
          </w:p>
        </w:tc>
        <w:tc>
          <w:tcPr>
            <w:tcW w:w="1116" w:type="dxa"/>
            <w:noWrap/>
            <w:vAlign w:val="center"/>
            <w:hideMark/>
          </w:tcPr>
          <w:p w14:paraId="4ABDBC05" w14:textId="090D36F5" w:rsidR="00500EB5" w:rsidRPr="00E62F75" w:rsidRDefault="00500EB5" w:rsidP="00E62F75">
            <w:pPr>
              <w:jc w:val="center"/>
              <w:rPr>
                <w:color w:val="000000"/>
              </w:rPr>
            </w:pPr>
            <w:r w:rsidRPr="00E62F75">
              <w:rPr>
                <w:color w:val="000000"/>
              </w:rPr>
              <w:t>-</w:t>
            </w:r>
          </w:p>
        </w:tc>
        <w:tc>
          <w:tcPr>
            <w:tcW w:w="1110" w:type="dxa"/>
            <w:noWrap/>
            <w:vAlign w:val="center"/>
            <w:hideMark/>
          </w:tcPr>
          <w:p w14:paraId="6BE2ECD9" w14:textId="765CFBC0" w:rsidR="00500EB5" w:rsidRPr="00E62F75" w:rsidRDefault="00500EB5" w:rsidP="00E62F75">
            <w:pPr>
              <w:jc w:val="center"/>
              <w:rPr>
                <w:color w:val="000000"/>
              </w:rPr>
            </w:pPr>
            <w:r w:rsidRPr="00E62F75">
              <w:rPr>
                <w:color w:val="000000"/>
              </w:rPr>
              <w:t>-</w:t>
            </w:r>
          </w:p>
        </w:tc>
        <w:tc>
          <w:tcPr>
            <w:tcW w:w="814" w:type="dxa"/>
            <w:noWrap/>
            <w:vAlign w:val="center"/>
            <w:hideMark/>
          </w:tcPr>
          <w:p w14:paraId="7BA52349" w14:textId="06817FAB" w:rsidR="00500EB5" w:rsidRPr="00E62F75" w:rsidRDefault="00500EB5" w:rsidP="00E62F75">
            <w:pPr>
              <w:jc w:val="center"/>
              <w:rPr>
                <w:color w:val="000000"/>
              </w:rPr>
            </w:pPr>
            <w:r w:rsidRPr="00E62F75">
              <w:rPr>
                <w:color w:val="000000"/>
              </w:rPr>
              <w:t>-</w:t>
            </w:r>
          </w:p>
        </w:tc>
      </w:tr>
      <w:tr w:rsidR="00500EB5" w:rsidRPr="00435CF9" w14:paraId="6611E23E" w14:textId="77777777" w:rsidTr="00E62F75">
        <w:trPr>
          <w:trHeight w:val="300"/>
        </w:trPr>
        <w:tc>
          <w:tcPr>
            <w:tcW w:w="1820" w:type="dxa"/>
            <w:noWrap/>
            <w:vAlign w:val="center"/>
            <w:hideMark/>
          </w:tcPr>
          <w:p w14:paraId="1B22CB2A" w14:textId="77777777" w:rsidR="00500EB5" w:rsidRPr="00E62F75" w:rsidRDefault="00500EB5" w:rsidP="006E2420">
            <w:pPr>
              <w:jc w:val="center"/>
              <w:rPr>
                <w:color w:val="000000"/>
              </w:rPr>
            </w:pPr>
            <w:r w:rsidRPr="00E62F75">
              <w:rPr>
                <w:color w:val="000000"/>
              </w:rPr>
              <w:t>HML^3</w:t>
            </w:r>
          </w:p>
        </w:tc>
        <w:tc>
          <w:tcPr>
            <w:tcW w:w="1116" w:type="dxa"/>
            <w:noWrap/>
            <w:vAlign w:val="center"/>
            <w:hideMark/>
          </w:tcPr>
          <w:p w14:paraId="20D8DBEF" w14:textId="1D6D58CD" w:rsidR="00500EB5" w:rsidRPr="00E62F75" w:rsidRDefault="00500EB5" w:rsidP="00E62F75">
            <w:pPr>
              <w:jc w:val="center"/>
              <w:rPr>
                <w:color w:val="000000"/>
              </w:rPr>
            </w:pPr>
            <w:r w:rsidRPr="00E62F75">
              <w:rPr>
                <w:color w:val="000000"/>
              </w:rPr>
              <w:t>-</w:t>
            </w:r>
          </w:p>
        </w:tc>
        <w:tc>
          <w:tcPr>
            <w:tcW w:w="971" w:type="dxa"/>
            <w:noWrap/>
            <w:vAlign w:val="center"/>
            <w:hideMark/>
          </w:tcPr>
          <w:p w14:paraId="3A7A12DA" w14:textId="6DAA5966" w:rsidR="00500EB5" w:rsidRPr="00E62F75" w:rsidRDefault="00500EB5" w:rsidP="00E62F75">
            <w:pPr>
              <w:jc w:val="center"/>
              <w:rPr>
                <w:color w:val="000000"/>
              </w:rPr>
            </w:pPr>
            <w:r w:rsidRPr="00E62F75">
              <w:rPr>
                <w:color w:val="000000"/>
              </w:rPr>
              <w:t>-</w:t>
            </w:r>
          </w:p>
        </w:tc>
        <w:tc>
          <w:tcPr>
            <w:tcW w:w="1210" w:type="dxa"/>
            <w:noWrap/>
            <w:vAlign w:val="center"/>
            <w:hideMark/>
          </w:tcPr>
          <w:p w14:paraId="7832036B" w14:textId="67F971BA" w:rsidR="00500EB5" w:rsidRPr="00E62F75" w:rsidRDefault="00500EB5" w:rsidP="00E62F75">
            <w:pPr>
              <w:jc w:val="center"/>
              <w:rPr>
                <w:color w:val="000000"/>
              </w:rPr>
            </w:pPr>
            <w:r w:rsidRPr="00E62F75">
              <w:rPr>
                <w:color w:val="000000"/>
              </w:rPr>
              <w:t>-</w:t>
            </w:r>
          </w:p>
        </w:tc>
        <w:tc>
          <w:tcPr>
            <w:tcW w:w="979" w:type="dxa"/>
            <w:noWrap/>
            <w:vAlign w:val="center"/>
            <w:hideMark/>
          </w:tcPr>
          <w:p w14:paraId="31BA11FD" w14:textId="1F7C121F" w:rsidR="00500EB5" w:rsidRPr="00E62F75" w:rsidRDefault="00500EB5" w:rsidP="00E62F75">
            <w:pPr>
              <w:jc w:val="center"/>
              <w:rPr>
                <w:color w:val="000000"/>
              </w:rPr>
            </w:pPr>
            <w:r w:rsidRPr="00E62F75">
              <w:rPr>
                <w:color w:val="000000"/>
              </w:rPr>
              <w:t>-</w:t>
            </w:r>
          </w:p>
        </w:tc>
        <w:tc>
          <w:tcPr>
            <w:tcW w:w="996" w:type="dxa"/>
            <w:noWrap/>
            <w:vAlign w:val="center"/>
            <w:hideMark/>
          </w:tcPr>
          <w:p w14:paraId="4A50E2F6" w14:textId="42D5A2DC" w:rsidR="00500EB5" w:rsidRPr="00E62F75" w:rsidRDefault="00500EB5" w:rsidP="00E62F75">
            <w:pPr>
              <w:jc w:val="center"/>
              <w:rPr>
                <w:color w:val="000000"/>
              </w:rPr>
            </w:pPr>
            <w:r w:rsidRPr="00E62F75">
              <w:rPr>
                <w:color w:val="000000"/>
              </w:rPr>
              <w:t>-</w:t>
            </w:r>
          </w:p>
        </w:tc>
        <w:tc>
          <w:tcPr>
            <w:tcW w:w="996" w:type="dxa"/>
            <w:noWrap/>
            <w:vAlign w:val="center"/>
            <w:hideMark/>
          </w:tcPr>
          <w:p w14:paraId="1C1FDF38" w14:textId="56BB3A10" w:rsidR="00500EB5" w:rsidRPr="00E62F75" w:rsidRDefault="00500EB5" w:rsidP="00E62F75">
            <w:pPr>
              <w:jc w:val="center"/>
              <w:rPr>
                <w:color w:val="000000"/>
              </w:rPr>
            </w:pPr>
            <w:r w:rsidRPr="00E62F75">
              <w:rPr>
                <w:color w:val="000000"/>
              </w:rPr>
              <w:t>-</w:t>
            </w:r>
          </w:p>
        </w:tc>
        <w:tc>
          <w:tcPr>
            <w:tcW w:w="996" w:type="dxa"/>
            <w:noWrap/>
            <w:vAlign w:val="center"/>
          </w:tcPr>
          <w:p w14:paraId="0DC337BF" w14:textId="501AD474" w:rsidR="00500EB5" w:rsidRPr="00E62F75" w:rsidRDefault="00500EB5" w:rsidP="00E62F75">
            <w:pPr>
              <w:jc w:val="center"/>
              <w:rPr>
                <w:color w:val="000000"/>
              </w:rPr>
            </w:pPr>
            <w:r w:rsidRPr="00E62F75">
              <w:rPr>
                <w:color w:val="000000"/>
              </w:rPr>
              <w:t>-</w:t>
            </w:r>
          </w:p>
        </w:tc>
        <w:tc>
          <w:tcPr>
            <w:tcW w:w="1078" w:type="dxa"/>
            <w:noWrap/>
            <w:vAlign w:val="center"/>
          </w:tcPr>
          <w:p w14:paraId="153E4A0B" w14:textId="53B7B882" w:rsidR="00500EB5" w:rsidRPr="00E62F75" w:rsidRDefault="00500EB5" w:rsidP="00E62F75">
            <w:pPr>
              <w:jc w:val="center"/>
              <w:rPr>
                <w:color w:val="000000"/>
              </w:rPr>
            </w:pPr>
            <w:r w:rsidRPr="00E62F75">
              <w:rPr>
                <w:color w:val="000000"/>
              </w:rPr>
              <w:t>-</w:t>
            </w:r>
          </w:p>
        </w:tc>
        <w:tc>
          <w:tcPr>
            <w:tcW w:w="1116" w:type="dxa"/>
            <w:noWrap/>
            <w:vAlign w:val="center"/>
            <w:hideMark/>
          </w:tcPr>
          <w:p w14:paraId="11AB4F8E" w14:textId="6821FB3E" w:rsidR="00500EB5" w:rsidRPr="00E62F75" w:rsidRDefault="00500EB5" w:rsidP="00E62F75">
            <w:pPr>
              <w:jc w:val="center"/>
              <w:rPr>
                <w:color w:val="000000"/>
              </w:rPr>
            </w:pPr>
            <w:r w:rsidRPr="00E62F75">
              <w:rPr>
                <w:color w:val="000000"/>
              </w:rPr>
              <w:t>-</w:t>
            </w:r>
          </w:p>
        </w:tc>
        <w:tc>
          <w:tcPr>
            <w:tcW w:w="1116" w:type="dxa"/>
            <w:noWrap/>
            <w:vAlign w:val="center"/>
            <w:hideMark/>
          </w:tcPr>
          <w:p w14:paraId="7417BFF7" w14:textId="5D29BE09" w:rsidR="00500EB5" w:rsidRPr="00E62F75" w:rsidRDefault="00500EB5" w:rsidP="00E62F75">
            <w:pPr>
              <w:jc w:val="center"/>
              <w:rPr>
                <w:color w:val="000000"/>
              </w:rPr>
            </w:pPr>
            <w:r w:rsidRPr="00E62F75">
              <w:rPr>
                <w:color w:val="000000"/>
              </w:rPr>
              <w:t>-</w:t>
            </w:r>
          </w:p>
        </w:tc>
        <w:tc>
          <w:tcPr>
            <w:tcW w:w="1110" w:type="dxa"/>
            <w:noWrap/>
            <w:vAlign w:val="center"/>
            <w:hideMark/>
          </w:tcPr>
          <w:p w14:paraId="4E2C6E93" w14:textId="483306AA" w:rsidR="00500EB5" w:rsidRPr="00E62F75" w:rsidRDefault="00500EB5" w:rsidP="00E62F75">
            <w:pPr>
              <w:jc w:val="center"/>
              <w:rPr>
                <w:color w:val="000000"/>
              </w:rPr>
            </w:pPr>
            <w:r w:rsidRPr="00E62F75">
              <w:rPr>
                <w:color w:val="000000"/>
              </w:rPr>
              <w:t>-</w:t>
            </w:r>
          </w:p>
        </w:tc>
        <w:tc>
          <w:tcPr>
            <w:tcW w:w="814" w:type="dxa"/>
            <w:noWrap/>
            <w:vAlign w:val="center"/>
            <w:hideMark/>
          </w:tcPr>
          <w:p w14:paraId="199AE362" w14:textId="7FA5C7D1" w:rsidR="00500EB5" w:rsidRPr="00E62F75" w:rsidRDefault="00500EB5" w:rsidP="00E62F75">
            <w:pPr>
              <w:jc w:val="center"/>
              <w:rPr>
                <w:color w:val="000000"/>
              </w:rPr>
            </w:pPr>
            <w:r w:rsidRPr="00E62F75">
              <w:rPr>
                <w:color w:val="000000"/>
              </w:rPr>
              <w:t>-</w:t>
            </w:r>
          </w:p>
        </w:tc>
      </w:tr>
      <w:tr w:rsidR="00500EB5" w:rsidRPr="00435CF9" w14:paraId="66EE7050" w14:textId="77777777" w:rsidTr="00E62F75">
        <w:trPr>
          <w:trHeight w:val="300"/>
        </w:trPr>
        <w:tc>
          <w:tcPr>
            <w:tcW w:w="1820" w:type="dxa"/>
            <w:noWrap/>
            <w:vAlign w:val="center"/>
            <w:hideMark/>
          </w:tcPr>
          <w:p w14:paraId="572154D7" w14:textId="77777777" w:rsidR="00500EB5" w:rsidRPr="00E62F75" w:rsidRDefault="00500EB5" w:rsidP="006E2420">
            <w:pPr>
              <w:jc w:val="center"/>
              <w:rPr>
                <w:color w:val="000000"/>
              </w:rPr>
            </w:pPr>
            <w:r w:rsidRPr="00E62F75">
              <w:rPr>
                <w:color w:val="000000"/>
              </w:rPr>
              <w:t>MKT_RF*SMB</w:t>
            </w:r>
          </w:p>
        </w:tc>
        <w:tc>
          <w:tcPr>
            <w:tcW w:w="1116" w:type="dxa"/>
            <w:noWrap/>
            <w:vAlign w:val="center"/>
            <w:hideMark/>
          </w:tcPr>
          <w:p w14:paraId="34C0A0A9" w14:textId="2482CBB4" w:rsidR="00500EB5" w:rsidRPr="00E62F75" w:rsidRDefault="00500EB5" w:rsidP="00E62F75">
            <w:pPr>
              <w:jc w:val="center"/>
              <w:rPr>
                <w:color w:val="000000"/>
              </w:rPr>
            </w:pPr>
            <w:r w:rsidRPr="00E62F75">
              <w:rPr>
                <w:color w:val="000000"/>
              </w:rPr>
              <w:t>-</w:t>
            </w:r>
          </w:p>
        </w:tc>
        <w:tc>
          <w:tcPr>
            <w:tcW w:w="971" w:type="dxa"/>
            <w:noWrap/>
            <w:vAlign w:val="center"/>
            <w:hideMark/>
          </w:tcPr>
          <w:p w14:paraId="5CE04417" w14:textId="0D7900C3" w:rsidR="00500EB5" w:rsidRPr="00E62F75" w:rsidRDefault="00500EB5" w:rsidP="00E62F75">
            <w:pPr>
              <w:jc w:val="center"/>
              <w:rPr>
                <w:color w:val="000000"/>
              </w:rPr>
            </w:pPr>
            <w:r w:rsidRPr="00E62F75">
              <w:rPr>
                <w:color w:val="000000"/>
              </w:rPr>
              <w:t>-</w:t>
            </w:r>
          </w:p>
        </w:tc>
        <w:tc>
          <w:tcPr>
            <w:tcW w:w="1210" w:type="dxa"/>
            <w:noWrap/>
            <w:vAlign w:val="center"/>
            <w:hideMark/>
          </w:tcPr>
          <w:p w14:paraId="22A11840" w14:textId="1AD5972E" w:rsidR="00500EB5" w:rsidRPr="00E62F75" w:rsidRDefault="00500EB5" w:rsidP="00E62F75">
            <w:pPr>
              <w:jc w:val="center"/>
              <w:rPr>
                <w:color w:val="000000"/>
              </w:rPr>
            </w:pPr>
            <w:r w:rsidRPr="00E62F75">
              <w:rPr>
                <w:color w:val="000000"/>
              </w:rPr>
              <w:t>-</w:t>
            </w:r>
          </w:p>
        </w:tc>
        <w:tc>
          <w:tcPr>
            <w:tcW w:w="979" w:type="dxa"/>
            <w:noWrap/>
            <w:vAlign w:val="center"/>
            <w:hideMark/>
          </w:tcPr>
          <w:p w14:paraId="192C0653" w14:textId="452A4786" w:rsidR="00500EB5" w:rsidRPr="00E62F75" w:rsidRDefault="00500EB5" w:rsidP="00E62F75">
            <w:pPr>
              <w:jc w:val="center"/>
              <w:rPr>
                <w:color w:val="000000"/>
              </w:rPr>
            </w:pPr>
            <w:r w:rsidRPr="00E62F75">
              <w:rPr>
                <w:color w:val="000000"/>
              </w:rPr>
              <w:t>-</w:t>
            </w:r>
          </w:p>
        </w:tc>
        <w:tc>
          <w:tcPr>
            <w:tcW w:w="996" w:type="dxa"/>
            <w:noWrap/>
            <w:vAlign w:val="center"/>
          </w:tcPr>
          <w:p w14:paraId="48FB6509" w14:textId="14C07C45" w:rsidR="00500EB5" w:rsidRPr="00E62F75" w:rsidRDefault="00500EB5" w:rsidP="00E62F75">
            <w:pPr>
              <w:jc w:val="center"/>
              <w:rPr>
                <w:color w:val="000000"/>
              </w:rPr>
            </w:pPr>
            <w:r w:rsidRPr="00E62F75">
              <w:rPr>
                <w:color w:val="000000"/>
              </w:rPr>
              <w:t>-</w:t>
            </w:r>
          </w:p>
        </w:tc>
        <w:tc>
          <w:tcPr>
            <w:tcW w:w="996" w:type="dxa"/>
            <w:noWrap/>
            <w:vAlign w:val="center"/>
          </w:tcPr>
          <w:p w14:paraId="6F5FDDAA" w14:textId="4B83C352" w:rsidR="00500EB5" w:rsidRPr="00E62F75" w:rsidRDefault="00500EB5" w:rsidP="00E62F75">
            <w:pPr>
              <w:jc w:val="center"/>
              <w:rPr>
                <w:color w:val="000000"/>
              </w:rPr>
            </w:pPr>
            <w:r w:rsidRPr="00E62F75">
              <w:rPr>
                <w:color w:val="000000"/>
              </w:rPr>
              <w:t>-</w:t>
            </w:r>
          </w:p>
        </w:tc>
        <w:tc>
          <w:tcPr>
            <w:tcW w:w="996" w:type="dxa"/>
            <w:noWrap/>
            <w:vAlign w:val="center"/>
            <w:hideMark/>
          </w:tcPr>
          <w:p w14:paraId="4BC7A2F7" w14:textId="3B2ED7D1" w:rsidR="00500EB5" w:rsidRPr="00E62F75" w:rsidRDefault="00500EB5" w:rsidP="00E62F75">
            <w:pPr>
              <w:jc w:val="center"/>
              <w:rPr>
                <w:color w:val="000000"/>
              </w:rPr>
            </w:pPr>
            <w:r w:rsidRPr="00E62F75">
              <w:rPr>
                <w:color w:val="000000"/>
              </w:rPr>
              <w:t>-</w:t>
            </w:r>
          </w:p>
        </w:tc>
        <w:tc>
          <w:tcPr>
            <w:tcW w:w="1078" w:type="dxa"/>
            <w:noWrap/>
            <w:vAlign w:val="center"/>
            <w:hideMark/>
          </w:tcPr>
          <w:p w14:paraId="44C3C043" w14:textId="7FEB49EC" w:rsidR="00500EB5" w:rsidRPr="00E62F75" w:rsidRDefault="00500EB5" w:rsidP="00E62F75">
            <w:pPr>
              <w:jc w:val="center"/>
              <w:rPr>
                <w:color w:val="000000"/>
              </w:rPr>
            </w:pPr>
            <w:r w:rsidRPr="00E62F75">
              <w:rPr>
                <w:color w:val="000000"/>
              </w:rPr>
              <w:t>-</w:t>
            </w:r>
          </w:p>
        </w:tc>
        <w:tc>
          <w:tcPr>
            <w:tcW w:w="1116" w:type="dxa"/>
            <w:noWrap/>
            <w:vAlign w:val="center"/>
            <w:hideMark/>
          </w:tcPr>
          <w:p w14:paraId="24B39EB6" w14:textId="42D07E5A" w:rsidR="00500EB5" w:rsidRPr="00E62F75" w:rsidRDefault="00500EB5" w:rsidP="00E62F75">
            <w:pPr>
              <w:jc w:val="center"/>
              <w:rPr>
                <w:color w:val="000000"/>
              </w:rPr>
            </w:pPr>
            <w:r w:rsidRPr="00E62F75">
              <w:rPr>
                <w:color w:val="000000"/>
              </w:rPr>
              <w:t>-0,00671</w:t>
            </w:r>
          </w:p>
        </w:tc>
        <w:tc>
          <w:tcPr>
            <w:tcW w:w="1116" w:type="dxa"/>
            <w:noWrap/>
            <w:vAlign w:val="center"/>
            <w:hideMark/>
          </w:tcPr>
          <w:p w14:paraId="19DC73D4" w14:textId="4AF56983" w:rsidR="00500EB5" w:rsidRPr="00E62F75" w:rsidRDefault="00500EB5" w:rsidP="00E62F75">
            <w:pPr>
              <w:jc w:val="center"/>
              <w:rPr>
                <w:color w:val="000000"/>
              </w:rPr>
            </w:pPr>
            <w:r w:rsidRPr="00E62F75">
              <w:rPr>
                <w:color w:val="000000"/>
              </w:rPr>
              <w:t>0,03096</w:t>
            </w:r>
          </w:p>
        </w:tc>
        <w:tc>
          <w:tcPr>
            <w:tcW w:w="1110" w:type="dxa"/>
            <w:noWrap/>
            <w:vAlign w:val="center"/>
            <w:hideMark/>
          </w:tcPr>
          <w:p w14:paraId="395438F9" w14:textId="679005AA" w:rsidR="00500EB5" w:rsidRPr="00E62F75" w:rsidRDefault="00500EB5" w:rsidP="00E62F75">
            <w:pPr>
              <w:jc w:val="center"/>
              <w:rPr>
                <w:color w:val="000000"/>
              </w:rPr>
            </w:pPr>
            <w:r w:rsidRPr="00E62F75">
              <w:rPr>
                <w:color w:val="000000"/>
              </w:rPr>
              <w:t>-</w:t>
            </w:r>
          </w:p>
        </w:tc>
        <w:tc>
          <w:tcPr>
            <w:tcW w:w="814" w:type="dxa"/>
            <w:noWrap/>
            <w:vAlign w:val="center"/>
            <w:hideMark/>
          </w:tcPr>
          <w:p w14:paraId="6F1A81B2" w14:textId="0BB01F02" w:rsidR="00500EB5" w:rsidRPr="00E62F75" w:rsidRDefault="00500EB5" w:rsidP="00E62F75">
            <w:pPr>
              <w:jc w:val="center"/>
              <w:rPr>
                <w:color w:val="000000"/>
              </w:rPr>
            </w:pPr>
            <w:r w:rsidRPr="00E62F75">
              <w:rPr>
                <w:color w:val="000000"/>
              </w:rPr>
              <w:t>-</w:t>
            </w:r>
          </w:p>
        </w:tc>
      </w:tr>
      <w:tr w:rsidR="00500EB5" w:rsidRPr="00435CF9" w14:paraId="0887AF21" w14:textId="77777777" w:rsidTr="00E62F75">
        <w:trPr>
          <w:trHeight w:val="300"/>
        </w:trPr>
        <w:tc>
          <w:tcPr>
            <w:tcW w:w="1820" w:type="dxa"/>
            <w:noWrap/>
            <w:vAlign w:val="center"/>
            <w:hideMark/>
          </w:tcPr>
          <w:p w14:paraId="6457A792" w14:textId="77777777" w:rsidR="00500EB5" w:rsidRPr="00E62F75" w:rsidRDefault="00500EB5" w:rsidP="006E2420">
            <w:pPr>
              <w:jc w:val="center"/>
              <w:rPr>
                <w:color w:val="000000"/>
              </w:rPr>
            </w:pPr>
            <w:r w:rsidRPr="00E62F75">
              <w:rPr>
                <w:color w:val="000000"/>
              </w:rPr>
              <w:t>MKT_RF*HML</w:t>
            </w:r>
          </w:p>
        </w:tc>
        <w:tc>
          <w:tcPr>
            <w:tcW w:w="1116" w:type="dxa"/>
            <w:noWrap/>
            <w:vAlign w:val="center"/>
            <w:hideMark/>
          </w:tcPr>
          <w:p w14:paraId="11C46535" w14:textId="355D0C82" w:rsidR="00500EB5" w:rsidRPr="00E62F75" w:rsidRDefault="00500EB5" w:rsidP="00E62F75">
            <w:pPr>
              <w:jc w:val="center"/>
              <w:rPr>
                <w:color w:val="000000"/>
              </w:rPr>
            </w:pPr>
            <w:r w:rsidRPr="00E62F75">
              <w:rPr>
                <w:color w:val="000000"/>
              </w:rPr>
              <w:t>-</w:t>
            </w:r>
          </w:p>
        </w:tc>
        <w:tc>
          <w:tcPr>
            <w:tcW w:w="971" w:type="dxa"/>
            <w:noWrap/>
            <w:vAlign w:val="center"/>
            <w:hideMark/>
          </w:tcPr>
          <w:p w14:paraId="366B5B93" w14:textId="4BBBC8DA" w:rsidR="00500EB5" w:rsidRPr="00E62F75" w:rsidRDefault="00500EB5" w:rsidP="00E62F75">
            <w:pPr>
              <w:jc w:val="center"/>
              <w:rPr>
                <w:color w:val="000000"/>
              </w:rPr>
            </w:pPr>
            <w:r w:rsidRPr="00E62F75">
              <w:rPr>
                <w:color w:val="000000"/>
              </w:rPr>
              <w:t>-</w:t>
            </w:r>
          </w:p>
        </w:tc>
        <w:tc>
          <w:tcPr>
            <w:tcW w:w="1210" w:type="dxa"/>
            <w:noWrap/>
            <w:vAlign w:val="center"/>
            <w:hideMark/>
          </w:tcPr>
          <w:p w14:paraId="4FA4EE84" w14:textId="0CE949E5" w:rsidR="00500EB5" w:rsidRPr="00E62F75" w:rsidRDefault="00500EB5" w:rsidP="00E62F75">
            <w:pPr>
              <w:jc w:val="center"/>
              <w:rPr>
                <w:color w:val="000000"/>
              </w:rPr>
            </w:pPr>
            <w:r w:rsidRPr="00E62F75">
              <w:rPr>
                <w:color w:val="000000"/>
              </w:rPr>
              <w:t>-</w:t>
            </w:r>
          </w:p>
        </w:tc>
        <w:tc>
          <w:tcPr>
            <w:tcW w:w="979" w:type="dxa"/>
            <w:noWrap/>
            <w:vAlign w:val="center"/>
            <w:hideMark/>
          </w:tcPr>
          <w:p w14:paraId="055F2F2C" w14:textId="4A7ABB73" w:rsidR="00500EB5" w:rsidRPr="00E62F75" w:rsidRDefault="00500EB5" w:rsidP="00E62F75">
            <w:pPr>
              <w:jc w:val="center"/>
              <w:rPr>
                <w:color w:val="000000"/>
              </w:rPr>
            </w:pPr>
            <w:r w:rsidRPr="00E62F75">
              <w:rPr>
                <w:color w:val="000000"/>
              </w:rPr>
              <w:t>-</w:t>
            </w:r>
          </w:p>
        </w:tc>
        <w:tc>
          <w:tcPr>
            <w:tcW w:w="996" w:type="dxa"/>
            <w:noWrap/>
            <w:vAlign w:val="center"/>
            <w:hideMark/>
          </w:tcPr>
          <w:p w14:paraId="2FA17012" w14:textId="06CCFC63" w:rsidR="00500EB5" w:rsidRPr="00E62F75" w:rsidRDefault="00500EB5" w:rsidP="00E62F75">
            <w:pPr>
              <w:jc w:val="center"/>
              <w:rPr>
                <w:color w:val="000000"/>
              </w:rPr>
            </w:pPr>
            <w:r w:rsidRPr="00E62F75">
              <w:rPr>
                <w:color w:val="000000"/>
              </w:rPr>
              <w:t>-</w:t>
            </w:r>
          </w:p>
        </w:tc>
        <w:tc>
          <w:tcPr>
            <w:tcW w:w="996" w:type="dxa"/>
            <w:noWrap/>
            <w:vAlign w:val="center"/>
            <w:hideMark/>
          </w:tcPr>
          <w:p w14:paraId="5F552825" w14:textId="39DA3416" w:rsidR="00500EB5" w:rsidRPr="00E62F75" w:rsidRDefault="00500EB5" w:rsidP="00E62F75">
            <w:pPr>
              <w:jc w:val="center"/>
              <w:rPr>
                <w:color w:val="000000"/>
              </w:rPr>
            </w:pPr>
            <w:r w:rsidRPr="00E62F75">
              <w:rPr>
                <w:color w:val="000000"/>
              </w:rPr>
              <w:t>-</w:t>
            </w:r>
          </w:p>
        </w:tc>
        <w:tc>
          <w:tcPr>
            <w:tcW w:w="996" w:type="dxa"/>
            <w:noWrap/>
            <w:vAlign w:val="center"/>
            <w:hideMark/>
          </w:tcPr>
          <w:p w14:paraId="60F209D4" w14:textId="27A37D7B" w:rsidR="00500EB5" w:rsidRPr="00E62F75" w:rsidRDefault="00500EB5" w:rsidP="00E62F75">
            <w:pPr>
              <w:jc w:val="center"/>
              <w:rPr>
                <w:color w:val="000000"/>
              </w:rPr>
            </w:pPr>
            <w:r w:rsidRPr="00E62F75">
              <w:rPr>
                <w:color w:val="000000"/>
              </w:rPr>
              <w:t>-</w:t>
            </w:r>
          </w:p>
        </w:tc>
        <w:tc>
          <w:tcPr>
            <w:tcW w:w="1078" w:type="dxa"/>
            <w:noWrap/>
            <w:vAlign w:val="center"/>
            <w:hideMark/>
          </w:tcPr>
          <w:p w14:paraId="406FE38E" w14:textId="2CB80E2E" w:rsidR="00500EB5" w:rsidRPr="00E62F75" w:rsidRDefault="00500EB5" w:rsidP="00E62F75">
            <w:pPr>
              <w:jc w:val="center"/>
              <w:rPr>
                <w:color w:val="000000"/>
              </w:rPr>
            </w:pPr>
            <w:r w:rsidRPr="00E62F75">
              <w:rPr>
                <w:color w:val="000000"/>
              </w:rPr>
              <w:t>-</w:t>
            </w:r>
          </w:p>
        </w:tc>
        <w:tc>
          <w:tcPr>
            <w:tcW w:w="1116" w:type="dxa"/>
            <w:noWrap/>
            <w:vAlign w:val="center"/>
            <w:hideMark/>
          </w:tcPr>
          <w:p w14:paraId="1F799AC0" w14:textId="4D86977C" w:rsidR="00500EB5" w:rsidRPr="00E62F75" w:rsidRDefault="00500EB5" w:rsidP="00E62F75">
            <w:pPr>
              <w:jc w:val="center"/>
              <w:rPr>
                <w:color w:val="000000"/>
              </w:rPr>
            </w:pPr>
            <w:r w:rsidRPr="00E62F75">
              <w:rPr>
                <w:color w:val="000000"/>
              </w:rPr>
              <w:t>-</w:t>
            </w:r>
          </w:p>
        </w:tc>
        <w:tc>
          <w:tcPr>
            <w:tcW w:w="1116" w:type="dxa"/>
            <w:noWrap/>
            <w:vAlign w:val="center"/>
            <w:hideMark/>
          </w:tcPr>
          <w:p w14:paraId="17327B43" w14:textId="056B9743" w:rsidR="00500EB5" w:rsidRPr="00E62F75" w:rsidRDefault="00500EB5" w:rsidP="00E62F75">
            <w:pPr>
              <w:jc w:val="center"/>
              <w:rPr>
                <w:color w:val="000000"/>
              </w:rPr>
            </w:pPr>
            <w:r w:rsidRPr="00E62F75">
              <w:rPr>
                <w:color w:val="000000"/>
              </w:rPr>
              <w:t>-</w:t>
            </w:r>
          </w:p>
        </w:tc>
        <w:tc>
          <w:tcPr>
            <w:tcW w:w="1110" w:type="dxa"/>
            <w:noWrap/>
            <w:vAlign w:val="center"/>
            <w:hideMark/>
          </w:tcPr>
          <w:p w14:paraId="06AF8612" w14:textId="2A186B1E" w:rsidR="00500EB5" w:rsidRPr="00E62F75" w:rsidRDefault="00500EB5" w:rsidP="00E62F75">
            <w:pPr>
              <w:jc w:val="center"/>
              <w:rPr>
                <w:color w:val="000000"/>
              </w:rPr>
            </w:pPr>
            <w:r w:rsidRPr="00E62F75">
              <w:rPr>
                <w:color w:val="000000"/>
              </w:rPr>
              <w:t>-</w:t>
            </w:r>
          </w:p>
        </w:tc>
        <w:tc>
          <w:tcPr>
            <w:tcW w:w="814" w:type="dxa"/>
            <w:noWrap/>
            <w:vAlign w:val="center"/>
            <w:hideMark/>
          </w:tcPr>
          <w:p w14:paraId="16B71405" w14:textId="6BFEE759" w:rsidR="00500EB5" w:rsidRPr="00E62F75" w:rsidRDefault="00500EB5" w:rsidP="00E62F75">
            <w:pPr>
              <w:jc w:val="center"/>
              <w:rPr>
                <w:color w:val="000000"/>
              </w:rPr>
            </w:pPr>
            <w:r w:rsidRPr="00E62F75">
              <w:rPr>
                <w:color w:val="000000"/>
              </w:rPr>
              <w:t>-</w:t>
            </w:r>
          </w:p>
        </w:tc>
      </w:tr>
      <w:tr w:rsidR="00500EB5" w:rsidRPr="00435CF9" w14:paraId="344E3F62" w14:textId="77777777" w:rsidTr="00E62F75">
        <w:trPr>
          <w:trHeight w:val="300"/>
        </w:trPr>
        <w:tc>
          <w:tcPr>
            <w:tcW w:w="1820" w:type="dxa"/>
            <w:noWrap/>
            <w:vAlign w:val="center"/>
            <w:hideMark/>
          </w:tcPr>
          <w:p w14:paraId="58563803" w14:textId="77777777" w:rsidR="00500EB5" w:rsidRPr="00E62F75" w:rsidRDefault="00500EB5" w:rsidP="006E2420">
            <w:pPr>
              <w:jc w:val="center"/>
              <w:rPr>
                <w:color w:val="000000"/>
              </w:rPr>
            </w:pPr>
            <w:r w:rsidRPr="00E62F75">
              <w:rPr>
                <w:color w:val="000000"/>
              </w:rPr>
              <w:t>SMB*HML</w:t>
            </w:r>
          </w:p>
        </w:tc>
        <w:tc>
          <w:tcPr>
            <w:tcW w:w="1116" w:type="dxa"/>
            <w:noWrap/>
            <w:vAlign w:val="center"/>
            <w:hideMark/>
          </w:tcPr>
          <w:p w14:paraId="7EAFBFAD" w14:textId="2F1F8DCC" w:rsidR="00500EB5" w:rsidRPr="00E62F75" w:rsidRDefault="00500EB5" w:rsidP="00E62F75">
            <w:pPr>
              <w:jc w:val="center"/>
              <w:rPr>
                <w:color w:val="000000"/>
              </w:rPr>
            </w:pPr>
            <w:r w:rsidRPr="00E62F75">
              <w:rPr>
                <w:color w:val="000000"/>
              </w:rPr>
              <w:t>0,093</w:t>
            </w:r>
          </w:p>
        </w:tc>
        <w:tc>
          <w:tcPr>
            <w:tcW w:w="971" w:type="dxa"/>
            <w:noWrap/>
            <w:vAlign w:val="center"/>
            <w:hideMark/>
          </w:tcPr>
          <w:p w14:paraId="375941F7" w14:textId="66E090AB" w:rsidR="00500EB5" w:rsidRPr="00E62F75" w:rsidRDefault="00500EB5" w:rsidP="00E62F75">
            <w:pPr>
              <w:jc w:val="center"/>
              <w:rPr>
                <w:color w:val="000000"/>
              </w:rPr>
            </w:pPr>
            <w:r w:rsidRPr="00E62F75">
              <w:rPr>
                <w:color w:val="000000"/>
              </w:rPr>
              <w:t>0,045</w:t>
            </w:r>
          </w:p>
        </w:tc>
        <w:tc>
          <w:tcPr>
            <w:tcW w:w="1210" w:type="dxa"/>
            <w:noWrap/>
            <w:vAlign w:val="center"/>
            <w:hideMark/>
          </w:tcPr>
          <w:p w14:paraId="76446CC8" w14:textId="2FB7090C" w:rsidR="00500EB5" w:rsidRPr="00E62F75" w:rsidRDefault="00500EB5" w:rsidP="00E62F75">
            <w:pPr>
              <w:jc w:val="center"/>
              <w:rPr>
                <w:color w:val="000000"/>
              </w:rPr>
            </w:pPr>
            <w:r w:rsidRPr="00E62F75">
              <w:rPr>
                <w:color w:val="000000"/>
              </w:rPr>
              <w:t>0,257</w:t>
            </w:r>
          </w:p>
        </w:tc>
        <w:tc>
          <w:tcPr>
            <w:tcW w:w="979" w:type="dxa"/>
            <w:noWrap/>
            <w:vAlign w:val="center"/>
            <w:hideMark/>
          </w:tcPr>
          <w:p w14:paraId="3A0E1C82" w14:textId="6A93FEA3" w:rsidR="00500EB5" w:rsidRPr="00E62F75" w:rsidRDefault="00500EB5" w:rsidP="00E62F75">
            <w:pPr>
              <w:jc w:val="center"/>
              <w:rPr>
                <w:color w:val="000000"/>
              </w:rPr>
            </w:pPr>
            <w:r w:rsidRPr="00E62F75">
              <w:rPr>
                <w:color w:val="000000"/>
              </w:rPr>
              <w:t>8E-15</w:t>
            </w:r>
          </w:p>
        </w:tc>
        <w:tc>
          <w:tcPr>
            <w:tcW w:w="996" w:type="dxa"/>
            <w:noWrap/>
            <w:vAlign w:val="center"/>
            <w:hideMark/>
          </w:tcPr>
          <w:p w14:paraId="4A6877C6" w14:textId="77A1CCCB" w:rsidR="00500EB5" w:rsidRPr="00E62F75" w:rsidRDefault="00500EB5" w:rsidP="00E62F75">
            <w:pPr>
              <w:jc w:val="center"/>
              <w:rPr>
                <w:color w:val="000000"/>
              </w:rPr>
            </w:pPr>
            <w:r w:rsidRPr="00E62F75">
              <w:rPr>
                <w:color w:val="000000"/>
              </w:rPr>
              <w:t>0,267</w:t>
            </w:r>
          </w:p>
        </w:tc>
        <w:tc>
          <w:tcPr>
            <w:tcW w:w="996" w:type="dxa"/>
            <w:noWrap/>
            <w:vAlign w:val="center"/>
            <w:hideMark/>
          </w:tcPr>
          <w:p w14:paraId="24C7CAE3" w14:textId="7DAA1332" w:rsidR="00500EB5" w:rsidRPr="00E62F75" w:rsidRDefault="00500EB5" w:rsidP="00E62F75">
            <w:pPr>
              <w:jc w:val="center"/>
              <w:rPr>
                <w:color w:val="000000"/>
              </w:rPr>
            </w:pPr>
            <w:r w:rsidRPr="00E62F75">
              <w:rPr>
                <w:color w:val="000000"/>
              </w:rPr>
              <w:t>4E-12</w:t>
            </w:r>
          </w:p>
        </w:tc>
        <w:tc>
          <w:tcPr>
            <w:tcW w:w="996" w:type="dxa"/>
            <w:noWrap/>
            <w:vAlign w:val="center"/>
            <w:hideMark/>
          </w:tcPr>
          <w:p w14:paraId="1FBF25C8" w14:textId="63B6BA22" w:rsidR="00500EB5" w:rsidRPr="00E62F75" w:rsidRDefault="00500EB5" w:rsidP="00E62F75">
            <w:pPr>
              <w:jc w:val="center"/>
              <w:rPr>
                <w:color w:val="000000"/>
              </w:rPr>
            </w:pPr>
            <w:r w:rsidRPr="00E62F75">
              <w:rPr>
                <w:color w:val="000000"/>
              </w:rPr>
              <w:t>0,346</w:t>
            </w:r>
          </w:p>
        </w:tc>
        <w:tc>
          <w:tcPr>
            <w:tcW w:w="1078" w:type="dxa"/>
            <w:noWrap/>
            <w:vAlign w:val="center"/>
            <w:hideMark/>
          </w:tcPr>
          <w:p w14:paraId="03192FCB" w14:textId="1423B3DC" w:rsidR="00500EB5" w:rsidRPr="00E62F75" w:rsidRDefault="00500EB5" w:rsidP="00E62F75">
            <w:pPr>
              <w:jc w:val="center"/>
              <w:rPr>
                <w:color w:val="000000"/>
              </w:rPr>
            </w:pPr>
            <w:r w:rsidRPr="00E62F75">
              <w:rPr>
                <w:color w:val="000000"/>
              </w:rPr>
              <w:t>2E-17</w:t>
            </w:r>
          </w:p>
        </w:tc>
        <w:tc>
          <w:tcPr>
            <w:tcW w:w="1116" w:type="dxa"/>
            <w:noWrap/>
            <w:vAlign w:val="center"/>
            <w:hideMark/>
          </w:tcPr>
          <w:p w14:paraId="784B32D1" w14:textId="7BD6329E" w:rsidR="00500EB5" w:rsidRPr="00E62F75" w:rsidRDefault="00500EB5" w:rsidP="00E62F75">
            <w:pPr>
              <w:jc w:val="center"/>
              <w:rPr>
                <w:color w:val="000000"/>
              </w:rPr>
            </w:pPr>
            <w:r w:rsidRPr="00E62F75">
              <w:rPr>
                <w:color w:val="000000"/>
              </w:rPr>
              <w:t>0,226</w:t>
            </w:r>
          </w:p>
        </w:tc>
        <w:tc>
          <w:tcPr>
            <w:tcW w:w="1116" w:type="dxa"/>
            <w:noWrap/>
            <w:vAlign w:val="center"/>
            <w:hideMark/>
          </w:tcPr>
          <w:p w14:paraId="77E98558" w14:textId="14F1440F" w:rsidR="00500EB5" w:rsidRPr="00E62F75" w:rsidRDefault="00500EB5" w:rsidP="00E62F75">
            <w:pPr>
              <w:jc w:val="center"/>
              <w:rPr>
                <w:color w:val="000000"/>
              </w:rPr>
            </w:pPr>
            <w:r w:rsidRPr="00E62F75">
              <w:rPr>
                <w:color w:val="000000"/>
              </w:rPr>
              <w:t>7E-08</w:t>
            </w:r>
          </w:p>
        </w:tc>
        <w:tc>
          <w:tcPr>
            <w:tcW w:w="1110" w:type="dxa"/>
            <w:noWrap/>
            <w:vAlign w:val="center"/>
            <w:hideMark/>
          </w:tcPr>
          <w:p w14:paraId="54AD76D4" w14:textId="73F60639" w:rsidR="00500EB5" w:rsidRPr="00E62F75" w:rsidRDefault="00500EB5" w:rsidP="00E62F75">
            <w:pPr>
              <w:jc w:val="center"/>
              <w:rPr>
                <w:color w:val="000000"/>
              </w:rPr>
            </w:pPr>
            <w:r w:rsidRPr="00E62F75">
              <w:rPr>
                <w:color w:val="000000"/>
              </w:rPr>
              <w:t>0,069</w:t>
            </w:r>
          </w:p>
        </w:tc>
        <w:tc>
          <w:tcPr>
            <w:tcW w:w="814" w:type="dxa"/>
            <w:noWrap/>
            <w:vAlign w:val="center"/>
            <w:hideMark/>
          </w:tcPr>
          <w:p w14:paraId="1DB49895" w14:textId="4D42B287" w:rsidR="00500EB5" w:rsidRPr="00E62F75" w:rsidRDefault="00500EB5" w:rsidP="00E62F75">
            <w:pPr>
              <w:jc w:val="center"/>
              <w:rPr>
                <w:color w:val="000000"/>
              </w:rPr>
            </w:pPr>
            <w:r w:rsidRPr="00E62F75">
              <w:rPr>
                <w:color w:val="000000"/>
              </w:rPr>
              <w:t>0,168</w:t>
            </w:r>
          </w:p>
        </w:tc>
      </w:tr>
      <w:tr w:rsidR="00500EB5" w:rsidRPr="00435CF9" w14:paraId="71BD9B53" w14:textId="77777777" w:rsidTr="00E62F75">
        <w:trPr>
          <w:trHeight w:val="300"/>
        </w:trPr>
        <w:tc>
          <w:tcPr>
            <w:tcW w:w="1820" w:type="dxa"/>
            <w:noWrap/>
            <w:vAlign w:val="center"/>
            <w:hideMark/>
          </w:tcPr>
          <w:p w14:paraId="38E24F5F" w14:textId="77777777" w:rsidR="00500EB5" w:rsidRPr="00E62F75" w:rsidRDefault="00500EB5" w:rsidP="006E2420">
            <w:pPr>
              <w:jc w:val="center"/>
              <w:rPr>
                <w:color w:val="000000"/>
              </w:rPr>
            </w:pPr>
            <w:r w:rsidRPr="00E62F75">
              <w:rPr>
                <w:color w:val="000000"/>
              </w:rPr>
              <w:t>p-v ^2 = 0</w:t>
            </w:r>
          </w:p>
        </w:tc>
        <w:tc>
          <w:tcPr>
            <w:tcW w:w="2087" w:type="dxa"/>
            <w:gridSpan w:val="2"/>
            <w:noWrap/>
            <w:vAlign w:val="center"/>
            <w:hideMark/>
          </w:tcPr>
          <w:p w14:paraId="5D0BAEE6" w14:textId="4AE86905" w:rsidR="00500EB5" w:rsidRPr="00E62F75" w:rsidRDefault="00500EB5" w:rsidP="00E62F75">
            <w:pPr>
              <w:jc w:val="center"/>
              <w:rPr>
                <w:color w:val="000000"/>
              </w:rPr>
            </w:pPr>
            <w:r w:rsidRPr="00E62F75">
              <w:rPr>
                <w:color w:val="000000"/>
              </w:rPr>
              <w:t>-</w:t>
            </w:r>
          </w:p>
        </w:tc>
        <w:tc>
          <w:tcPr>
            <w:tcW w:w="2189" w:type="dxa"/>
            <w:gridSpan w:val="2"/>
            <w:noWrap/>
            <w:vAlign w:val="center"/>
            <w:hideMark/>
          </w:tcPr>
          <w:p w14:paraId="2441A105" w14:textId="33E56103" w:rsidR="00500EB5" w:rsidRPr="00E62F75" w:rsidRDefault="00500EB5" w:rsidP="00E62F75">
            <w:pPr>
              <w:jc w:val="center"/>
              <w:rPr>
                <w:color w:val="000000"/>
              </w:rPr>
            </w:pPr>
            <w:r w:rsidRPr="00E62F75">
              <w:rPr>
                <w:color w:val="000000"/>
              </w:rPr>
              <w:t>0,001</w:t>
            </w:r>
          </w:p>
        </w:tc>
        <w:tc>
          <w:tcPr>
            <w:tcW w:w="1992" w:type="dxa"/>
            <w:gridSpan w:val="2"/>
            <w:noWrap/>
            <w:vAlign w:val="center"/>
            <w:hideMark/>
          </w:tcPr>
          <w:p w14:paraId="04CB1323" w14:textId="5B37ACD8" w:rsidR="00500EB5" w:rsidRPr="00E62F75" w:rsidRDefault="00500EB5" w:rsidP="00E62F75">
            <w:pPr>
              <w:jc w:val="center"/>
              <w:rPr>
                <w:color w:val="000000"/>
              </w:rPr>
            </w:pPr>
            <w:r w:rsidRPr="00E62F75">
              <w:rPr>
                <w:color w:val="000000"/>
              </w:rPr>
              <w:t>0,009</w:t>
            </w:r>
          </w:p>
        </w:tc>
        <w:tc>
          <w:tcPr>
            <w:tcW w:w="2074" w:type="dxa"/>
            <w:gridSpan w:val="2"/>
            <w:noWrap/>
            <w:vAlign w:val="center"/>
            <w:hideMark/>
          </w:tcPr>
          <w:p w14:paraId="7DA9E2C7" w14:textId="3F3D0FB8" w:rsidR="00500EB5" w:rsidRPr="00E62F75" w:rsidRDefault="00500EB5" w:rsidP="00E62F75">
            <w:pPr>
              <w:jc w:val="center"/>
              <w:rPr>
                <w:color w:val="000000"/>
              </w:rPr>
            </w:pPr>
            <w:r w:rsidRPr="00E62F75">
              <w:rPr>
                <w:color w:val="000000"/>
              </w:rPr>
              <w:t>4E-04</w:t>
            </w:r>
          </w:p>
        </w:tc>
        <w:tc>
          <w:tcPr>
            <w:tcW w:w="2232" w:type="dxa"/>
            <w:gridSpan w:val="2"/>
            <w:noWrap/>
            <w:vAlign w:val="center"/>
            <w:hideMark/>
          </w:tcPr>
          <w:p w14:paraId="796DEDEA" w14:textId="61922B66" w:rsidR="00500EB5" w:rsidRPr="00E62F75" w:rsidRDefault="00500EB5" w:rsidP="00E62F75">
            <w:pPr>
              <w:jc w:val="center"/>
              <w:rPr>
                <w:color w:val="000000"/>
              </w:rPr>
            </w:pPr>
            <w:r w:rsidRPr="00E62F75">
              <w:rPr>
                <w:color w:val="000000"/>
              </w:rPr>
              <w:t>0,002</w:t>
            </w:r>
          </w:p>
        </w:tc>
        <w:tc>
          <w:tcPr>
            <w:tcW w:w="1924" w:type="dxa"/>
            <w:gridSpan w:val="2"/>
            <w:noWrap/>
            <w:vAlign w:val="center"/>
            <w:hideMark/>
          </w:tcPr>
          <w:p w14:paraId="094D3381" w14:textId="3E7FE2A3" w:rsidR="00500EB5" w:rsidRPr="00E62F75" w:rsidRDefault="00500EB5" w:rsidP="00E62F75">
            <w:pPr>
              <w:jc w:val="center"/>
              <w:rPr>
                <w:color w:val="000000"/>
              </w:rPr>
            </w:pPr>
            <w:r w:rsidRPr="00E62F75">
              <w:rPr>
                <w:color w:val="000000"/>
              </w:rPr>
              <w:t>-</w:t>
            </w:r>
          </w:p>
        </w:tc>
      </w:tr>
      <w:tr w:rsidR="00500EB5" w:rsidRPr="00435CF9" w14:paraId="7B1FA978" w14:textId="77777777" w:rsidTr="00E62F75">
        <w:trPr>
          <w:trHeight w:val="300"/>
        </w:trPr>
        <w:tc>
          <w:tcPr>
            <w:tcW w:w="1820" w:type="dxa"/>
            <w:noWrap/>
            <w:vAlign w:val="center"/>
            <w:hideMark/>
          </w:tcPr>
          <w:p w14:paraId="11FCB997" w14:textId="77777777" w:rsidR="00500EB5" w:rsidRPr="00E62F75" w:rsidRDefault="00500EB5" w:rsidP="006E2420">
            <w:pPr>
              <w:jc w:val="center"/>
              <w:rPr>
                <w:color w:val="000000"/>
              </w:rPr>
            </w:pPr>
            <w:r w:rsidRPr="00E62F75">
              <w:rPr>
                <w:color w:val="000000"/>
              </w:rPr>
              <w:t>p-v ^3 = 0</w:t>
            </w:r>
          </w:p>
        </w:tc>
        <w:tc>
          <w:tcPr>
            <w:tcW w:w="2087" w:type="dxa"/>
            <w:gridSpan w:val="2"/>
            <w:noWrap/>
            <w:vAlign w:val="center"/>
            <w:hideMark/>
          </w:tcPr>
          <w:p w14:paraId="276881D7" w14:textId="18BCBAE7" w:rsidR="00500EB5" w:rsidRPr="00E62F75" w:rsidRDefault="00500EB5" w:rsidP="00E62F75">
            <w:pPr>
              <w:jc w:val="center"/>
              <w:rPr>
                <w:color w:val="000000"/>
              </w:rPr>
            </w:pPr>
            <w:r w:rsidRPr="00E62F75">
              <w:rPr>
                <w:color w:val="000000"/>
              </w:rPr>
              <w:t>0,014</w:t>
            </w:r>
          </w:p>
        </w:tc>
        <w:tc>
          <w:tcPr>
            <w:tcW w:w="2189" w:type="dxa"/>
            <w:gridSpan w:val="2"/>
            <w:noWrap/>
            <w:vAlign w:val="center"/>
            <w:hideMark/>
          </w:tcPr>
          <w:p w14:paraId="6F49E07B" w14:textId="082BB2DE" w:rsidR="00500EB5" w:rsidRPr="00E62F75" w:rsidRDefault="00500EB5" w:rsidP="00E62F75">
            <w:pPr>
              <w:jc w:val="center"/>
              <w:rPr>
                <w:color w:val="000000"/>
              </w:rPr>
            </w:pPr>
            <w:r w:rsidRPr="00E62F75">
              <w:rPr>
                <w:color w:val="000000"/>
              </w:rPr>
              <w:t>1E-05</w:t>
            </w:r>
          </w:p>
        </w:tc>
        <w:tc>
          <w:tcPr>
            <w:tcW w:w="1992" w:type="dxa"/>
            <w:gridSpan w:val="2"/>
            <w:noWrap/>
            <w:vAlign w:val="center"/>
            <w:hideMark/>
          </w:tcPr>
          <w:p w14:paraId="0035C48D" w14:textId="498F68D0" w:rsidR="00500EB5" w:rsidRPr="00E62F75" w:rsidRDefault="00500EB5" w:rsidP="00E62F75">
            <w:pPr>
              <w:jc w:val="center"/>
              <w:rPr>
                <w:color w:val="000000"/>
              </w:rPr>
            </w:pPr>
            <w:r w:rsidRPr="00E62F75">
              <w:rPr>
                <w:color w:val="000000"/>
              </w:rPr>
              <w:t>0,035</w:t>
            </w:r>
          </w:p>
        </w:tc>
        <w:tc>
          <w:tcPr>
            <w:tcW w:w="2074" w:type="dxa"/>
            <w:gridSpan w:val="2"/>
            <w:noWrap/>
            <w:vAlign w:val="center"/>
            <w:hideMark/>
          </w:tcPr>
          <w:p w14:paraId="29C1FE0F" w14:textId="3BF97CF0" w:rsidR="00500EB5" w:rsidRPr="00E62F75" w:rsidRDefault="00500EB5" w:rsidP="00E62F75">
            <w:pPr>
              <w:jc w:val="center"/>
              <w:rPr>
                <w:color w:val="000000"/>
              </w:rPr>
            </w:pPr>
            <w:r w:rsidRPr="00E62F75">
              <w:rPr>
                <w:color w:val="000000"/>
              </w:rPr>
              <w:t>-</w:t>
            </w:r>
          </w:p>
        </w:tc>
        <w:tc>
          <w:tcPr>
            <w:tcW w:w="2232" w:type="dxa"/>
            <w:gridSpan w:val="2"/>
            <w:noWrap/>
            <w:vAlign w:val="center"/>
            <w:hideMark/>
          </w:tcPr>
          <w:p w14:paraId="123C5F11" w14:textId="0283D228" w:rsidR="00500EB5" w:rsidRPr="00E62F75" w:rsidRDefault="00500EB5" w:rsidP="00E62F75">
            <w:pPr>
              <w:jc w:val="center"/>
              <w:rPr>
                <w:color w:val="000000"/>
              </w:rPr>
            </w:pPr>
            <w:r w:rsidRPr="00E62F75">
              <w:rPr>
                <w:color w:val="000000"/>
              </w:rPr>
              <w:t>0,132</w:t>
            </w:r>
          </w:p>
        </w:tc>
        <w:tc>
          <w:tcPr>
            <w:tcW w:w="1924" w:type="dxa"/>
            <w:gridSpan w:val="2"/>
            <w:noWrap/>
            <w:vAlign w:val="center"/>
            <w:hideMark/>
          </w:tcPr>
          <w:p w14:paraId="3117DA55" w14:textId="2ED3C12A" w:rsidR="00500EB5" w:rsidRPr="00E62F75" w:rsidRDefault="00500EB5" w:rsidP="00E62F75">
            <w:pPr>
              <w:jc w:val="center"/>
              <w:rPr>
                <w:color w:val="000000"/>
              </w:rPr>
            </w:pPr>
            <w:r w:rsidRPr="00E62F75">
              <w:rPr>
                <w:color w:val="000000"/>
              </w:rPr>
              <w:t>0,038</w:t>
            </w:r>
          </w:p>
        </w:tc>
      </w:tr>
      <w:tr w:rsidR="00500EB5" w:rsidRPr="00435CF9" w14:paraId="0A208E8D" w14:textId="77777777" w:rsidTr="00E62F75">
        <w:trPr>
          <w:trHeight w:val="300"/>
        </w:trPr>
        <w:tc>
          <w:tcPr>
            <w:tcW w:w="1820" w:type="dxa"/>
            <w:noWrap/>
            <w:vAlign w:val="center"/>
            <w:hideMark/>
          </w:tcPr>
          <w:p w14:paraId="08B56273" w14:textId="77777777" w:rsidR="00500EB5" w:rsidRPr="00E62F75" w:rsidRDefault="00500EB5" w:rsidP="006E2420">
            <w:pPr>
              <w:jc w:val="center"/>
              <w:rPr>
                <w:color w:val="000000"/>
              </w:rPr>
            </w:pPr>
            <w:r w:rsidRPr="00E62F75">
              <w:rPr>
                <w:color w:val="000000"/>
              </w:rPr>
              <w:t>p-v inter = 0</w:t>
            </w:r>
          </w:p>
        </w:tc>
        <w:tc>
          <w:tcPr>
            <w:tcW w:w="2087" w:type="dxa"/>
            <w:gridSpan w:val="2"/>
            <w:noWrap/>
            <w:vAlign w:val="center"/>
            <w:hideMark/>
          </w:tcPr>
          <w:p w14:paraId="318E8103" w14:textId="5E5A0C3F" w:rsidR="00500EB5" w:rsidRPr="00E62F75" w:rsidRDefault="00500EB5" w:rsidP="00E62F75">
            <w:pPr>
              <w:jc w:val="center"/>
              <w:rPr>
                <w:color w:val="000000"/>
              </w:rPr>
            </w:pPr>
            <w:r w:rsidRPr="00E62F75">
              <w:rPr>
                <w:color w:val="000000"/>
              </w:rPr>
              <w:t>-</w:t>
            </w:r>
          </w:p>
        </w:tc>
        <w:tc>
          <w:tcPr>
            <w:tcW w:w="2189" w:type="dxa"/>
            <w:gridSpan w:val="2"/>
            <w:noWrap/>
            <w:vAlign w:val="center"/>
            <w:hideMark/>
          </w:tcPr>
          <w:p w14:paraId="42F82283" w14:textId="4975E992" w:rsidR="00500EB5" w:rsidRPr="00E62F75" w:rsidRDefault="00500EB5" w:rsidP="00E62F75">
            <w:pPr>
              <w:jc w:val="center"/>
              <w:rPr>
                <w:color w:val="000000"/>
              </w:rPr>
            </w:pPr>
            <w:r w:rsidRPr="00E62F75">
              <w:rPr>
                <w:color w:val="000000"/>
              </w:rPr>
              <w:t>-</w:t>
            </w:r>
          </w:p>
        </w:tc>
        <w:tc>
          <w:tcPr>
            <w:tcW w:w="1992" w:type="dxa"/>
            <w:gridSpan w:val="2"/>
            <w:noWrap/>
            <w:vAlign w:val="center"/>
            <w:hideMark/>
          </w:tcPr>
          <w:p w14:paraId="4450CDF0" w14:textId="3259D162" w:rsidR="00500EB5" w:rsidRPr="00E62F75" w:rsidRDefault="00500EB5" w:rsidP="00E62F75">
            <w:pPr>
              <w:jc w:val="center"/>
              <w:rPr>
                <w:color w:val="000000"/>
              </w:rPr>
            </w:pPr>
            <w:r w:rsidRPr="00E62F75">
              <w:rPr>
                <w:color w:val="000000"/>
              </w:rPr>
              <w:t>-</w:t>
            </w:r>
          </w:p>
        </w:tc>
        <w:tc>
          <w:tcPr>
            <w:tcW w:w="2074" w:type="dxa"/>
            <w:gridSpan w:val="2"/>
            <w:noWrap/>
            <w:vAlign w:val="center"/>
            <w:hideMark/>
          </w:tcPr>
          <w:p w14:paraId="6AF93B90" w14:textId="4E9D5D5F" w:rsidR="00500EB5" w:rsidRPr="00E62F75" w:rsidRDefault="00500EB5" w:rsidP="00E62F75">
            <w:pPr>
              <w:jc w:val="center"/>
              <w:rPr>
                <w:color w:val="000000"/>
              </w:rPr>
            </w:pPr>
            <w:r w:rsidRPr="00E62F75">
              <w:rPr>
                <w:color w:val="000000"/>
              </w:rPr>
              <w:t>-</w:t>
            </w:r>
          </w:p>
        </w:tc>
        <w:tc>
          <w:tcPr>
            <w:tcW w:w="2232" w:type="dxa"/>
            <w:gridSpan w:val="2"/>
            <w:noWrap/>
            <w:vAlign w:val="center"/>
            <w:hideMark/>
          </w:tcPr>
          <w:p w14:paraId="766EF92C" w14:textId="45FE93C0" w:rsidR="00500EB5" w:rsidRPr="00E62F75" w:rsidRDefault="00500EB5" w:rsidP="00E62F75">
            <w:pPr>
              <w:jc w:val="center"/>
              <w:rPr>
                <w:color w:val="000000"/>
              </w:rPr>
            </w:pPr>
            <w:r w:rsidRPr="00E62F75">
              <w:rPr>
                <w:color w:val="000000"/>
              </w:rPr>
              <w:t>0,001</w:t>
            </w:r>
          </w:p>
        </w:tc>
        <w:tc>
          <w:tcPr>
            <w:tcW w:w="1924" w:type="dxa"/>
            <w:gridSpan w:val="2"/>
            <w:noWrap/>
            <w:vAlign w:val="center"/>
            <w:hideMark/>
          </w:tcPr>
          <w:p w14:paraId="1A5A028D" w14:textId="3D80A6CB" w:rsidR="00500EB5" w:rsidRPr="00E62F75" w:rsidRDefault="00500EB5" w:rsidP="00E62F75">
            <w:pPr>
              <w:jc w:val="center"/>
              <w:rPr>
                <w:color w:val="000000"/>
              </w:rPr>
            </w:pPr>
            <w:r w:rsidRPr="00E62F75">
              <w:rPr>
                <w:color w:val="000000"/>
              </w:rPr>
              <w:t>-</w:t>
            </w:r>
          </w:p>
        </w:tc>
      </w:tr>
      <w:tr w:rsidR="00500EB5" w:rsidRPr="00435CF9" w14:paraId="6DFABE57" w14:textId="77777777" w:rsidTr="00E62F75">
        <w:trPr>
          <w:trHeight w:val="300"/>
        </w:trPr>
        <w:tc>
          <w:tcPr>
            <w:tcW w:w="1820" w:type="dxa"/>
            <w:noWrap/>
            <w:vAlign w:val="center"/>
            <w:hideMark/>
          </w:tcPr>
          <w:p w14:paraId="1E097AF6" w14:textId="77777777" w:rsidR="00500EB5" w:rsidRPr="00E62F75" w:rsidRDefault="00500EB5" w:rsidP="006E2420">
            <w:pPr>
              <w:jc w:val="center"/>
              <w:rPr>
                <w:color w:val="000000"/>
              </w:rPr>
            </w:pPr>
            <w:r w:rsidRPr="00E62F75">
              <w:rPr>
                <w:color w:val="000000"/>
              </w:rPr>
              <w:t>p-v ^2 &amp; ^3 = 0</w:t>
            </w:r>
          </w:p>
        </w:tc>
        <w:tc>
          <w:tcPr>
            <w:tcW w:w="2087" w:type="dxa"/>
            <w:gridSpan w:val="2"/>
            <w:noWrap/>
            <w:vAlign w:val="center"/>
            <w:hideMark/>
          </w:tcPr>
          <w:p w14:paraId="6CBEEAA2" w14:textId="026DACE7" w:rsidR="00500EB5" w:rsidRPr="00E62F75" w:rsidRDefault="00500EB5" w:rsidP="00E62F75">
            <w:pPr>
              <w:jc w:val="center"/>
              <w:rPr>
                <w:color w:val="000000"/>
              </w:rPr>
            </w:pPr>
            <w:r w:rsidRPr="00E62F75">
              <w:rPr>
                <w:color w:val="000000"/>
              </w:rPr>
              <w:t>-</w:t>
            </w:r>
          </w:p>
        </w:tc>
        <w:tc>
          <w:tcPr>
            <w:tcW w:w="2189" w:type="dxa"/>
            <w:gridSpan w:val="2"/>
            <w:noWrap/>
            <w:vAlign w:val="center"/>
            <w:hideMark/>
          </w:tcPr>
          <w:p w14:paraId="733C3CB0" w14:textId="3783F52F" w:rsidR="00500EB5" w:rsidRPr="00E62F75" w:rsidRDefault="00500EB5" w:rsidP="00E62F75">
            <w:pPr>
              <w:jc w:val="center"/>
              <w:rPr>
                <w:color w:val="000000"/>
              </w:rPr>
            </w:pPr>
            <w:r w:rsidRPr="00E62F75">
              <w:rPr>
                <w:color w:val="000000"/>
              </w:rPr>
              <w:t>8E-07</w:t>
            </w:r>
          </w:p>
        </w:tc>
        <w:tc>
          <w:tcPr>
            <w:tcW w:w="1992" w:type="dxa"/>
            <w:gridSpan w:val="2"/>
            <w:noWrap/>
            <w:vAlign w:val="center"/>
            <w:hideMark/>
          </w:tcPr>
          <w:p w14:paraId="68F1253F" w14:textId="2FDE34CA" w:rsidR="00500EB5" w:rsidRPr="00E62F75" w:rsidRDefault="00500EB5" w:rsidP="00E62F75">
            <w:pPr>
              <w:jc w:val="center"/>
              <w:rPr>
                <w:color w:val="000000"/>
              </w:rPr>
            </w:pPr>
            <w:r w:rsidRPr="00E62F75">
              <w:rPr>
                <w:color w:val="000000"/>
              </w:rPr>
              <w:t>-</w:t>
            </w:r>
          </w:p>
        </w:tc>
        <w:tc>
          <w:tcPr>
            <w:tcW w:w="2074" w:type="dxa"/>
            <w:gridSpan w:val="2"/>
            <w:noWrap/>
            <w:vAlign w:val="center"/>
            <w:hideMark/>
          </w:tcPr>
          <w:p w14:paraId="062EBEBA" w14:textId="4B435543" w:rsidR="00500EB5" w:rsidRPr="00E62F75" w:rsidRDefault="00500EB5" w:rsidP="00E62F75">
            <w:pPr>
              <w:jc w:val="center"/>
              <w:rPr>
                <w:color w:val="000000"/>
              </w:rPr>
            </w:pPr>
            <w:r w:rsidRPr="00E62F75">
              <w:rPr>
                <w:color w:val="000000"/>
              </w:rPr>
              <w:t>-</w:t>
            </w:r>
          </w:p>
        </w:tc>
        <w:tc>
          <w:tcPr>
            <w:tcW w:w="2232" w:type="dxa"/>
            <w:gridSpan w:val="2"/>
            <w:noWrap/>
            <w:vAlign w:val="center"/>
            <w:hideMark/>
          </w:tcPr>
          <w:p w14:paraId="4A579B12" w14:textId="119EBE97" w:rsidR="00500EB5" w:rsidRPr="00E62F75" w:rsidRDefault="00500EB5" w:rsidP="00E62F75">
            <w:pPr>
              <w:jc w:val="center"/>
              <w:rPr>
                <w:color w:val="000000"/>
              </w:rPr>
            </w:pPr>
            <w:r w:rsidRPr="00E62F75">
              <w:rPr>
                <w:color w:val="000000"/>
              </w:rPr>
              <w:t>0,003</w:t>
            </w:r>
          </w:p>
        </w:tc>
        <w:tc>
          <w:tcPr>
            <w:tcW w:w="1924" w:type="dxa"/>
            <w:gridSpan w:val="2"/>
            <w:noWrap/>
            <w:vAlign w:val="center"/>
            <w:hideMark/>
          </w:tcPr>
          <w:p w14:paraId="1DE4CF8B" w14:textId="03441308" w:rsidR="00500EB5" w:rsidRPr="00E62F75" w:rsidRDefault="00500EB5" w:rsidP="00E62F75">
            <w:pPr>
              <w:jc w:val="center"/>
              <w:rPr>
                <w:color w:val="000000"/>
              </w:rPr>
            </w:pPr>
            <w:r w:rsidRPr="00E62F75">
              <w:rPr>
                <w:color w:val="000000"/>
              </w:rPr>
              <w:t>-</w:t>
            </w:r>
          </w:p>
        </w:tc>
      </w:tr>
      <w:tr w:rsidR="00500EB5" w:rsidRPr="00435CF9" w14:paraId="11769815" w14:textId="77777777" w:rsidTr="00E62F75">
        <w:trPr>
          <w:trHeight w:val="300"/>
        </w:trPr>
        <w:tc>
          <w:tcPr>
            <w:tcW w:w="1820" w:type="dxa"/>
            <w:noWrap/>
            <w:vAlign w:val="center"/>
            <w:hideMark/>
          </w:tcPr>
          <w:p w14:paraId="47650E4F" w14:textId="77777777" w:rsidR="00500EB5" w:rsidRPr="00E62F75" w:rsidRDefault="00500EB5" w:rsidP="006E2420">
            <w:pPr>
              <w:jc w:val="center"/>
              <w:rPr>
                <w:color w:val="000000"/>
              </w:rPr>
            </w:pPr>
            <w:r w:rsidRPr="00E62F75">
              <w:rPr>
                <w:color w:val="000000"/>
              </w:rPr>
              <w:t>p-v ^2 &amp; ^3 &amp; inter = 0</w:t>
            </w:r>
          </w:p>
        </w:tc>
        <w:tc>
          <w:tcPr>
            <w:tcW w:w="2087" w:type="dxa"/>
            <w:gridSpan w:val="2"/>
            <w:noWrap/>
            <w:vAlign w:val="center"/>
            <w:hideMark/>
          </w:tcPr>
          <w:p w14:paraId="0AE2CC89" w14:textId="7FC8AEA2" w:rsidR="00500EB5" w:rsidRPr="00E62F75" w:rsidRDefault="00500EB5" w:rsidP="00E62F75">
            <w:pPr>
              <w:jc w:val="center"/>
              <w:rPr>
                <w:color w:val="000000"/>
              </w:rPr>
            </w:pPr>
            <w:r w:rsidRPr="00E62F75">
              <w:rPr>
                <w:color w:val="000000"/>
              </w:rPr>
              <w:t>-</w:t>
            </w:r>
          </w:p>
        </w:tc>
        <w:tc>
          <w:tcPr>
            <w:tcW w:w="2189" w:type="dxa"/>
            <w:gridSpan w:val="2"/>
            <w:noWrap/>
            <w:vAlign w:val="center"/>
            <w:hideMark/>
          </w:tcPr>
          <w:p w14:paraId="39CD6376" w14:textId="4EB47936" w:rsidR="00500EB5" w:rsidRPr="00E62F75" w:rsidRDefault="00500EB5" w:rsidP="00E62F75">
            <w:pPr>
              <w:jc w:val="center"/>
              <w:rPr>
                <w:color w:val="000000"/>
              </w:rPr>
            </w:pPr>
            <w:r w:rsidRPr="00E62F75">
              <w:rPr>
                <w:color w:val="000000"/>
              </w:rPr>
              <w:t>-</w:t>
            </w:r>
          </w:p>
        </w:tc>
        <w:tc>
          <w:tcPr>
            <w:tcW w:w="1992" w:type="dxa"/>
            <w:gridSpan w:val="2"/>
            <w:noWrap/>
            <w:vAlign w:val="center"/>
            <w:hideMark/>
          </w:tcPr>
          <w:p w14:paraId="176D687B" w14:textId="5C209857" w:rsidR="00500EB5" w:rsidRPr="00E62F75" w:rsidRDefault="00500EB5" w:rsidP="00E62F75">
            <w:pPr>
              <w:jc w:val="center"/>
              <w:rPr>
                <w:color w:val="000000"/>
              </w:rPr>
            </w:pPr>
            <w:r w:rsidRPr="00E62F75">
              <w:rPr>
                <w:color w:val="000000"/>
              </w:rPr>
              <w:t>0,012</w:t>
            </w:r>
          </w:p>
        </w:tc>
        <w:tc>
          <w:tcPr>
            <w:tcW w:w="2074" w:type="dxa"/>
            <w:gridSpan w:val="2"/>
            <w:noWrap/>
            <w:vAlign w:val="center"/>
            <w:hideMark/>
          </w:tcPr>
          <w:p w14:paraId="5B4DFC84" w14:textId="1B6DDA6A" w:rsidR="00500EB5" w:rsidRPr="00E62F75" w:rsidRDefault="00500EB5" w:rsidP="00E62F75">
            <w:pPr>
              <w:jc w:val="center"/>
              <w:rPr>
                <w:color w:val="000000"/>
              </w:rPr>
            </w:pPr>
            <w:r w:rsidRPr="00E62F75">
              <w:rPr>
                <w:color w:val="000000"/>
              </w:rPr>
              <w:t>-</w:t>
            </w:r>
          </w:p>
        </w:tc>
        <w:tc>
          <w:tcPr>
            <w:tcW w:w="2232" w:type="dxa"/>
            <w:gridSpan w:val="2"/>
            <w:noWrap/>
            <w:vAlign w:val="center"/>
            <w:hideMark/>
          </w:tcPr>
          <w:p w14:paraId="59DD38E1" w14:textId="7BE4E037" w:rsidR="00500EB5" w:rsidRPr="00E62F75" w:rsidRDefault="00500EB5" w:rsidP="00E62F75">
            <w:pPr>
              <w:jc w:val="center"/>
              <w:rPr>
                <w:color w:val="000000"/>
              </w:rPr>
            </w:pPr>
            <w:r w:rsidRPr="00E62F75">
              <w:rPr>
                <w:color w:val="000000"/>
              </w:rPr>
              <w:t>2E-04</w:t>
            </w:r>
          </w:p>
        </w:tc>
        <w:tc>
          <w:tcPr>
            <w:tcW w:w="1924" w:type="dxa"/>
            <w:gridSpan w:val="2"/>
            <w:noWrap/>
            <w:vAlign w:val="center"/>
            <w:hideMark/>
          </w:tcPr>
          <w:p w14:paraId="16DC0348" w14:textId="79020398" w:rsidR="00500EB5" w:rsidRPr="00E62F75" w:rsidRDefault="00500EB5" w:rsidP="00E62F75">
            <w:pPr>
              <w:jc w:val="center"/>
              <w:rPr>
                <w:color w:val="000000"/>
              </w:rPr>
            </w:pPr>
            <w:r w:rsidRPr="00E62F75">
              <w:rPr>
                <w:color w:val="000000"/>
              </w:rPr>
              <w:t>-</w:t>
            </w:r>
          </w:p>
        </w:tc>
      </w:tr>
      <w:tr w:rsidR="00500EB5" w:rsidRPr="00435CF9" w14:paraId="6DBCE42D" w14:textId="77777777" w:rsidTr="00E62F75">
        <w:trPr>
          <w:trHeight w:val="300"/>
        </w:trPr>
        <w:tc>
          <w:tcPr>
            <w:tcW w:w="1820" w:type="dxa"/>
            <w:noWrap/>
            <w:vAlign w:val="center"/>
            <w:hideMark/>
          </w:tcPr>
          <w:p w14:paraId="0DB51694" w14:textId="77777777" w:rsidR="00500EB5" w:rsidRPr="00E62F75" w:rsidRDefault="00500EB5" w:rsidP="006E2420">
            <w:pPr>
              <w:jc w:val="center"/>
              <w:rPr>
                <w:color w:val="000000"/>
              </w:rPr>
            </w:pPr>
            <w:r w:rsidRPr="00E62F75">
              <w:rPr>
                <w:color w:val="000000"/>
              </w:rPr>
              <w:t>p-v fitted RESET test</w:t>
            </w:r>
          </w:p>
        </w:tc>
        <w:tc>
          <w:tcPr>
            <w:tcW w:w="2087" w:type="dxa"/>
            <w:gridSpan w:val="2"/>
            <w:noWrap/>
            <w:vAlign w:val="center"/>
            <w:hideMark/>
          </w:tcPr>
          <w:p w14:paraId="772FE109" w14:textId="70FBA00E" w:rsidR="00500EB5" w:rsidRPr="00E62F75" w:rsidRDefault="00500EB5" w:rsidP="00E62F75">
            <w:pPr>
              <w:jc w:val="center"/>
              <w:rPr>
                <w:color w:val="000000"/>
              </w:rPr>
            </w:pPr>
            <w:r w:rsidRPr="00E62F75">
              <w:rPr>
                <w:color w:val="000000"/>
              </w:rPr>
              <w:t>0,209</w:t>
            </w:r>
          </w:p>
        </w:tc>
        <w:tc>
          <w:tcPr>
            <w:tcW w:w="2189" w:type="dxa"/>
            <w:gridSpan w:val="2"/>
            <w:noWrap/>
            <w:vAlign w:val="center"/>
            <w:hideMark/>
          </w:tcPr>
          <w:p w14:paraId="02D91C18" w14:textId="06A7786F" w:rsidR="00500EB5" w:rsidRPr="00E62F75" w:rsidRDefault="00500EB5" w:rsidP="00E62F75">
            <w:pPr>
              <w:jc w:val="center"/>
              <w:rPr>
                <w:color w:val="000000"/>
              </w:rPr>
            </w:pPr>
            <w:r w:rsidRPr="00E62F75">
              <w:rPr>
                <w:color w:val="000000"/>
              </w:rPr>
              <w:t>0,348</w:t>
            </w:r>
          </w:p>
        </w:tc>
        <w:tc>
          <w:tcPr>
            <w:tcW w:w="1992" w:type="dxa"/>
            <w:gridSpan w:val="2"/>
            <w:noWrap/>
            <w:vAlign w:val="center"/>
            <w:hideMark/>
          </w:tcPr>
          <w:p w14:paraId="5E178814" w14:textId="337B5D8C" w:rsidR="00500EB5" w:rsidRPr="00E62F75" w:rsidRDefault="00500EB5" w:rsidP="00E62F75">
            <w:pPr>
              <w:jc w:val="center"/>
              <w:rPr>
                <w:color w:val="000000"/>
              </w:rPr>
            </w:pPr>
            <w:r w:rsidRPr="00E62F75">
              <w:rPr>
                <w:color w:val="000000"/>
              </w:rPr>
              <w:t>0,259</w:t>
            </w:r>
          </w:p>
        </w:tc>
        <w:tc>
          <w:tcPr>
            <w:tcW w:w="2074" w:type="dxa"/>
            <w:gridSpan w:val="2"/>
            <w:noWrap/>
            <w:vAlign w:val="center"/>
            <w:hideMark/>
          </w:tcPr>
          <w:p w14:paraId="47CC4C6C" w14:textId="5A2A5ED7" w:rsidR="00500EB5" w:rsidRPr="00E62F75" w:rsidRDefault="00500EB5" w:rsidP="00E62F75">
            <w:pPr>
              <w:jc w:val="center"/>
              <w:rPr>
                <w:color w:val="000000"/>
              </w:rPr>
            </w:pPr>
            <w:r w:rsidRPr="00E62F75">
              <w:rPr>
                <w:color w:val="000000"/>
              </w:rPr>
              <w:t>0,471</w:t>
            </w:r>
          </w:p>
        </w:tc>
        <w:tc>
          <w:tcPr>
            <w:tcW w:w="2232" w:type="dxa"/>
            <w:gridSpan w:val="2"/>
            <w:noWrap/>
            <w:vAlign w:val="center"/>
            <w:hideMark/>
          </w:tcPr>
          <w:p w14:paraId="039C9DF6" w14:textId="64661B0B" w:rsidR="00500EB5" w:rsidRPr="00E62F75" w:rsidRDefault="00500EB5" w:rsidP="00E62F75">
            <w:pPr>
              <w:jc w:val="center"/>
              <w:rPr>
                <w:color w:val="000000"/>
              </w:rPr>
            </w:pPr>
            <w:r w:rsidRPr="00E62F75">
              <w:rPr>
                <w:color w:val="000000"/>
              </w:rPr>
              <w:t>0,147</w:t>
            </w:r>
          </w:p>
        </w:tc>
        <w:tc>
          <w:tcPr>
            <w:tcW w:w="1924" w:type="dxa"/>
            <w:gridSpan w:val="2"/>
            <w:noWrap/>
            <w:vAlign w:val="center"/>
            <w:hideMark/>
          </w:tcPr>
          <w:p w14:paraId="2A6487DD" w14:textId="745C1745" w:rsidR="00500EB5" w:rsidRPr="00E62F75" w:rsidRDefault="00500EB5" w:rsidP="00E62F75">
            <w:pPr>
              <w:jc w:val="center"/>
              <w:rPr>
                <w:color w:val="000000"/>
              </w:rPr>
            </w:pPr>
            <w:r w:rsidRPr="00E62F75">
              <w:rPr>
                <w:color w:val="000000"/>
              </w:rPr>
              <w:t>0,052</w:t>
            </w:r>
          </w:p>
        </w:tc>
      </w:tr>
      <w:tr w:rsidR="00500EB5" w:rsidRPr="00435CF9" w14:paraId="710B715F" w14:textId="77777777" w:rsidTr="00E62F75">
        <w:trPr>
          <w:trHeight w:val="300"/>
        </w:trPr>
        <w:tc>
          <w:tcPr>
            <w:tcW w:w="1820" w:type="dxa"/>
            <w:noWrap/>
            <w:vAlign w:val="center"/>
            <w:hideMark/>
          </w:tcPr>
          <w:p w14:paraId="028A89B6" w14:textId="77777777" w:rsidR="00500EB5" w:rsidRPr="00E62F75" w:rsidRDefault="00500EB5" w:rsidP="006E2420">
            <w:pPr>
              <w:jc w:val="center"/>
              <w:rPr>
                <w:color w:val="000000"/>
              </w:rPr>
            </w:pPr>
            <w:r w:rsidRPr="00E62F75">
              <w:rPr>
                <w:color w:val="000000"/>
              </w:rPr>
              <w:lastRenderedPageBreak/>
              <w:t>p-v rhs RESET test</w:t>
            </w:r>
          </w:p>
        </w:tc>
        <w:tc>
          <w:tcPr>
            <w:tcW w:w="2087" w:type="dxa"/>
            <w:gridSpan w:val="2"/>
            <w:noWrap/>
            <w:vAlign w:val="center"/>
            <w:hideMark/>
          </w:tcPr>
          <w:p w14:paraId="17D1CC3C" w14:textId="69A2AB62" w:rsidR="00500EB5" w:rsidRPr="00E62F75" w:rsidRDefault="00500EB5" w:rsidP="00E62F75">
            <w:pPr>
              <w:jc w:val="center"/>
              <w:rPr>
                <w:color w:val="000000"/>
              </w:rPr>
            </w:pPr>
            <w:r w:rsidRPr="00E62F75">
              <w:rPr>
                <w:color w:val="000000"/>
              </w:rPr>
              <w:t>0,162</w:t>
            </w:r>
          </w:p>
        </w:tc>
        <w:tc>
          <w:tcPr>
            <w:tcW w:w="2189" w:type="dxa"/>
            <w:gridSpan w:val="2"/>
            <w:noWrap/>
            <w:vAlign w:val="center"/>
            <w:hideMark/>
          </w:tcPr>
          <w:p w14:paraId="6694C75B" w14:textId="2BC18250" w:rsidR="00500EB5" w:rsidRPr="00E62F75" w:rsidRDefault="00500EB5" w:rsidP="00E62F75">
            <w:pPr>
              <w:jc w:val="center"/>
              <w:rPr>
                <w:color w:val="000000"/>
              </w:rPr>
            </w:pPr>
            <w:r w:rsidRPr="00E62F75">
              <w:rPr>
                <w:color w:val="000000"/>
              </w:rPr>
              <w:t>0,054</w:t>
            </w:r>
          </w:p>
        </w:tc>
        <w:tc>
          <w:tcPr>
            <w:tcW w:w="1992" w:type="dxa"/>
            <w:gridSpan w:val="2"/>
            <w:noWrap/>
            <w:vAlign w:val="center"/>
            <w:hideMark/>
          </w:tcPr>
          <w:p w14:paraId="74B0C952" w14:textId="595DDA07" w:rsidR="00500EB5" w:rsidRPr="00E62F75" w:rsidRDefault="00500EB5" w:rsidP="00E62F75">
            <w:pPr>
              <w:jc w:val="center"/>
              <w:rPr>
                <w:color w:val="000000"/>
              </w:rPr>
            </w:pPr>
            <w:r w:rsidRPr="00E62F75">
              <w:rPr>
                <w:color w:val="000000"/>
              </w:rPr>
              <w:t>0,111</w:t>
            </w:r>
          </w:p>
        </w:tc>
        <w:tc>
          <w:tcPr>
            <w:tcW w:w="2074" w:type="dxa"/>
            <w:gridSpan w:val="2"/>
            <w:noWrap/>
            <w:vAlign w:val="center"/>
            <w:hideMark/>
          </w:tcPr>
          <w:p w14:paraId="3D2831C5" w14:textId="1C0D80D5" w:rsidR="00500EB5" w:rsidRPr="00E62F75" w:rsidRDefault="00500EB5" w:rsidP="00E62F75">
            <w:pPr>
              <w:jc w:val="center"/>
              <w:rPr>
                <w:color w:val="000000"/>
              </w:rPr>
            </w:pPr>
            <w:r w:rsidRPr="00E62F75">
              <w:rPr>
                <w:color w:val="000000"/>
              </w:rPr>
              <w:t>0,045</w:t>
            </w:r>
          </w:p>
        </w:tc>
        <w:tc>
          <w:tcPr>
            <w:tcW w:w="2232" w:type="dxa"/>
            <w:gridSpan w:val="2"/>
            <w:noWrap/>
            <w:vAlign w:val="center"/>
            <w:hideMark/>
          </w:tcPr>
          <w:p w14:paraId="4A0A2A75" w14:textId="3611E1A2" w:rsidR="00500EB5" w:rsidRPr="00E62F75" w:rsidRDefault="00500EB5" w:rsidP="00E62F75">
            <w:pPr>
              <w:jc w:val="center"/>
              <w:rPr>
                <w:color w:val="000000"/>
              </w:rPr>
            </w:pPr>
            <w:r w:rsidRPr="00E62F75">
              <w:rPr>
                <w:color w:val="000000"/>
              </w:rPr>
              <w:t>0,384</w:t>
            </w:r>
          </w:p>
        </w:tc>
        <w:tc>
          <w:tcPr>
            <w:tcW w:w="1924" w:type="dxa"/>
            <w:gridSpan w:val="2"/>
            <w:noWrap/>
            <w:vAlign w:val="center"/>
            <w:hideMark/>
          </w:tcPr>
          <w:p w14:paraId="030BA6D2" w14:textId="7EF83313" w:rsidR="00500EB5" w:rsidRPr="00E62F75" w:rsidRDefault="00500EB5" w:rsidP="00E62F75">
            <w:pPr>
              <w:jc w:val="center"/>
              <w:rPr>
                <w:color w:val="000000"/>
              </w:rPr>
            </w:pPr>
            <w:r w:rsidRPr="00E62F75">
              <w:rPr>
                <w:color w:val="000000"/>
              </w:rPr>
              <w:t>0,332</w:t>
            </w:r>
          </w:p>
        </w:tc>
      </w:tr>
      <w:tr w:rsidR="00500EB5" w:rsidRPr="00435CF9" w14:paraId="32765EE8" w14:textId="77777777" w:rsidTr="00E62F75">
        <w:trPr>
          <w:trHeight w:val="300"/>
        </w:trPr>
        <w:tc>
          <w:tcPr>
            <w:tcW w:w="1820" w:type="dxa"/>
            <w:noWrap/>
            <w:vAlign w:val="center"/>
            <w:hideMark/>
          </w:tcPr>
          <w:p w14:paraId="5F09345C" w14:textId="77777777" w:rsidR="00500EB5" w:rsidRPr="00E62F75" w:rsidRDefault="00500EB5" w:rsidP="006E2420">
            <w:pPr>
              <w:jc w:val="center"/>
              <w:rPr>
                <w:color w:val="000000"/>
              </w:rPr>
            </w:pPr>
            <w:r w:rsidRPr="00E62F75">
              <w:rPr>
                <w:color w:val="000000"/>
              </w:rPr>
              <w:t>p-v Breusch-Godfrey</w:t>
            </w:r>
          </w:p>
        </w:tc>
        <w:tc>
          <w:tcPr>
            <w:tcW w:w="2087" w:type="dxa"/>
            <w:gridSpan w:val="2"/>
            <w:noWrap/>
            <w:vAlign w:val="center"/>
            <w:hideMark/>
          </w:tcPr>
          <w:p w14:paraId="7F2A9F16" w14:textId="45B7FBBF" w:rsidR="00500EB5" w:rsidRPr="00E62F75" w:rsidRDefault="00500EB5" w:rsidP="00E62F75">
            <w:pPr>
              <w:jc w:val="center"/>
              <w:rPr>
                <w:color w:val="000000"/>
              </w:rPr>
            </w:pPr>
            <w:r w:rsidRPr="00E62F75">
              <w:rPr>
                <w:color w:val="000000"/>
              </w:rPr>
              <w:t>4E-05</w:t>
            </w:r>
          </w:p>
        </w:tc>
        <w:tc>
          <w:tcPr>
            <w:tcW w:w="2189" w:type="dxa"/>
            <w:gridSpan w:val="2"/>
            <w:noWrap/>
            <w:vAlign w:val="center"/>
            <w:hideMark/>
          </w:tcPr>
          <w:p w14:paraId="2125FDE3" w14:textId="75F400DB" w:rsidR="00500EB5" w:rsidRPr="00E62F75" w:rsidRDefault="00500EB5" w:rsidP="00E62F75">
            <w:pPr>
              <w:jc w:val="center"/>
              <w:rPr>
                <w:color w:val="000000"/>
              </w:rPr>
            </w:pPr>
            <w:r w:rsidRPr="00E62F75">
              <w:rPr>
                <w:color w:val="000000"/>
              </w:rPr>
              <w:t>0,002</w:t>
            </w:r>
          </w:p>
        </w:tc>
        <w:tc>
          <w:tcPr>
            <w:tcW w:w="1992" w:type="dxa"/>
            <w:gridSpan w:val="2"/>
            <w:noWrap/>
            <w:vAlign w:val="center"/>
            <w:hideMark/>
          </w:tcPr>
          <w:p w14:paraId="4989C0B6" w14:textId="04B74237" w:rsidR="00500EB5" w:rsidRPr="00E62F75" w:rsidRDefault="00500EB5" w:rsidP="00E62F75">
            <w:pPr>
              <w:jc w:val="center"/>
              <w:rPr>
                <w:color w:val="000000"/>
              </w:rPr>
            </w:pPr>
            <w:r w:rsidRPr="00E62F75">
              <w:rPr>
                <w:color w:val="000000"/>
              </w:rPr>
              <w:t>0,205</w:t>
            </w:r>
          </w:p>
        </w:tc>
        <w:tc>
          <w:tcPr>
            <w:tcW w:w="2074" w:type="dxa"/>
            <w:gridSpan w:val="2"/>
            <w:noWrap/>
            <w:vAlign w:val="center"/>
            <w:hideMark/>
          </w:tcPr>
          <w:p w14:paraId="44B2D863" w14:textId="49596D7B" w:rsidR="00500EB5" w:rsidRPr="00E62F75" w:rsidRDefault="00500EB5" w:rsidP="00E62F75">
            <w:pPr>
              <w:jc w:val="center"/>
              <w:rPr>
                <w:color w:val="000000"/>
              </w:rPr>
            </w:pPr>
            <w:r w:rsidRPr="00E62F75">
              <w:rPr>
                <w:color w:val="000000"/>
              </w:rPr>
              <w:t>0,693</w:t>
            </w:r>
          </w:p>
        </w:tc>
        <w:tc>
          <w:tcPr>
            <w:tcW w:w="2232" w:type="dxa"/>
            <w:gridSpan w:val="2"/>
            <w:noWrap/>
            <w:vAlign w:val="center"/>
            <w:hideMark/>
          </w:tcPr>
          <w:p w14:paraId="1C2438BD" w14:textId="09060D0E" w:rsidR="00500EB5" w:rsidRPr="00E62F75" w:rsidRDefault="00500EB5" w:rsidP="00E62F75">
            <w:pPr>
              <w:jc w:val="center"/>
              <w:rPr>
                <w:color w:val="000000"/>
              </w:rPr>
            </w:pPr>
            <w:r w:rsidRPr="00E62F75">
              <w:rPr>
                <w:color w:val="000000"/>
              </w:rPr>
              <w:t>0,001</w:t>
            </w:r>
          </w:p>
        </w:tc>
        <w:tc>
          <w:tcPr>
            <w:tcW w:w="1924" w:type="dxa"/>
            <w:gridSpan w:val="2"/>
            <w:noWrap/>
            <w:vAlign w:val="center"/>
            <w:hideMark/>
          </w:tcPr>
          <w:p w14:paraId="34A17E48" w14:textId="6265D402" w:rsidR="00500EB5" w:rsidRPr="00E62F75" w:rsidRDefault="00500EB5" w:rsidP="00E62F75">
            <w:pPr>
              <w:jc w:val="center"/>
              <w:rPr>
                <w:color w:val="000000"/>
              </w:rPr>
            </w:pPr>
            <w:r w:rsidRPr="00E62F75">
              <w:rPr>
                <w:color w:val="000000"/>
              </w:rPr>
              <w:t>2E-04</w:t>
            </w:r>
          </w:p>
        </w:tc>
      </w:tr>
      <w:tr w:rsidR="00500EB5" w:rsidRPr="00435CF9" w14:paraId="2BC70200" w14:textId="77777777" w:rsidTr="00E62F75">
        <w:trPr>
          <w:trHeight w:val="300"/>
        </w:trPr>
        <w:tc>
          <w:tcPr>
            <w:tcW w:w="1820" w:type="dxa"/>
            <w:noWrap/>
            <w:vAlign w:val="center"/>
            <w:hideMark/>
          </w:tcPr>
          <w:p w14:paraId="0223C074" w14:textId="77777777" w:rsidR="00500EB5" w:rsidRPr="00E62F75" w:rsidRDefault="00500EB5" w:rsidP="006E2420">
            <w:pPr>
              <w:jc w:val="center"/>
              <w:rPr>
                <w:color w:val="000000"/>
              </w:rPr>
            </w:pPr>
            <w:r w:rsidRPr="00E62F75">
              <w:rPr>
                <w:color w:val="000000"/>
              </w:rPr>
              <w:t>R2</w:t>
            </w:r>
          </w:p>
        </w:tc>
        <w:tc>
          <w:tcPr>
            <w:tcW w:w="2087" w:type="dxa"/>
            <w:gridSpan w:val="2"/>
            <w:noWrap/>
            <w:vAlign w:val="center"/>
            <w:hideMark/>
          </w:tcPr>
          <w:p w14:paraId="309AD146" w14:textId="00FE8C15" w:rsidR="00500EB5" w:rsidRPr="00E62F75" w:rsidRDefault="00500EB5" w:rsidP="00E62F75">
            <w:pPr>
              <w:jc w:val="center"/>
              <w:rPr>
                <w:color w:val="000000"/>
              </w:rPr>
            </w:pPr>
            <w:r w:rsidRPr="00E62F75">
              <w:rPr>
                <w:color w:val="000000"/>
              </w:rPr>
              <w:t>0,9798</w:t>
            </w:r>
          </w:p>
        </w:tc>
        <w:tc>
          <w:tcPr>
            <w:tcW w:w="2189" w:type="dxa"/>
            <w:gridSpan w:val="2"/>
            <w:noWrap/>
            <w:vAlign w:val="center"/>
            <w:hideMark/>
          </w:tcPr>
          <w:p w14:paraId="3E5B2793" w14:textId="70833E09" w:rsidR="00500EB5" w:rsidRPr="00E62F75" w:rsidRDefault="00500EB5" w:rsidP="00E62F75">
            <w:pPr>
              <w:jc w:val="center"/>
              <w:rPr>
                <w:color w:val="000000"/>
              </w:rPr>
            </w:pPr>
            <w:r w:rsidRPr="00E62F75">
              <w:rPr>
                <w:color w:val="000000"/>
              </w:rPr>
              <w:t>0,9904</w:t>
            </w:r>
          </w:p>
        </w:tc>
        <w:tc>
          <w:tcPr>
            <w:tcW w:w="1992" w:type="dxa"/>
            <w:gridSpan w:val="2"/>
            <w:noWrap/>
            <w:vAlign w:val="center"/>
            <w:hideMark/>
          </w:tcPr>
          <w:p w14:paraId="4A0A0546" w14:textId="0B7A3805" w:rsidR="00500EB5" w:rsidRPr="00E62F75" w:rsidRDefault="00500EB5" w:rsidP="00E62F75">
            <w:pPr>
              <w:jc w:val="center"/>
              <w:rPr>
                <w:color w:val="000000"/>
              </w:rPr>
            </w:pPr>
            <w:r w:rsidRPr="00E62F75">
              <w:rPr>
                <w:color w:val="000000"/>
              </w:rPr>
              <w:t>0,9864</w:t>
            </w:r>
          </w:p>
        </w:tc>
        <w:tc>
          <w:tcPr>
            <w:tcW w:w="2074" w:type="dxa"/>
            <w:gridSpan w:val="2"/>
            <w:noWrap/>
            <w:vAlign w:val="center"/>
            <w:hideMark/>
          </w:tcPr>
          <w:p w14:paraId="7D792438" w14:textId="74215080" w:rsidR="00500EB5" w:rsidRPr="00E62F75" w:rsidRDefault="00500EB5" w:rsidP="00E62F75">
            <w:pPr>
              <w:jc w:val="center"/>
              <w:rPr>
                <w:color w:val="000000"/>
              </w:rPr>
            </w:pPr>
            <w:r w:rsidRPr="00E62F75">
              <w:rPr>
                <w:color w:val="000000"/>
              </w:rPr>
              <w:t>0,9780</w:t>
            </w:r>
          </w:p>
        </w:tc>
        <w:tc>
          <w:tcPr>
            <w:tcW w:w="2232" w:type="dxa"/>
            <w:gridSpan w:val="2"/>
            <w:noWrap/>
            <w:vAlign w:val="center"/>
            <w:hideMark/>
          </w:tcPr>
          <w:p w14:paraId="2B6F77B9" w14:textId="33AD8816" w:rsidR="00500EB5" w:rsidRPr="00E62F75" w:rsidRDefault="00500EB5" w:rsidP="00E62F75">
            <w:pPr>
              <w:jc w:val="center"/>
              <w:rPr>
                <w:color w:val="000000"/>
              </w:rPr>
            </w:pPr>
            <w:r w:rsidRPr="00E62F75">
              <w:rPr>
                <w:color w:val="000000"/>
              </w:rPr>
              <w:t>0,9789</w:t>
            </w:r>
          </w:p>
        </w:tc>
        <w:tc>
          <w:tcPr>
            <w:tcW w:w="1924" w:type="dxa"/>
            <w:gridSpan w:val="2"/>
            <w:noWrap/>
            <w:vAlign w:val="center"/>
            <w:hideMark/>
          </w:tcPr>
          <w:p w14:paraId="6E50C5F4" w14:textId="7C2D6D32" w:rsidR="00500EB5" w:rsidRPr="00E62F75" w:rsidRDefault="00500EB5" w:rsidP="00E62F75">
            <w:pPr>
              <w:jc w:val="center"/>
              <w:rPr>
                <w:color w:val="000000"/>
              </w:rPr>
            </w:pPr>
            <w:r w:rsidRPr="00E62F75">
              <w:rPr>
                <w:color w:val="000000"/>
              </w:rPr>
              <w:t>0,9774</w:t>
            </w:r>
          </w:p>
        </w:tc>
      </w:tr>
      <w:tr w:rsidR="00500EB5" w:rsidRPr="00435CF9" w14:paraId="0AD3270A" w14:textId="77777777" w:rsidTr="00E62F75">
        <w:trPr>
          <w:trHeight w:val="300"/>
        </w:trPr>
        <w:tc>
          <w:tcPr>
            <w:tcW w:w="1820" w:type="dxa"/>
            <w:noWrap/>
            <w:vAlign w:val="center"/>
            <w:hideMark/>
          </w:tcPr>
          <w:p w14:paraId="0CA48442" w14:textId="77777777" w:rsidR="00500EB5" w:rsidRPr="00E62F75" w:rsidRDefault="00500EB5" w:rsidP="006E2420">
            <w:pPr>
              <w:jc w:val="center"/>
              <w:rPr>
                <w:color w:val="000000"/>
              </w:rPr>
            </w:pPr>
            <w:r w:rsidRPr="00E62F75">
              <w:rPr>
                <w:color w:val="000000"/>
              </w:rPr>
              <w:t>Adj R2</w:t>
            </w:r>
          </w:p>
        </w:tc>
        <w:tc>
          <w:tcPr>
            <w:tcW w:w="2087" w:type="dxa"/>
            <w:gridSpan w:val="2"/>
            <w:noWrap/>
            <w:vAlign w:val="center"/>
            <w:hideMark/>
          </w:tcPr>
          <w:p w14:paraId="1E728BAE" w14:textId="59A3549D" w:rsidR="00500EB5" w:rsidRPr="00E62F75" w:rsidRDefault="00500EB5" w:rsidP="00E62F75">
            <w:pPr>
              <w:jc w:val="center"/>
              <w:rPr>
                <w:color w:val="000000"/>
              </w:rPr>
            </w:pPr>
            <w:r w:rsidRPr="00E62F75">
              <w:rPr>
                <w:color w:val="000000"/>
              </w:rPr>
              <w:t>0,9796</w:t>
            </w:r>
          </w:p>
        </w:tc>
        <w:tc>
          <w:tcPr>
            <w:tcW w:w="2189" w:type="dxa"/>
            <w:gridSpan w:val="2"/>
            <w:noWrap/>
            <w:vAlign w:val="center"/>
            <w:hideMark/>
          </w:tcPr>
          <w:p w14:paraId="2B65526D" w14:textId="025E9A99" w:rsidR="00500EB5" w:rsidRPr="00E62F75" w:rsidRDefault="00500EB5" w:rsidP="00E62F75">
            <w:pPr>
              <w:jc w:val="center"/>
              <w:rPr>
                <w:color w:val="000000"/>
              </w:rPr>
            </w:pPr>
            <w:r w:rsidRPr="00E62F75">
              <w:rPr>
                <w:color w:val="000000"/>
              </w:rPr>
              <w:t>0,9902</w:t>
            </w:r>
          </w:p>
        </w:tc>
        <w:tc>
          <w:tcPr>
            <w:tcW w:w="1992" w:type="dxa"/>
            <w:gridSpan w:val="2"/>
            <w:noWrap/>
            <w:vAlign w:val="center"/>
            <w:hideMark/>
          </w:tcPr>
          <w:p w14:paraId="6917EC9F" w14:textId="5CEAA096" w:rsidR="00500EB5" w:rsidRPr="00E62F75" w:rsidRDefault="00500EB5" w:rsidP="00E62F75">
            <w:pPr>
              <w:jc w:val="center"/>
              <w:rPr>
                <w:color w:val="000000"/>
              </w:rPr>
            </w:pPr>
            <w:r w:rsidRPr="00E62F75">
              <w:rPr>
                <w:color w:val="000000"/>
              </w:rPr>
              <w:t>0,9862</w:t>
            </w:r>
          </w:p>
        </w:tc>
        <w:tc>
          <w:tcPr>
            <w:tcW w:w="2074" w:type="dxa"/>
            <w:gridSpan w:val="2"/>
            <w:noWrap/>
            <w:vAlign w:val="center"/>
            <w:hideMark/>
          </w:tcPr>
          <w:p w14:paraId="55DD8579" w14:textId="41F52216" w:rsidR="00500EB5" w:rsidRPr="00E62F75" w:rsidRDefault="00500EB5" w:rsidP="00E62F75">
            <w:pPr>
              <w:jc w:val="center"/>
              <w:rPr>
                <w:color w:val="000000"/>
              </w:rPr>
            </w:pPr>
            <w:r w:rsidRPr="00E62F75">
              <w:rPr>
                <w:color w:val="000000"/>
              </w:rPr>
              <w:t>0,9778</w:t>
            </w:r>
          </w:p>
        </w:tc>
        <w:tc>
          <w:tcPr>
            <w:tcW w:w="2232" w:type="dxa"/>
            <w:gridSpan w:val="2"/>
            <w:noWrap/>
            <w:vAlign w:val="center"/>
            <w:hideMark/>
          </w:tcPr>
          <w:p w14:paraId="2E565A82" w14:textId="7983E43E" w:rsidR="00500EB5" w:rsidRPr="00E62F75" w:rsidRDefault="00500EB5" w:rsidP="00E62F75">
            <w:pPr>
              <w:jc w:val="center"/>
              <w:rPr>
                <w:color w:val="000000"/>
              </w:rPr>
            </w:pPr>
            <w:r w:rsidRPr="00E62F75">
              <w:rPr>
                <w:color w:val="000000"/>
              </w:rPr>
              <w:t>0,9785</w:t>
            </w:r>
          </w:p>
        </w:tc>
        <w:tc>
          <w:tcPr>
            <w:tcW w:w="1924" w:type="dxa"/>
            <w:gridSpan w:val="2"/>
            <w:noWrap/>
            <w:vAlign w:val="center"/>
            <w:hideMark/>
          </w:tcPr>
          <w:p w14:paraId="41DB081D" w14:textId="24845E4D" w:rsidR="00500EB5" w:rsidRPr="00E62F75" w:rsidRDefault="00500EB5" w:rsidP="00E62F75">
            <w:pPr>
              <w:jc w:val="center"/>
              <w:rPr>
                <w:color w:val="000000"/>
              </w:rPr>
            </w:pPr>
            <w:r w:rsidRPr="00E62F75">
              <w:rPr>
                <w:color w:val="000000"/>
              </w:rPr>
              <w:t>0,9771</w:t>
            </w:r>
          </w:p>
        </w:tc>
      </w:tr>
      <w:tr w:rsidR="00500EB5" w:rsidRPr="00435CF9" w14:paraId="3BC325A3" w14:textId="77777777" w:rsidTr="00E62F75">
        <w:trPr>
          <w:trHeight w:val="300"/>
        </w:trPr>
        <w:tc>
          <w:tcPr>
            <w:tcW w:w="1820" w:type="dxa"/>
            <w:noWrap/>
            <w:vAlign w:val="center"/>
            <w:hideMark/>
          </w:tcPr>
          <w:p w14:paraId="618D70B0" w14:textId="77777777" w:rsidR="00500EB5" w:rsidRPr="00E62F75" w:rsidRDefault="00500EB5" w:rsidP="006E2420">
            <w:pPr>
              <w:jc w:val="center"/>
              <w:rPr>
                <w:color w:val="000000"/>
              </w:rPr>
            </w:pPr>
            <w:r w:rsidRPr="00E62F75">
              <w:rPr>
                <w:color w:val="000000"/>
              </w:rPr>
              <w:t>AIC</w:t>
            </w:r>
          </w:p>
        </w:tc>
        <w:tc>
          <w:tcPr>
            <w:tcW w:w="2087" w:type="dxa"/>
            <w:gridSpan w:val="2"/>
            <w:noWrap/>
            <w:vAlign w:val="center"/>
            <w:hideMark/>
          </w:tcPr>
          <w:p w14:paraId="0A2909C6" w14:textId="18E2A42D" w:rsidR="00500EB5" w:rsidRPr="00E62F75" w:rsidRDefault="00500EB5" w:rsidP="00E62F75">
            <w:pPr>
              <w:jc w:val="center"/>
              <w:rPr>
                <w:color w:val="000000"/>
              </w:rPr>
            </w:pPr>
            <w:r w:rsidRPr="00E62F75">
              <w:rPr>
                <w:color w:val="000000"/>
              </w:rPr>
              <w:t>896</w:t>
            </w:r>
          </w:p>
        </w:tc>
        <w:tc>
          <w:tcPr>
            <w:tcW w:w="2189" w:type="dxa"/>
            <w:gridSpan w:val="2"/>
            <w:noWrap/>
            <w:vAlign w:val="center"/>
            <w:hideMark/>
          </w:tcPr>
          <w:p w14:paraId="6368B1BE" w14:textId="107BB9A0" w:rsidR="00500EB5" w:rsidRPr="00E62F75" w:rsidRDefault="00500EB5" w:rsidP="00E62F75">
            <w:pPr>
              <w:jc w:val="center"/>
              <w:rPr>
                <w:color w:val="000000"/>
              </w:rPr>
            </w:pPr>
            <w:r w:rsidRPr="00E62F75">
              <w:rPr>
                <w:color w:val="000000"/>
              </w:rPr>
              <w:t>562</w:t>
            </w:r>
          </w:p>
        </w:tc>
        <w:tc>
          <w:tcPr>
            <w:tcW w:w="1992" w:type="dxa"/>
            <w:gridSpan w:val="2"/>
            <w:noWrap/>
            <w:vAlign w:val="center"/>
            <w:hideMark/>
          </w:tcPr>
          <w:p w14:paraId="4277A46F" w14:textId="38EC5EF9" w:rsidR="00500EB5" w:rsidRPr="00E62F75" w:rsidRDefault="00500EB5" w:rsidP="00E62F75">
            <w:pPr>
              <w:jc w:val="center"/>
              <w:rPr>
                <w:color w:val="000000"/>
              </w:rPr>
            </w:pPr>
            <w:r w:rsidRPr="00E62F75">
              <w:rPr>
                <w:color w:val="000000"/>
              </w:rPr>
              <w:t>713</w:t>
            </w:r>
          </w:p>
        </w:tc>
        <w:tc>
          <w:tcPr>
            <w:tcW w:w="2074" w:type="dxa"/>
            <w:gridSpan w:val="2"/>
            <w:noWrap/>
            <w:vAlign w:val="center"/>
            <w:hideMark/>
          </w:tcPr>
          <w:p w14:paraId="02EC0B12" w14:textId="4064697E" w:rsidR="00500EB5" w:rsidRPr="00E62F75" w:rsidRDefault="00500EB5" w:rsidP="00E62F75">
            <w:pPr>
              <w:jc w:val="center"/>
              <w:rPr>
                <w:color w:val="000000"/>
              </w:rPr>
            </w:pPr>
            <w:r w:rsidRPr="00E62F75">
              <w:rPr>
                <w:color w:val="000000"/>
              </w:rPr>
              <w:t>808</w:t>
            </w:r>
          </w:p>
        </w:tc>
        <w:tc>
          <w:tcPr>
            <w:tcW w:w="2232" w:type="dxa"/>
            <w:gridSpan w:val="2"/>
            <w:noWrap/>
            <w:vAlign w:val="center"/>
            <w:hideMark/>
          </w:tcPr>
          <w:p w14:paraId="347175BA" w14:textId="332A7450" w:rsidR="00500EB5" w:rsidRPr="00E62F75" w:rsidRDefault="00500EB5" w:rsidP="00E62F75">
            <w:pPr>
              <w:jc w:val="center"/>
              <w:rPr>
                <w:color w:val="000000"/>
              </w:rPr>
            </w:pPr>
            <w:r w:rsidRPr="00E62F75">
              <w:rPr>
                <w:color w:val="000000"/>
              </w:rPr>
              <w:t>850</w:t>
            </w:r>
          </w:p>
        </w:tc>
        <w:tc>
          <w:tcPr>
            <w:tcW w:w="1924" w:type="dxa"/>
            <w:gridSpan w:val="2"/>
            <w:noWrap/>
            <w:vAlign w:val="center"/>
            <w:hideMark/>
          </w:tcPr>
          <w:p w14:paraId="7FBE1F49" w14:textId="2F20ED90" w:rsidR="00500EB5" w:rsidRPr="00E62F75" w:rsidRDefault="00500EB5" w:rsidP="00E62F75">
            <w:pPr>
              <w:jc w:val="center"/>
              <w:rPr>
                <w:color w:val="000000"/>
              </w:rPr>
            </w:pPr>
            <w:r w:rsidRPr="00E62F75">
              <w:rPr>
                <w:color w:val="000000"/>
              </w:rPr>
              <w:t>999</w:t>
            </w:r>
          </w:p>
        </w:tc>
      </w:tr>
      <w:tr w:rsidR="00500EB5" w:rsidRPr="00435CF9" w14:paraId="009A4EB5" w14:textId="77777777" w:rsidTr="00E62F75">
        <w:trPr>
          <w:trHeight w:val="300"/>
        </w:trPr>
        <w:tc>
          <w:tcPr>
            <w:tcW w:w="1820" w:type="dxa"/>
            <w:noWrap/>
            <w:vAlign w:val="center"/>
            <w:hideMark/>
          </w:tcPr>
          <w:p w14:paraId="4887AA44" w14:textId="77777777" w:rsidR="00500EB5" w:rsidRPr="00E62F75" w:rsidRDefault="00500EB5" w:rsidP="006E2420">
            <w:pPr>
              <w:jc w:val="center"/>
              <w:rPr>
                <w:color w:val="000000"/>
              </w:rPr>
            </w:pPr>
            <w:r w:rsidRPr="00E62F75">
              <w:rPr>
                <w:color w:val="000000"/>
              </w:rPr>
              <w:t>SIC</w:t>
            </w:r>
          </w:p>
        </w:tc>
        <w:tc>
          <w:tcPr>
            <w:tcW w:w="2087" w:type="dxa"/>
            <w:gridSpan w:val="2"/>
            <w:noWrap/>
            <w:vAlign w:val="center"/>
            <w:hideMark/>
          </w:tcPr>
          <w:p w14:paraId="179BDA8E" w14:textId="32F2D4EA" w:rsidR="00500EB5" w:rsidRPr="00E62F75" w:rsidRDefault="00500EB5" w:rsidP="00E62F75">
            <w:pPr>
              <w:jc w:val="center"/>
              <w:rPr>
                <w:color w:val="000000"/>
              </w:rPr>
            </w:pPr>
            <w:r w:rsidRPr="00E62F75">
              <w:rPr>
                <w:color w:val="000000"/>
              </w:rPr>
              <w:t>920</w:t>
            </w:r>
          </w:p>
        </w:tc>
        <w:tc>
          <w:tcPr>
            <w:tcW w:w="2189" w:type="dxa"/>
            <w:gridSpan w:val="2"/>
            <w:noWrap/>
            <w:vAlign w:val="center"/>
            <w:hideMark/>
          </w:tcPr>
          <w:p w14:paraId="511C49FC" w14:textId="095BA514" w:rsidR="00500EB5" w:rsidRPr="00E62F75" w:rsidRDefault="00500EB5" w:rsidP="00E62F75">
            <w:pPr>
              <w:jc w:val="center"/>
              <w:rPr>
                <w:color w:val="000000"/>
              </w:rPr>
            </w:pPr>
            <w:r w:rsidRPr="00E62F75">
              <w:rPr>
                <w:color w:val="000000"/>
              </w:rPr>
              <w:t>593</w:t>
            </w:r>
          </w:p>
        </w:tc>
        <w:tc>
          <w:tcPr>
            <w:tcW w:w="1992" w:type="dxa"/>
            <w:gridSpan w:val="2"/>
            <w:noWrap/>
            <w:vAlign w:val="center"/>
            <w:hideMark/>
          </w:tcPr>
          <w:p w14:paraId="454F1E91" w14:textId="6358E750" w:rsidR="00500EB5" w:rsidRPr="00E62F75" w:rsidRDefault="00500EB5" w:rsidP="00E62F75">
            <w:pPr>
              <w:jc w:val="center"/>
              <w:rPr>
                <w:color w:val="000000"/>
              </w:rPr>
            </w:pPr>
            <w:r w:rsidRPr="00E62F75">
              <w:rPr>
                <w:color w:val="000000"/>
              </w:rPr>
              <w:t>740</w:t>
            </w:r>
          </w:p>
        </w:tc>
        <w:tc>
          <w:tcPr>
            <w:tcW w:w="2074" w:type="dxa"/>
            <w:gridSpan w:val="2"/>
            <w:noWrap/>
            <w:vAlign w:val="center"/>
            <w:hideMark/>
          </w:tcPr>
          <w:p w14:paraId="0754683C" w14:textId="1FBEC7AD" w:rsidR="00500EB5" w:rsidRPr="00E62F75" w:rsidRDefault="00500EB5" w:rsidP="00E62F75">
            <w:pPr>
              <w:jc w:val="center"/>
              <w:rPr>
                <w:color w:val="000000"/>
              </w:rPr>
            </w:pPr>
            <w:r w:rsidRPr="00E62F75">
              <w:rPr>
                <w:color w:val="000000"/>
              </w:rPr>
              <w:t>831</w:t>
            </w:r>
          </w:p>
        </w:tc>
        <w:tc>
          <w:tcPr>
            <w:tcW w:w="2232" w:type="dxa"/>
            <w:gridSpan w:val="2"/>
            <w:noWrap/>
            <w:vAlign w:val="center"/>
            <w:hideMark/>
          </w:tcPr>
          <w:p w14:paraId="4C2F8B2E" w14:textId="77CC64D0" w:rsidR="00500EB5" w:rsidRPr="00E62F75" w:rsidRDefault="00500EB5" w:rsidP="00E62F75">
            <w:pPr>
              <w:jc w:val="center"/>
              <w:rPr>
                <w:color w:val="000000"/>
              </w:rPr>
            </w:pPr>
            <w:r w:rsidRPr="00E62F75">
              <w:rPr>
                <w:color w:val="000000"/>
              </w:rPr>
              <w:t>882</w:t>
            </w:r>
          </w:p>
        </w:tc>
        <w:tc>
          <w:tcPr>
            <w:tcW w:w="1924" w:type="dxa"/>
            <w:gridSpan w:val="2"/>
            <w:noWrap/>
            <w:vAlign w:val="center"/>
            <w:hideMark/>
          </w:tcPr>
          <w:p w14:paraId="56FB4531" w14:textId="1AC0CA20" w:rsidR="00500EB5" w:rsidRPr="00E62F75" w:rsidRDefault="00500EB5" w:rsidP="00E62F75">
            <w:pPr>
              <w:jc w:val="center"/>
              <w:rPr>
                <w:color w:val="000000"/>
              </w:rPr>
            </w:pPr>
            <w:r w:rsidRPr="00E62F75">
              <w:rPr>
                <w:color w:val="000000"/>
              </w:rPr>
              <w:t>1022</w:t>
            </w:r>
          </w:p>
        </w:tc>
      </w:tr>
      <w:tr w:rsidR="00500EB5" w:rsidRPr="00435CF9" w14:paraId="23193E71" w14:textId="77777777" w:rsidTr="00E62F75">
        <w:trPr>
          <w:trHeight w:val="300"/>
        </w:trPr>
        <w:tc>
          <w:tcPr>
            <w:tcW w:w="1820" w:type="dxa"/>
            <w:noWrap/>
            <w:vAlign w:val="center"/>
            <w:hideMark/>
          </w:tcPr>
          <w:p w14:paraId="3ACA2A6E" w14:textId="77777777" w:rsidR="00500EB5" w:rsidRPr="00E62F75" w:rsidRDefault="00500EB5" w:rsidP="006E2420">
            <w:pPr>
              <w:jc w:val="center"/>
              <w:rPr>
                <w:color w:val="000000"/>
              </w:rPr>
            </w:pPr>
            <w:r w:rsidRPr="00E62F75">
              <w:rPr>
                <w:color w:val="000000"/>
              </w:rPr>
              <w:t>N</w:t>
            </w:r>
          </w:p>
        </w:tc>
        <w:tc>
          <w:tcPr>
            <w:tcW w:w="2087" w:type="dxa"/>
            <w:gridSpan w:val="2"/>
            <w:noWrap/>
            <w:vAlign w:val="center"/>
            <w:hideMark/>
          </w:tcPr>
          <w:p w14:paraId="78CA8C09" w14:textId="15D1F39A" w:rsidR="00500EB5" w:rsidRPr="00E62F75" w:rsidRDefault="00500EB5" w:rsidP="00E62F75">
            <w:pPr>
              <w:jc w:val="center"/>
              <w:rPr>
                <w:color w:val="000000"/>
              </w:rPr>
            </w:pPr>
            <w:r w:rsidRPr="00E62F75">
              <w:rPr>
                <w:color w:val="000000"/>
              </w:rPr>
              <w:t>379</w:t>
            </w:r>
          </w:p>
        </w:tc>
        <w:tc>
          <w:tcPr>
            <w:tcW w:w="2189" w:type="dxa"/>
            <w:gridSpan w:val="2"/>
            <w:noWrap/>
            <w:vAlign w:val="center"/>
            <w:hideMark/>
          </w:tcPr>
          <w:p w14:paraId="0D6B24EB" w14:textId="3920F1A9" w:rsidR="00500EB5" w:rsidRPr="00E62F75" w:rsidRDefault="00500EB5" w:rsidP="00E62F75">
            <w:pPr>
              <w:jc w:val="center"/>
              <w:rPr>
                <w:color w:val="000000"/>
              </w:rPr>
            </w:pPr>
            <w:r w:rsidRPr="00E62F75">
              <w:rPr>
                <w:color w:val="000000"/>
              </w:rPr>
              <w:t>379</w:t>
            </w:r>
          </w:p>
        </w:tc>
        <w:tc>
          <w:tcPr>
            <w:tcW w:w="1992" w:type="dxa"/>
            <w:gridSpan w:val="2"/>
            <w:noWrap/>
            <w:vAlign w:val="center"/>
            <w:hideMark/>
          </w:tcPr>
          <w:p w14:paraId="6273F15C" w14:textId="1EB71E1C" w:rsidR="00500EB5" w:rsidRPr="00E62F75" w:rsidRDefault="00500EB5" w:rsidP="00E62F75">
            <w:pPr>
              <w:jc w:val="center"/>
              <w:rPr>
                <w:color w:val="000000"/>
              </w:rPr>
            </w:pPr>
            <w:r w:rsidRPr="00E62F75">
              <w:rPr>
                <w:color w:val="000000"/>
              </w:rPr>
              <w:t>379</w:t>
            </w:r>
          </w:p>
        </w:tc>
        <w:tc>
          <w:tcPr>
            <w:tcW w:w="2074" w:type="dxa"/>
            <w:gridSpan w:val="2"/>
            <w:noWrap/>
            <w:vAlign w:val="center"/>
            <w:hideMark/>
          </w:tcPr>
          <w:p w14:paraId="14FF33C9" w14:textId="2452E40C" w:rsidR="00500EB5" w:rsidRPr="00E62F75" w:rsidRDefault="00500EB5" w:rsidP="00E62F75">
            <w:pPr>
              <w:jc w:val="center"/>
              <w:rPr>
                <w:color w:val="000000"/>
              </w:rPr>
            </w:pPr>
            <w:r w:rsidRPr="00E62F75">
              <w:rPr>
                <w:color w:val="000000"/>
              </w:rPr>
              <w:t>379</w:t>
            </w:r>
          </w:p>
        </w:tc>
        <w:tc>
          <w:tcPr>
            <w:tcW w:w="2232" w:type="dxa"/>
            <w:gridSpan w:val="2"/>
            <w:noWrap/>
            <w:vAlign w:val="center"/>
            <w:hideMark/>
          </w:tcPr>
          <w:p w14:paraId="1D7265F0" w14:textId="6B23F9DC" w:rsidR="00500EB5" w:rsidRPr="00E62F75" w:rsidRDefault="00500EB5" w:rsidP="00E62F75">
            <w:pPr>
              <w:jc w:val="center"/>
              <w:rPr>
                <w:color w:val="000000"/>
              </w:rPr>
            </w:pPr>
            <w:r w:rsidRPr="00E62F75">
              <w:rPr>
                <w:color w:val="000000"/>
              </w:rPr>
              <w:t>379</w:t>
            </w:r>
          </w:p>
        </w:tc>
        <w:tc>
          <w:tcPr>
            <w:tcW w:w="1924" w:type="dxa"/>
            <w:gridSpan w:val="2"/>
            <w:noWrap/>
            <w:vAlign w:val="center"/>
            <w:hideMark/>
          </w:tcPr>
          <w:p w14:paraId="48BD5957" w14:textId="3E4728CF" w:rsidR="00500EB5" w:rsidRPr="00E62F75" w:rsidRDefault="00500EB5" w:rsidP="00E62F75">
            <w:pPr>
              <w:jc w:val="center"/>
              <w:rPr>
                <w:color w:val="000000"/>
              </w:rPr>
            </w:pPr>
            <w:r w:rsidRPr="00E62F75">
              <w:rPr>
                <w:color w:val="000000"/>
              </w:rPr>
              <w:t>379</w:t>
            </w:r>
          </w:p>
        </w:tc>
      </w:tr>
    </w:tbl>
    <w:p w14:paraId="505D1FA2" w14:textId="77777777" w:rsidR="00FE1459" w:rsidRPr="00435CF9" w:rsidRDefault="00FE1459" w:rsidP="00FE1459">
      <w:pPr>
        <w:rPr>
          <w:sz w:val="20"/>
        </w:rPr>
      </w:pPr>
      <w:r w:rsidRPr="00435CF9">
        <w:rPr>
          <w:sz w:val="20"/>
        </w:rPr>
        <w:t>Rows from number 14 to 18 contain p-values of joint significance F-tests. The “-“ sign indicates that this factor has been removed during GETS procedure or was not considered in the model.</w:t>
      </w:r>
    </w:p>
    <w:p w14:paraId="1E9EC830" w14:textId="277D3539" w:rsidR="00E058D4" w:rsidRPr="00E62F75" w:rsidRDefault="00E058D4">
      <w:pPr>
        <w:rPr>
          <w:sz w:val="22"/>
        </w:rPr>
        <w:sectPr w:rsidR="00E058D4" w:rsidRPr="00E62F75" w:rsidSect="003D1753">
          <w:pgSz w:w="16840" w:h="11907" w:orient="landscape" w:code="9"/>
          <w:pgMar w:top="1418" w:right="1418" w:bottom="1418" w:left="1418" w:header="567" w:footer="708" w:gutter="0"/>
          <w:pgNumType w:start="0"/>
          <w:cols w:space="708"/>
          <w:titlePg/>
          <w:docGrid w:linePitch="326"/>
        </w:sectPr>
      </w:pPr>
      <w:r w:rsidRPr="00435CF9">
        <w:br/>
      </w:r>
    </w:p>
    <w:p w14:paraId="06DB9680" w14:textId="62A82F85" w:rsidR="003D1753" w:rsidRDefault="006F7EBE" w:rsidP="006F7EBE">
      <w:pPr>
        <w:spacing w:line="360" w:lineRule="auto"/>
        <w:jc w:val="center"/>
        <w:rPr>
          <w:ins w:id="61" w:author="Konto Microsoft" w:date="2022-05-08T13:38:00Z"/>
          <w:b/>
        </w:rPr>
        <w:pPrChange w:id="62" w:author="Konto Microsoft" w:date="2022-05-08T13:40:00Z">
          <w:pPr/>
        </w:pPrChange>
      </w:pPr>
      <w:ins w:id="63" w:author="Konto Microsoft" w:date="2022-05-08T13:38:00Z">
        <w:r>
          <w:rPr>
            <w:b/>
          </w:rPr>
          <w:lastRenderedPageBreak/>
          <w:t xml:space="preserve">II. </w:t>
        </w:r>
      </w:ins>
      <w:ins w:id="64" w:author="Konto Microsoft" w:date="2022-05-07T16:09:00Z">
        <w:r w:rsidR="000F6629">
          <w:rPr>
            <w:b/>
          </w:rPr>
          <w:t>SUPPLEMENT</w:t>
        </w:r>
      </w:ins>
    </w:p>
    <w:p w14:paraId="1D5554E4" w14:textId="77777777" w:rsidR="006F7EBE" w:rsidRPr="000F6629" w:rsidRDefault="006F7EBE" w:rsidP="006F7EBE">
      <w:pPr>
        <w:spacing w:line="360" w:lineRule="auto"/>
        <w:jc w:val="both"/>
        <w:rPr>
          <w:b/>
          <w:rPrChange w:id="65" w:author="Konto Microsoft" w:date="2022-05-07T16:09:00Z">
            <w:rPr/>
          </w:rPrChange>
        </w:rPr>
        <w:pPrChange w:id="66" w:author="Konto Microsoft" w:date="2022-05-08T13:40:00Z">
          <w:pPr/>
        </w:pPrChange>
      </w:pPr>
    </w:p>
    <w:p w14:paraId="41039630" w14:textId="7B6DD1A2" w:rsidR="006F7EBE" w:rsidRDefault="006F7EBE" w:rsidP="006F7EBE">
      <w:pPr>
        <w:spacing w:line="360" w:lineRule="auto"/>
        <w:jc w:val="both"/>
        <w:rPr>
          <w:ins w:id="67" w:author="Konto Microsoft" w:date="2022-05-08T13:40:00Z"/>
          <w:b/>
        </w:rPr>
        <w:pPrChange w:id="68" w:author="Konto Microsoft" w:date="2022-05-08T13:40:00Z">
          <w:pPr/>
        </w:pPrChange>
      </w:pPr>
      <w:ins w:id="69" w:author="Konto Microsoft" w:date="2022-05-08T13:38:00Z">
        <w:r>
          <w:rPr>
            <w:b/>
          </w:rPr>
          <w:t xml:space="preserve">1. </w:t>
        </w:r>
      </w:ins>
      <w:ins w:id="70" w:author="Konto Microsoft" w:date="2022-05-08T13:39:00Z">
        <w:r>
          <w:rPr>
            <w:b/>
          </w:rPr>
          <w:t>In depth factors overview</w:t>
        </w:r>
      </w:ins>
    </w:p>
    <w:p w14:paraId="1060E8BA" w14:textId="77777777" w:rsidR="006F7EBE" w:rsidRDefault="006F7EBE" w:rsidP="006F7EBE">
      <w:pPr>
        <w:spacing w:line="360" w:lineRule="auto"/>
        <w:jc w:val="both"/>
        <w:rPr>
          <w:ins w:id="71" w:author="Konto Microsoft" w:date="2022-05-08T13:40:00Z"/>
          <w:b/>
        </w:rPr>
        <w:pPrChange w:id="72" w:author="Konto Microsoft" w:date="2022-05-08T13:40:00Z">
          <w:pPr/>
        </w:pPrChange>
      </w:pPr>
    </w:p>
    <w:p w14:paraId="5C48168F" w14:textId="2B081331" w:rsidR="006F7EBE" w:rsidRDefault="006F7EBE" w:rsidP="006F7EBE">
      <w:pPr>
        <w:spacing w:line="360" w:lineRule="auto"/>
        <w:ind w:firstLine="567"/>
        <w:jc w:val="both"/>
        <w:rPr>
          <w:ins w:id="73" w:author="Konto Microsoft" w:date="2022-05-08T14:25:00Z"/>
        </w:rPr>
        <w:pPrChange w:id="74" w:author="Konto Microsoft" w:date="2022-05-08T13:40:00Z">
          <w:pPr/>
        </w:pPrChange>
      </w:pPr>
      <w:ins w:id="75" w:author="Konto Microsoft" w:date="2022-05-08T13:41:00Z">
        <w:r>
          <w:t xml:space="preserve">The main </w:t>
        </w:r>
      </w:ins>
      <w:ins w:id="76" w:author="Konto Microsoft" w:date="2022-05-08T13:42:00Z">
        <w:r>
          <w:t>part of this thesis describes three factors from the Fama and French three-factor model introduced by Fama and French (1993)</w:t>
        </w:r>
      </w:ins>
      <w:ins w:id="77" w:author="Konto Microsoft" w:date="2022-05-08T13:44:00Z">
        <w:r>
          <w:t xml:space="preserve"> without getting into calculation details</w:t>
        </w:r>
      </w:ins>
      <w:ins w:id="78" w:author="Konto Microsoft" w:date="2022-05-08T13:42:00Z">
        <w:r>
          <w:t>.</w:t>
        </w:r>
      </w:ins>
      <w:ins w:id="79" w:author="Konto Microsoft" w:date="2022-05-08T13:44:00Z">
        <w:r>
          <w:t xml:space="preserve"> This section of the Supplement </w:t>
        </w:r>
      </w:ins>
      <w:ins w:id="80" w:author="Konto Microsoft" w:date="2022-05-08T13:45:00Z">
        <w:r>
          <w:t xml:space="preserve">specifies the </w:t>
        </w:r>
      </w:ins>
      <w:ins w:id="81" w:author="Konto Microsoft" w:date="2022-05-08T13:51:00Z">
        <w:r w:rsidR="00E4621E">
          <w:t>construction of these factors.</w:t>
        </w:r>
      </w:ins>
      <w:ins w:id="82" w:author="Konto Microsoft" w:date="2022-05-08T14:42:00Z">
        <w:r w:rsidR="008D14DB">
          <w:t xml:space="preserve"> The market prem</w:t>
        </w:r>
        <w:r w:rsidR="00BB192B">
          <w:t>ium factor is the most straight</w:t>
        </w:r>
        <w:r w:rsidR="008D14DB">
          <w:t xml:space="preserve">forward one. It is calculated by </w:t>
        </w:r>
      </w:ins>
      <w:ins w:id="83" w:author="Konto Microsoft" w:date="2022-05-08T14:43:00Z">
        <w:r w:rsidR="008D14DB">
          <w:t>subtracting</w:t>
        </w:r>
      </w:ins>
      <w:ins w:id="84" w:author="Konto Microsoft" w:date="2022-05-08T14:42:00Z">
        <w:r w:rsidR="008D14DB">
          <w:t xml:space="preserve"> </w:t>
        </w:r>
      </w:ins>
      <w:ins w:id="85" w:author="Konto Microsoft" w:date="2022-05-08T14:43:00Z">
        <w:r w:rsidR="008D14DB">
          <w:t xml:space="preserve">the risk free rate of return </w:t>
        </w:r>
      </w:ins>
      <w:ins w:id="86" w:author="Konto Microsoft" w:date="2022-05-08T14:44:00Z">
        <w:r w:rsidR="008D14DB">
          <w:t>(</w:t>
        </w:r>
      </w:ins>
      <w:ins w:id="87" w:author="Konto Microsoft" w:date="2022-05-08T14:43:00Z">
        <w:r w:rsidR="008D14DB">
          <w:t xml:space="preserve">usually the one-month </w:t>
        </w:r>
      </w:ins>
      <w:ins w:id="88" w:author="Konto Microsoft" w:date="2022-05-08T14:44:00Z">
        <w:r w:rsidR="008D14DB">
          <w:t>treasury</w:t>
        </w:r>
      </w:ins>
      <w:ins w:id="89" w:author="Konto Microsoft" w:date="2022-05-08T14:43:00Z">
        <w:r w:rsidR="008D14DB">
          <w:t xml:space="preserve"> bill rate</w:t>
        </w:r>
      </w:ins>
      <w:ins w:id="90" w:author="Konto Microsoft" w:date="2022-05-08T14:44:00Z">
        <w:r w:rsidR="008D14DB">
          <w:t>) from the whole market portfolio</w:t>
        </w:r>
      </w:ins>
      <w:ins w:id="91" w:author="Konto Microsoft" w:date="2022-05-09T00:55:00Z">
        <w:r w:rsidR="00973B4F">
          <w:t xml:space="preserve"> return</w:t>
        </w:r>
      </w:ins>
      <w:ins w:id="92" w:author="Konto Microsoft" w:date="2022-05-08T14:44:00Z">
        <w:r w:rsidR="008D14DB">
          <w:t xml:space="preserve"> </w:t>
        </w:r>
      </w:ins>
      <w:ins w:id="93" w:author="Konto Microsoft" w:date="2022-05-08T14:45:00Z">
        <w:r w:rsidR="008D14DB">
          <w:t>measured by an index.</w:t>
        </w:r>
      </w:ins>
      <w:ins w:id="94" w:author="Konto Microsoft" w:date="2022-05-08T14:44:00Z">
        <w:r w:rsidR="008D14DB">
          <w:t xml:space="preserve"> </w:t>
        </w:r>
      </w:ins>
      <w:ins w:id="95" w:author="Konto Microsoft" w:date="2022-05-08T14:14:00Z">
        <w:r w:rsidR="00046F1E">
          <w:t>In order to define</w:t>
        </w:r>
      </w:ins>
      <w:ins w:id="96" w:author="Konto Microsoft" w:date="2022-05-08T14:41:00Z">
        <w:r w:rsidR="008D14DB">
          <w:t xml:space="preserve"> the SMB</w:t>
        </w:r>
      </w:ins>
      <w:ins w:id="97" w:author="Konto Microsoft" w:date="2022-05-08T14:14:00Z">
        <w:r w:rsidR="00046F1E">
          <w:t xml:space="preserve"> </w:t>
        </w:r>
      </w:ins>
      <w:ins w:id="98" w:author="Konto Microsoft" w:date="2022-05-08T14:42:00Z">
        <w:r w:rsidR="008D14DB">
          <w:t xml:space="preserve">and HML </w:t>
        </w:r>
      </w:ins>
      <w:ins w:id="99" w:author="Konto Microsoft" w:date="2022-05-08T14:14:00Z">
        <w:r w:rsidR="00851FC7">
          <w:t xml:space="preserve">factors certain </w:t>
        </w:r>
        <w:r w:rsidR="00046F1E">
          <w:t xml:space="preserve">portfolios have to be defined. </w:t>
        </w:r>
      </w:ins>
      <w:ins w:id="100" w:author="Konto Microsoft" w:date="2022-05-08T14:18:00Z">
        <w:r w:rsidR="00D37D05">
          <w:t>Firstly, for a</w:t>
        </w:r>
      </w:ins>
      <w:ins w:id="101" w:author="Konto Microsoft" w:date="2022-05-08T14:17:00Z">
        <w:r w:rsidR="00D37D05">
          <w:t xml:space="preserve">ll of the firms </w:t>
        </w:r>
      </w:ins>
      <w:ins w:id="102" w:author="Konto Microsoft" w:date="2022-05-08T14:18:00Z">
        <w:r w:rsidR="00D37D05">
          <w:t>participating in the</w:t>
        </w:r>
        <w:r w:rsidR="00F572B4">
          <w:t xml:space="preserve"> capital market</w:t>
        </w:r>
        <w:r w:rsidR="00D37D05">
          <w:t xml:space="preserve"> </w:t>
        </w:r>
        <w:r w:rsidR="00D37D05">
          <w:rPr>
            <w:i/>
          </w:rPr>
          <w:t>Size</w:t>
        </w:r>
        <w:r w:rsidR="00D37D05">
          <w:t xml:space="preserve"> (market capitalization</w:t>
        </w:r>
      </w:ins>
      <w:ins w:id="103" w:author="Konto Microsoft" w:date="2022-05-08T14:19:00Z">
        <w:r w:rsidR="00D37D05">
          <w:t xml:space="preserve">) and </w:t>
        </w:r>
        <w:r w:rsidR="00D37D05">
          <w:rPr>
            <w:i/>
          </w:rPr>
          <w:t>B/M</w:t>
        </w:r>
        <w:r w:rsidR="00D37D05">
          <w:t xml:space="preserve"> (book </w:t>
        </w:r>
      </w:ins>
      <w:ins w:id="104" w:author="Konto Microsoft" w:date="2022-05-08T14:20:00Z">
        <w:r w:rsidR="00D37D05">
          <w:t>equity</w:t>
        </w:r>
      </w:ins>
      <w:ins w:id="105" w:author="Konto Microsoft" w:date="2022-05-08T14:19:00Z">
        <w:r w:rsidR="00D37D05">
          <w:t xml:space="preserve"> to market</w:t>
        </w:r>
      </w:ins>
      <w:ins w:id="106" w:author="Konto Microsoft" w:date="2022-05-08T14:20:00Z">
        <w:r w:rsidR="00D37D05">
          <w:t xml:space="preserve"> equity ratio</w:t>
        </w:r>
      </w:ins>
      <w:ins w:id="107" w:author="Konto Microsoft" w:date="2022-05-08T14:19:00Z">
        <w:r w:rsidR="00D37D05">
          <w:t>)</w:t>
        </w:r>
      </w:ins>
      <w:ins w:id="108" w:author="Konto Microsoft" w:date="2022-05-08T14:21:00Z">
        <w:r w:rsidR="00D37D05">
          <w:t xml:space="preserve"> are calculated. Secondly, </w:t>
        </w:r>
      </w:ins>
      <w:ins w:id="109" w:author="Konto Microsoft" w:date="2022-05-08T14:22:00Z">
        <w:r w:rsidR="00D37D05">
          <w:t>a</w:t>
        </w:r>
      </w:ins>
      <w:ins w:id="110" w:author="Konto Microsoft" w:date="2022-05-08T14:21:00Z">
        <w:r w:rsidR="00D37D05">
          <w:t xml:space="preserve"> bivariate sort on </w:t>
        </w:r>
        <w:r w:rsidR="00D37D05">
          <w:rPr>
            <w:i/>
          </w:rPr>
          <w:t xml:space="preserve">Size </w:t>
        </w:r>
        <w:r w:rsidR="00D37D05">
          <w:t xml:space="preserve">and </w:t>
        </w:r>
        <w:r w:rsidR="00D37D05">
          <w:rPr>
            <w:i/>
          </w:rPr>
          <w:t>B/M</w:t>
        </w:r>
        <w:r w:rsidR="00D37D05">
          <w:t xml:space="preserve"> is performed</w:t>
        </w:r>
      </w:ins>
      <w:ins w:id="111" w:author="Konto Microsoft" w:date="2022-05-08T14:22:00Z">
        <w:r w:rsidR="00D37D05">
          <w:t xml:space="preserve"> resulting in creation of six portfolios</w:t>
        </w:r>
      </w:ins>
      <w:ins w:id="112" w:author="Konto Microsoft" w:date="2022-05-08T14:23:00Z">
        <w:r w:rsidR="00D37D05">
          <w:t xml:space="preserve"> with breakpoints </w:t>
        </w:r>
      </w:ins>
      <w:ins w:id="113" w:author="Konto Microsoft" w:date="2022-05-08T14:37:00Z">
        <w:r w:rsidR="006217A7">
          <w:t xml:space="preserve">being </w:t>
        </w:r>
      </w:ins>
      <w:ins w:id="114" w:author="Konto Microsoft" w:date="2022-05-08T14:23:00Z">
        <w:r w:rsidR="00D37D05">
          <w:t>median</w:t>
        </w:r>
      </w:ins>
      <w:ins w:id="115" w:author="Konto Microsoft" w:date="2022-05-08T14:38:00Z">
        <w:r w:rsidR="004B1CCA">
          <w:t xml:space="preserve"> of</w:t>
        </w:r>
        <w:r w:rsidR="00C9724B">
          <w:t xml:space="preserve"> </w:t>
        </w:r>
        <w:r w:rsidR="00C9724B">
          <w:rPr>
            <w:i/>
          </w:rPr>
          <w:t>Size</w:t>
        </w:r>
      </w:ins>
      <w:ins w:id="116" w:author="Konto Microsoft" w:date="2022-05-08T14:23:00Z">
        <w:r w:rsidR="00D37D05">
          <w:t xml:space="preserve"> and 30</w:t>
        </w:r>
        <w:r w:rsidR="00D37D05" w:rsidRPr="00D37D05">
          <w:rPr>
            <w:vertAlign w:val="superscript"/>
            <w:rPrChange w:id="117" w:author="Konto Microsoft" w:date="2022-05-08T14:23:00Z">
              <w:rPr/>
            </w:rPrChange>
          </w:rPr>
          <w:t>th</w:t>
        </w:r>
        <w:r w:rsidR="00D37D05">
          <w:t xml:space="preserve"> and 70</w:t>
        </w:r>
        <w:r w:rsidR="00D37D05" w:rsidRPr="00D37D05">
          <w:rPr>
            <w:vertAlign w:val="superscript"/>
            <w:rPrChange w:id="118" w:author="Konto Microsoft" w:date="2022-05-08T14:24:00Z">
              <w:rPr/>
            </w:rPrChange>
          </w:rPr>
          <w:t>th</w:t>
        </w:r>
        <w:r w:rsidR="00D37D05">
          <w:t xml:space="preserve"> </w:t>
        </w:r>
      </w:ins>
      <w:ins w:id="119" w:author="Konto Microsoft" w:date="2022-05-08T14:24:00Z">
        <w:r w:rsidR="00D37D05">
          <w:t>percentiles</w:t>
        </w:r>
      </w:ins>
      <w:ins w:id="120" w:author="Konto Microsoft" w:date="2022-05-08T14:38:00Z">
        <w:r w:rsidR="00F572B4">
          <w:t xml:space="preserve"> of</w:t>
        </w:r>
        <w:r w:rsidR="00C9724B">
          <w:t xml:space="preserve"> </w:t>
        </w:r>
        <w:r w:rsidR="00C9724B">
          <w:rPr>
            <w:i/>
          </w:rPr>
          <w:t>B/M</w:t>
        </w:r>
      </w:ins>
      <w:ins w:id="121" w:author="Konto Microsoft" w:date="2022-05-08T14:24:00Z">
        <w:r w:rsidR="00D37D05">
          <w:t>.</w:t>
        </w:r>
      </w:ins>
      <w:ins w:id="122" w:author="Konto Microsoft" w:date="2022-05-08T14:57:00Z">
        <w:r w:rsidR="004D05BE">
          <w:t xml:space="preserve"> This definition resolves the ambiguity </w:t>
        </w:r>
      </w:ins>
      <w:ins w:id="123" w:author="Konto Microsoft" w:date="2022-05-08T14:58:00Z">
        <w:r w:rsidR="004D05BE">
          <w:t>of “</w:t>
        </w:r>
        <w:r w:rsidR="00853BE6">
          <w:t xml:space="preserve">low” and “high” </w:t>
        </w:r>
      </w:ins>
      <w:ins w:id="124" w:author="Konto Microsoft" w:date="2022-05-08T15:06:00Z">
        <w:r w:rsidR="00853BE6">
          <w:t xml:space="preserve">values </w:t>
        </w:r>
      </w:ins>
      <w:ins w:id="125" w:author="Konto Microsoft" w:date="2022-05-08T14:58:00Z">
        <w:r w:rsidR="004D05BE">
          <w:t xml:space="preserve">form the </w:t>
        </w:r>
        <w:r w:rsidR="00853BE6">
          <w:t>literature overview section.</w:t>
        </w:r>
      </w:ins>
      <w:ins w:id="126" w:author="Konto Microsoft" w:date="2022-05-08T14:57:00Z">
        <w:r w:rsidR="004D05BE">
          <w:t xml:space="preserve"> </w:t>
        </w:r>
      </w:ins>
      <w:ins w:id="127" w:author="Konto Microsoft" w:date="2022-05-08T14:24:00Z">
        <w:r w:rsidR="00D37D05">
          <w:t xml:space="preserve"> Figure 1. presents the portfolios and </w:t>
        </w:r>
      </w:ins>
      <w:ins w:id="128" w:author="Konto Microsoft" w:date="2022-05-08T14:25:00Z">
        <w:r w:rsidR="00D37D05">
          <w:t>assigns</w:t>
        </w:r>
      </w:ins>
      <w:ins w:id="129" w:author="Konto Microsoft" w:date="2022-05-08T14:24:00Z">
        <w:r w:rsidR="00D37D05">
          <w:t xml:space="preserve"> n</w:t>
        </w:r>
      </w:ins>
      <w:ins w:id="130" w:author="Konto Microsoft" w:date="2022-05-08T14:25:00Z">
        <w:r w:rsidR="00D37D05">
          <w:t xml:space="preserve">ames </w:t>
        </w:r>
      </w:ins>
      <w:ins w:id="131" w:author="Konto Microsoft" w:date="2022-05-08T14:28:00Z">
        <w:r w:rsidR="00961051">
          <w:t>to each one</w:t>
        </w:r>
      </w:ins>
      <w:ins w:id="132" w:author="Konto Microsoft" w:date="2022-05-08T14:25:00Z">
        <w:r w:rsidR="00D37D05">
          <w:t>.</w:t>
        </w:r>
      </w:ins>
    </w:p>
    <w:p w14:paraId="0EAAEFA5" w14:textId="77777777" w:rsidR="00D37D05" w:rsidRDefault="00D37D05" w:rsidP="006F7EBE">
      <w:pPr>
        <w:spacing w:line="360" w:lineRule="auto"/>
        <w:ind w:firstLine="567"/>
        <w:jc w:val="both"/>
        <w:rPr>
          <w:ins w:id="133" w:author="Konto Microsoft" w:date="2022-05-08T14:25:00Z"/>
        </w:rPr>
        <w:pPrChange w:id="134" w:author="Konto Microsoft" w:date="2022-05-08T13:40:00Z">
          <w:pPr/>
        </w:pPrChange>
      </w:pPr>
    </w:p>
    <w:tbl>
      <w:tblPr>
        <w:tblStyle w:val="Tabela-Siatka"/>
        <w:tblW w:w="0" w:type="auto"/>
        <w:tblInd w:w="142" w:type="dxa"/>
        <w:tblLook w:val="04A0" w:firstRow="1" w:lastRow="0" w:firstColumn="1" w:lastColumn="0" w:noHBand="0" w:noVBand="1"/>
        <w:tblPrChange w:id="135" w:author="Konto Microsoft" w:date="2022-05-08T14:33:00Z">
          <w:tblPr>
            <w:tblStyle w:val="Tabela-Siatka"/>
            <w:tblW w:w="0" w:type="auto"/>
            <w:tblInd w:w="5" w:type="dxa"/>
            <w:tblLook w:val="04A0" w:firstRow="1" w:lastRow="0" w:firstColumn="1" w:lastColumn="0" w:noHBand="0" w:noVBand="1"/>
          </w:tblPr>
        </w:tblPrChange>
      </w:tblPr>
      <w:tblGrid>
        <w:gridCol w:w="2316"/>
        <w:gridCol w:w="3020"/>
        <w:gridCol w:w="3021"/>
        <w:tblGridChange w:id="136">
          <w:tblGrid>
            <w:gridCol w:w="3020"/>
            <w:gridCol w:w="3020"/>
            <w:gridCol w:w="3021"/>
          </w:tblGrid>
        </w:tblGridChange>
      </w:tblGrid>
      <w:tr w:rsidR="00961051" w14:paraId="3E93B7B5" w14:textId="77777777" w:rsidTr="00961051">
        <w:trPr>
          <w:ins w:id="137" w:author="Konto Microsoft" w:date="2022-05-08T14:29:00Z"/>
        </w:trPr>
        <w:tc>
          <w:tcPr>
            <w:tcW w:w="2316" w:type="dxa"/>
            <w:vMerge w:val="restart"/>
            <w:tcBorders>
              <w:top w:val="nil"/>
              <w:left w:val="nil"/>
              <w:right w:val="nil"/>
            </w:tcBorders>
            <w:vAlign w:val="center"/>
            <w:tcPrChange w:id="138" w:author="Konto Microsoft" w:date="2022-05-08T14:33:00Z">
              <w:tcPr>
                <w:tcW w:w="3020" w:type="dxa"/>
                <w:vMerge w:val="restart"/>
                <w:tcBorders>
                  <w:top w:val="nil"/>
                  <w:left w:val="nil"/>
                  <w:right w:val="nil"/>
                </w:tcBorders>
                <w:vAlign w:val="center"/>
              </w:tcPr>
            </w:tcPrChange>
          </w:tcPr>
          <w:p w14:paraId="13FCB093" w14:textId="5E83CFEA" w:rsidR="00961051" w:rsidRDefault="00961051" w:rsidP="00961051">
            <w:pPr>
              <w:spacing w:line="360" w:lineRule="auto"/>
              <w:jc w:val="right"/>
              <w:rPr>
                <w:ins w:id="139" w:author="Konto Microsoft" w:date="2022-05-08T14:31:00Z"/>
              </w:rPr>
              <w:pPrChange w:id="140" w:author="Konto Microsoft" w:date="2022-05-08T14:32:00Z">
                <w:pPr>
                  <w:spacing w:line="360" w:lineRule="auto"/>
                  <w:jc w:val="center"/>
                </w:pPr>
              </w:pPrChange>
            </w:pPr>
            <w:ins w:id="141" w:author="Konto Microsoft" w:date="2022-05-08T14:32:00Z">
              <w:r>
                <w:br/>
              </w:r>
            </w:ins>
            <w:ins w:id="142" w:author="Konto Microsoft" w:date="2022-05-08T14:31:00Z">
              <w:r>
                <w:t>7</w:t>
              </w:r>
            </w:ins>
            <w:ins w:id="143" w:author="Konto Microsoft" w:date="2022-05-08T14:30:00Z">
              <w:r>
                <w:t>0</w:t>
              </w:r>
              <w:r w:rsidRPr="00961051">
                <w:rPr>
                  <w:vertAlign w:val="superscript"/>
                  <w:rPrChange w:id="144" w:author="Konto Microsoft" w:date="2022-05-08T14:30:00Z">
                    <w:rPr/>
                  </w:rPrChange>
                </w:rPr>
                <w:t>th</w:t>
              </w:r>
              <w:r>
                <w:t xml:space="preserve"> </w:t>
              </w:r>
              <w:r>
                <w:rPr>
                  <w:i/>
                </w:rPr>
                <w:t>B/M</w:t>
              </w:r>
            </w:ins>
            <w:ins w:id="145" w:author="Konto Microsoft" w:date="2022-05-08T14:31:00Z">
              <w:r>
                <w:t xml:space="preserve"> percentile</w:t>
              </w:r>
            </w:ins>
          </w:p>
          <w:p w14:paraId="0258CB7C" w14:textId="152693F6" w:rsidR="00961051" w:rsidRPr="00961051" w:rsidRDefault="00961051" w:rsidP="00961051">
            <w:pPr>
              <w:spacing w:line="360" w:lineRule="auto"/>
              <w:jc w:val="right"/>
              <w:rPr>
                <w:ins w:id="146" w:author="Konto Microsoft" w:date="2022-05-08T14:29:00Z"/>
                <w:rPrChange w:id="147" w:author="Konto Microsoft" w:date="2022-05-08T14:30:00Z">
                  <w:rPr>
                    <w:ins w:id="148" w:author="Konto Microsoft" w:date="2022-05-08T14:29:00Z"/>
                  </w:rPr>
                </w:rPrChange>
              </w:rPr>
              <w:pPrChange w:id="149" w:author="Konto Microsoft" w:date="2022-05-08T14:32:00Z">
                <w:pPr>
                  <w:spacing w:line="360" w:lineRule="auto"/>
                  <w:jc w:val="center"/>
                </w:pPr>
              </w:pPrChange>
            </w:pPr>
            <w:ins w:id="150" w:author="Konto Microsoft" w:date="2022-05-08T14:31:00Z">
              <w:r>
                <w:t>30</w:t>
              </w:r>
              <w:r w:rsidRPr="004A4965">
                <w:rPr>
                  <w:vertAlign w:val="superscript"/>
                </w:rPr>
                <w:t>th</w:t>
              </w:r>
              <w:r>
                <w:t xml:space="preserve"> </w:t>
              </w:r>
              <w:r>
                <w:rPr>
                  <w:i/>
                </w:rPr>
                <w:t>B/M</w:t>
              </w:r>
              <w:r>
                <w:t xml:space="preserve"> percentile</w:t>
              </w:r>
            </w:ins>
          </w:p>
        </w:tc>
        <w:tc>
          <w:tcPr>
            <w:tcW w:w="6041" w:type="dxa"/>
            <w:gridSpan w:val="2"/>
            <w:tcBorders>
              <w:top w:val="nil"/>
              <w:left w:val="nil"/>
              <w:bottom w:val="nil"/>
              <w:right w:val="nil"/>
            </w:tcBorders>
            <w:vAlign w:val="bottom"/>
            <w:tcPrChange w:id="151" w:author="Konto Microsoft" w:date="2022-05-08T14:33:00Z">
              <w:tcPr>
                <w:tcW w:w="6041" w:type="dxa"/>
                <w:gridSpan w:val="2"/>
                <w:tcBorders>
                  <w:top w:val="nil"/>
                  <w:left w:val="nil"/>
                  <w:bottom w:val="nil"/>
                  <w:right w:val="nil"/>
                </w:tcBorders>
                <w:vAlign w:val="center"/>
              </w:tcPr>
            </w:tcPrChange>
          </w:tcPr>
          <w:p w14:paraId="77457483" w14:textId="34937062" w:rsidR="00961051" w:rsidRPr="00961051" w:rsidRDefault="00961051" w:rsidP="00961051">
            <w:pPr>
              <w:spacing w:line="360" w:lineRule="auto"/>
              <w:jc w:val="center"/>
              <w:rPr>
                <w:ins w:id="152" w:author="Konto Microsoft" w:date="2022-05-08T14:29:00Z"/>
                <w:i/>
                <w:rPrChange w:id="153" w:author="Konto Microsoft" w:date="2022-05-08T14:30:00Z">
                  <w:rPr>
                    <w:ins w:id="154" w:author="Konto Microsoft" w:date="2022-05-08T14:29:00Z"/>
                  </w:rPr>
                </w:rPrChange>
              </w:rPr>
              <w:pPrChange w:id="155" w:author="Konto Microsoft" w:date="2022-05-08T14:32:00Z">
                <w:pPr>
                  <w:spacing w:line="360" w:lineRule="auto"/>
                  <w:jc w:val="center"/>
                </w:pPr>
              </w:pPrChange>
            </w:pPr>
            <w:ins w:id="156" w:author="Konto Microsoft" w:date="2022-05-08T14:30:00Z">
              <w:r>
                <w:t xml:space="preserve">Median </w:t>
              </w:r>
              <w:r>
                <w:rPr>
                  <w:i/>
                </w:rPr>
                <w:t>Size</w:t>
              </w:r>
            </w:ins>
          </w:p>
        </w:tc>
      </w:tr>
      <w:tr w:rsidR="00961051" w14:paraId="779B9D42" w14:textId="77777777" w:rsidTr="00961051">
        <w:trPr>
          <w:ins w:id="157" w:author="Konto Microsoft" w:date="2022-05-08T14:29:00Z"/>
        </w:trPr>
        <w:tc>
          <w:tcPr>
            <w:tcW w:w="2316" w:type="dxa"/>
            <w:vMerge/>
            <w:tcBorders>
              <w:left w:val="nil"/>
              <w:right w:val="nil"/>
            </w:tcBorders>
            <w:vAlign w:val="center"/>
            <w:tcPrChange w:id="158" w:author="Konto Microsoft" w:date="2022-05-08T14:33:00Z">
              <w:tcPr>
                <w:tcW w:w="3020" w:type="dxa"/>
                <w:vMerge/>
                <w:tcBorders>
                  <w:left w:val="nil"/>
                  <w:right w:val="nil"/>
                </w:tcBorders>
                <w:vAlign w:val="center"/>
              </w:tcPr>
            </w:tcPrChange>
          </w:tcPr>
          <w:p w14:paraId="43FB66CE" w14:textId="77777777" w:rsidR="00961051" w:rsidRDefault="00961051" w:rsidP="00961051">
            <w:pPr>
              <w:spacing w:line="360" w:lineRule="auto"/>
              <w:jc w:val="center"/>
              <w:rPr>
                <w:ins w:id="159" w:author="Konto Microsoft" w:date="2022-05-08T14:29:00Z"/>
              </w:rPr>
              <w:pPrChange w:id="160" w:author="Konto Microsoft" w:date="2022-05-08T14:30:00Z">
                <w:pPr>
                  <w:spacing w:line="360" w:lineRule="auto"/>
                  <w:jc w:val="center"/>
                </w:pPr>
              </w:pPrChange>
            </w:pPr>
          </w:p>
        </w:tc>
        <w:tc>
          <w:tcPr>
            <w:tcW w:w="3020" w:type="dxa"/>
            <w:tcBorders>
              <w:top w:val="nil"/>
              <w:left w:val="nil"/>
            </w:tcBorders>
            <w:vAlign w:val="center"/>
            <w:tcPrChange w:id="161" w:author="Konto Microsoft" w:date="2022-05-08T14:33:00Z">
              <w:tcPr>
                <w:tcW w:w="3020" w:type="dxa"/>
                <w:tcBorders>
                  <w:top w:val="nil"/>
                  <w:left w:val="nil"/>
                </w:tcBorders>
                <w:vAlign w:val="center"/>
              </w:tcPr>
            </w:tcPrChange>
          </w:tcPr>
          <w:p w14:paraId="1EA3D4B0" w14:textId="2C3D22F8" w:rsidR="00961051" w:rsidRDefault="00961051" w:rsidP="00961051">
            <w:pPr>
              <w:spacing w:line="360" w:lineRule="auto"/>
              <w:jc w:val="center"/>
              <w:rPr>
                <w:ins w:id="162" w:author="Konto Microsoft" w:date="2022-05-08T14:29:00Z"/>
              </w:rPr>
              <w:pPrChange w:id="163" w:author="Konto Microsoft" w:date="2022-05-08T14:30:00Z">
                <w:pPr>
                  <w:spacing w:line="360" w:lineRule="auto"/>
                  <w:jc w:val="center"/>
                </w:pPr>
              </w:pPrChange>
            </w:pPr>
            <w:ins w:id="164" w:author="Konto Microsoft" w:date="2022-05-08T14:29:00Z">
              <w:r>
                <w:t>Small Value</w:t>
              </w:r>
            </w:ins>
          </w:p>
        </w:tc>
        <w:tc>
          <w:tcPr>
            <w:tcW w:w="3021" w:type="dxa"/>
            <w:tcBorders>
              <w:top w:val="nil"/>
              <w:right w:val="nil"/>
            </w:tcBorders>
            <w:vAlign w:val="center"/>
            <w:tcPrChange w:id="165" w:author="Konto Microsoft" w:date="2022-05-08T14:33:00Z">
              <w:tcPr>
                <w:tcW w:w="3021" w:type="dxa"/>
                <w:tcBorders>
                  <w:top w:val="nil"/>
                  <w:right w:val="nil"/>
                </w:tcBorders>
                <w:vAlign w:val="center"/>
              </w:tcPr>
            </w:tcPrChange>
          </w:tcPr>
          <w:p w14:paraId="0E233457" w14:textId="0A231507" w:rsidR="00961051" w:rsidRDefault="00961051" w:rsidP="00961051">
            <w:pPr>
              <w:spacing w:line="360" w:lineRule="auto"/>
              <w:jc w:val="center"/>
              <w:rPr>
                <w:ins w:id="166" w:author="Konto Microsoft" w:date="2022-05-08T14:29:00Z"/>
              </w:rPr>
              <w:pPrChange w:id="167" w:author="Konto Microsoft" w:date="2022-05-08T14:30:00Z">
                <w:pPr>
                  <w:spacing w:line="360" w:lineRule="auto"/>
                  <w:jc w:val="center"/>
                </w:pPr>
              </w:pPrChange>
            </w:pPr>
            <w:ins w:id="168" w:author="Konto Microsoft" w:date="2022-05-08T14:30:00Z">
              <w:r>
                <w:t>Big Value</w:t>
              </w:r>
            </w:ins>
          </w:p>
        </w:tc>
      </w:tr>
      <w:tr w:rsidR="00961051" w14:paraId="258DC5EB" w14:textId="77777777" w:rsidTr="00961051">
        <w:trPr>
          <w:ins w:id="169" w:author="Konto Microsoft" w:date="2022-05-08T14:29:00Z"/>
        </w:trPr>
        <w:tc>
          <w:tcPr>
            <w:tcW w:w="2316" w:type="dxa"/>
            <w:vMerge/>
            <w:tcBorders>
              <w:left w:val="nil"/>
              <w:right w:val="nil"/>
            </w:tcBorders>
            <w:vAlign w:val="center"/>
            <w:tcPrChange w:id="170" w:author="Konto Microsoft" w:date="2022-05-08T14:33:00Z">
              <w:tcPr>
                <w:tcW w:w="3020" w:type="dxa"/>
                <w:vMerge/>
                <w:tcBorders>
                  <w:left w:val="nil"/>
                  <w:right w:val="nil"/>
                </w:tcBorders>
                <w:vAlign w:val="center"/>
              </w:tcPr>
            </w:tcPrChange>
          </w:tcPr>
          <w:p w14:paraId="27ECDAE6" w14:textId="77777777" w:rsidR="00961051" w:rsidRDefault="00961051" w:rsidP="00961051">
            <w:pPr>
              <w:spacing w:line="360" w:lineRule="auto"/>
              <w:jc w:val="center"/>
              <w:rPr>
                <w:ins w:id="171" w:author="Konto Microsoft" w:date="2022-05-08T14:29:00Z"/>
              </w:rPr>
              <w:pPrChange w:id="172" w:author="Konto Microsoft" w:date="2022-05-08T14:30:00Z">
                <w:pPr>
                  <w:spacing w:line="360" w:lineRule="auto"/>
                  <w:jc w:val="center"/>
                </w:pPr>
              </w:pPrChange>
            </w:pPr>
          </w:p>
        </w:tc>
        <w:tc>
          <w:tcPr>
            <w:tcW w:w="3020" w:type="dxa"/>
            <w:tcBorders>
              <w:left w:val="nil"/>
            </w:tcBorders>
            <w:vAlign w:val="center"/>
            <w:tcPrChange w:id="173" w:author="Konto Microsoft" w:date="2022-05-08T14:33:00Z">
              <w:tcPr>
                <w:tcW w:w="3020" w:type="dxa"/>
                <w:tcBorders>
                  <w:left w:val="nil"/>
                </w:tcBorders>
                <w:vAlign w:val="center"/>
              </w:tcPr>
            </w:tcPrChange>
          </w:tcPr>
          <w:p w14:paraId="44966F03" w14:textId="35A4A3A0" w:rsidR="00961051" w:rsidRDefault="00961051" w:rsidP="00961051">
            <w:pPr>
              <w:spacing w:line="360" w:lineRule="auto"/>
              <w:jc w:val="center"/>
              <w:rPr>
                <w:ins w:id="174" w:author="Konto Microsoft" w:date="2022-05-08T14:29:00Z"/>
              </w:rPr>
              <w:pPrChange w:id="175" w:author="Konto Microsoft" w:date="2022-05-08T14:30:00Z">
                <w:pPr>
                  <w:spacing w:line="360" w:lineRule="auto"/>
                  <w:jc w:val="center"/>
                </w:pPr>
              </w:pPrChange>
            </w:pPr>
            <w:ins w:id="176" w:author="Konto Microsoft" w:date="2022-05-08T14:30:00Z">
              <w:r>
                <w:t>Small Neutral</w:t>
              </w:r>
            </w:ins>
          </w:p>
        </w:tc>
        <w:tc>
          <w:tcPr>
            <w:tcW w:w="3021" w:type="dxa"/>
            <w:tcBorders>
              <w:right w:val="nil"/>
            </w:tcBorders>
            <w:vAlign w:val="center"/>
            <w:tcPrChange w:id="177" w:author="Konto Microsoft" w:date="2022-05-08T14:33:00Z">
              <w:tcPr>
                <w:tcW w:w="3021" w:type="dxa"/>
                <w:tcBorders>
                  <w:right w:val="nil"/>
                </w:tcBorders>
                <w:vAlign w:val="center"/>
              </w:tcPr>
            </w:tcPrChange>
          </w:tcPr>
          <w:p w14:paraId="5A2DAE8A" w14:textId="1D5C6626" w:rsidR="00961051" w:rsidRDefault="00961051" w:rsidP="00961051">
            <w:pPr>
              <w:spacing w:line="360" w:lineRule="auto"/>
              <w:jc w:val="center"/>
              <w:rPr>
                <w:ins w:id="178" w:author="Konto Microsoft" w:date="2022-05-08T14:29:00Z"/>
              </w:rPr>
              <w:pPrChange w:id="179" w:author="Konto Microsoft" w:date="2022-05-08T14:30:00Z">
                <w:pPr>
                  <w:spacing w:line="360" w:lineRule="auto"/>
                  <w:jc w:val="center"/>
                </w:pPr>
              </w:pPrChange>
            </w:pPr>
            <w:ins w:id="180" w:author="Konto Microsoft" w:date="2022-05-08T14:30:00Z">
              <w:r>
                <w:t>Big Neutral</w:t>
              </w:r>
            </w:ins>
          </w:p>
        </w:tc>
      </w:tr>
      <w:tr w:rsidR="00961051" w14:paraId="22B4C319" w14:textId="77777777" w:rsidTr="00961051">
        <w:trPr>
          <w:ins w:id="181" w:author="Konto Microsoft" w:date="2022-05-08T14:29:00Z"/>
        </w:trPr>
        <w:tc>
          <w:tcPr>
            <w:tcW w:w="2316" w:type="dxa"/>
            <w:vMerge/>
            <w:tcBorders>
              <w:left w:val="nil"/>
              <w:bottom w:val="nil"/>
              <w:right w:val="nil"/>
            </w:tcBorders>
            <w:vAlign w:val="center"/>
            <w:tcPrChange w:id="182" w:author="Konto Microsoft" w:date="2022-05-08T14:33:00Z">
              <w:tcPr>
                <w:tcW w:w="3020" w:type="dxa"/>
                <w:vMerge/>
                <w:tcBorders>
                  <w:left w:val="nil"/>
                  <w:bottom w:val="nil"/>
                  <w:right w:val="nil"/>
                </w:tcBorders>
                <w:vAlign w:val="center"/>
              </w:tcPr>
            </w:tcPrChange>
          </w:tcPr>
          <w:p w14:paraId="4AEE7D6C" w14:textId="3ECB6E89" w:rsidR="00961051" w:rsidRDefault="00961051" w:rsidP="00961051">
            <w:pPr>
              <w:spacing w:line="360" w:lineRule="auto"/>
              <w:jc w:val="center"/>
              <w:rPr>
                <w:ins w:id="183" w:author="Konto Microsoft" w:date="2022-05-08T14:29:00Z"/>
              </w:rPr>
              <w:pPrChange w:id="184" w:author="Konto Microsoft" w:date="2022-05-08T14:30:00Z">
                <w:pPr>
                  <w:spacing w:line="360" w:lineRule="auto"/>
                  <w:jc w:val="center"/>
                </w:pPr>
              </w:pPrChange>
            </w:pPr>
          </w:p>
        </w:tc>
        <w:tc>
          <w:tcPr>
            <w:tcW w:w="3020" w:type="dxa"/>
            <w:tcBorders>
              <w:left w:val="nil"/>
              <w:bottom w:val="nil"/>
            </w:tcBorders>
            <w:vAlign w:val="center"/>
            <w:tcPrChange w:id="185" w:author="Konto Microsoft" w:date="2022-05-08T14:33:00Z">
              <w:tcPr>
                <w:tcW w:w="3020" w:type="dxa"/>
                <w:tcBorders>
                  <w:left w:val="nil"/>
                  <w:bottom w:val="nil"/>
                </w:tcBorders>
                <w:vAlign w:val="center"/>
              </w:tcPr>
            </w:tcPrChange>
          </w:tcPr>
          <w:p w14:paraId="3A4E62CA" w14:textId="6DBE7CFC" w:rsidR="00961051" w:rsidRDefault="00961051" w:rsidP="00961051">
            <w:pPr>
              <w:spacing w:line="360" w:lineRule="auto"/>
              <w:jc w:val="center"/>
              <w:rPr>
                <w:ins w:id="186" w:author="Konto Microsoft" w:date="2022-05-08T14:29:00Z"/>
              </w:rPr>
              <w:pPrChange w:id="187" w:author="Konto Microsoft" w:date="2022-05-08T14:30:00Z">
                <w:pPr>
                  <w:spacing w:line="360" w:lineRule="auto"/>
                  <w:jc w:val="center"/>
                </w:pPr>
              </w:pPrChange>
            </w:pPr>
            <w:ins w:id="188" w:author="Konto Microsoft" w:date="2022-05-08T14:30:00Z">
              <w:r>
                <w:t>Small Growth</w:t>
              </w:r>
            </w:ins>
          </w:p>
        </w:tc>
        <w:tc>
          <w:tcPr>
            <w:tcW w:w="3021" w:type="dxa"/>
            <w:tcBorders>
              <w:bottom w:val="nil"/>
              <w:right w:val="nil"/>
            </w:tcBorders>
            <w:vAlign w:val="center"/>
            <w:tcPrChange w:id="189" w:author="Konto Microsoft" w:date="2022-05-08T14:33:00Z">
              <w:tcPr>
                <w:tcW w:w="3021" w:type="dxa"/>
                <w:tcBorders>
                  <w:bottom w:val="nil"/>
                  <w:right w:val="nil"/>
                </w:tcBorders>
                <w:vAlign w:val="center"/>
              </w:tcPr>
            </w:tcPrChange>
          </w:tcPr>
          <w:p w14:paraId="6C30AEF4" w14:textId="275DAE84" w:rsidR="00961051" w:rsidRDefault="00961051" w:rsidP="00961051">
            <w:pPr>
              <w:spacing w:line="360" w:lineRule="auto"/>
              <w:jc w:val="center"/>
              <w:rPr>
                <w:ins w:id="190" w:author="Konto Microsoft" w:date="2022-05-08T14:29:00Z"/>
              </w:rPr>
              <w:pPrChange w:id="191" w:author="Konto Microsoft" w:date="2022-05-08T14:30:00Z">
                <w:pPr>
                  <w:spacing w:line="360" w:lineRule="auto"/>
                  <w:jc w:val="center"/>
                </w:pPr>
              </w:pPrChange>
            </w:pPr>
            <w:ins w:id="192" w:author="Konto Microsoft" w:date="2022-05-08T14:30:00Z">
              <w:r>
                <w:t>Big Growth</w:t>
              </w:r>
            </w:ins>
          </w:p>
        </w:tc>
      </w:tr>
    </w:tbl>
    <w:p w14:paraId="4A55AD33" w14:textId="3AD40290" w:rsidR="00D37D05" w:rsidRPr="003947F0" w:rsidRDefault="00961051" w:rsidP="00961051">
      <w:pPr>
        <w:spacing w:line="360" w:lineRule="auto"/>
        <w:rPr>
          <w:ins w:id="193" w:author="Konto Microsoft" w:date="2022-05-08T13:41:00Z"/>
          <w:b/>
          <w:sz w:val="20"/>
          <w:rPrChange w:id="194" w:author="Konto Microsoft" w:date="2022-05-08T14:27:00Z">
            <w:rPr>
              <w:ins w:id="195" w:author="Konto Microsoft" w:date="2022-05-08T13:41:00Z"/>
            </w:rPr>
          </w:rPrChange>
        </w:rPr>
        <w:pPrChange w:id="196" w:author="Konto Microsoft" w:date="2022-05-08T14:33:00Z">
          <w:pPr/>
        </w:pPrChange>
      </w:pPr>
      <w:ins w:id="197" w:author="Konto Microsoft" w:date="2022-05-08T14:33:00Z">
        <w:r>
          <w:rPr>
            <w:sz w:val="20"/>
          </w:rPr>
          <w:t>Figure 1. – Diagram of portfolio</w:t>
        </w:r>
      </w:ins>
      <w:ins w:id="198" w:author="Konto Microsoft" w:date="2022-05-08T14:38:00Z">
        <w:r w:rsidR="008D14DB">
          <w:rPr>
            <w:sz w:val="20"/>
          </w:rPr>
          <w:t>s</w:t>
        </w:r>
      </w:ins>
      <w:ins w:id="199" w:author="Konto Microsoft" w:date="2022-05-08T14:33:00Z">
        <w:r>
          <w:rPr>
            <w:sz w:val="20"/>
          </w:rPr>
          <w:t xml:space="preserve"> creation.</w:t>
        </w:r>
        <w:r>
          <w:rPr>
            <w:sz w:val="20"/>
          </w:rPr>
          <w:br/>
        </w:r>
      </w:ins>
    </w:p>
    <w:p w14:paraId="63800F0B" w14:textId="6667E5D3" w:rsidR="006F7EBE" w:rsidRDefault="008D14DB" w:rsidP="00961051">
      <w:pPr>
        <w:spacing w:line="360" w:lineRule="auto"/>
        <w:jc w:val="both"/>
        <w:rPr>
          <w:ins w:id="200" w:author="Konto Microsoft" w:date="2022-05-08T14:47:00Z"/>
        </w:rPr>
        <w:pPrChange w:id="201" w:author="Konto Microsoft" w:date="2022-05-08T14:28:00Z">
          <w:pPr/>
        </w:pPrChange>
      </w:pPr>
      <w:ins w:id="202" w:author="Konto Microsoft" w:date="2022-05-08T14:41:00Z">
        <w:r>
          <w:t xml:space="preserve">After dividing stocks into portfolios </w:t>
        </w:r>
      </w:ins>
      <w:ins w:id="203" w:author="Konto Microsoft" w:date="2022-05-08T14:46:00Z">
        <w:r w:rsidR="00851FC7">
          <w:t xml:space="preserve">the values of the factors </w:t>
        </w:r>
      </w:ins>
      <w:ins w:id="204" w:author="Konto Microsoft" w:date="2022-05-08T14:53:00Z">
        <w:r w:rsidR="004D05BE">
          <w:t xml:space="preserve">for each time period </w:t>
        </w:r>
        <m:oMath>
          <m:r>
            <w:rPr>
              <w:rFonts w:ascii="Cambria Math" w:hAnsi="Cambria Math"/>
            </w:rPr>
            <m:t>t</m:t>
          </m:r>
        </m:oMath>
        <w:r w:rsidR="004D05BE">
          <w:t xml:space="preserve"> </w:t>
        </w:r>
      </w:ins>
      <w:ins w:id="205" w:author="Konto Microsoft" w:date="2022-05-08T14:46:00Z">
        <w:r w:rsidR="00851FC7">
          <w:t xml:space="preserve">can be calculated according to Equation </w:t>
        </w:r>
      </w:ins>
      <w:ins w:id="206" w:author="Konto Microsoft" w:date="2022-05-08T14:47:00Z">
        <w:r w:rsidR="00851FC7">
          <w:t>(5) and Equation (6).</w:t>
        </w:r>
      </w:ins>
    </w:p>
    <w:p w14:paraId="55FE8C9C" w14:textId="77777777" w:rsidR="004D05BE" w:rsidRPr="00435CF9" w:rsidRDefault="004D05BE" w:rsidP="004D05BE">
      <w:pPr>
        <w:tabs>
          <w:tab w:val="left" w:pos="8738"/>
        </w:tabs>
        <w:spacing w:line="360" w:lineRule="auto"/>
        <w:ind w:firstLine="567"/>
        <w:jc w:val="both"/>
        <w:rPr>
          <w:ins w:id="207" w:author="Konto Microsoft" w:date="2022-05-08T14:50:00Z"/>
        </w:rPr>
      </w:pPr>
    </w:p>
    <w:p w14:paraId="21651E02" w14:textId="4D8BD565" w:rsidR="004D05BE" w:rsidRPr="00435CF9" w:rsidRDefault="004D05BE" w:rsidP="004D05BE">
      <w:pPr>
        <w:tabs>
          <w:tab w:val="left" w:pos="8738"/>
        </w:tabs>
        <w:spacing w:line="360" w:lineRule="auto"/>
        <w:jc w:val="both"/>
        <w:rPr>
          <w:ins w:id="208" w:author="Konto Microsoft" w:date="2022-05-08T14:50:00Z"/>
        </w:rPr>
      </w:pPr>
      <m:oMath>
        <m:sSub>
          <m:sSubPr>
            <m:ctrlPr>
              <w:ins w:id="209" w:author="Konto Microsoft" w:date="2022-05-08T14:50:00Z">
                <w:rPr>
                  <w:rFonts w:ascii="Cambria Math" w:hAnsi="Cambria Math"/>
                  <w:i/>
                </w:rPr>
              </w:ins>
            </m:ctrlPr>
          </m:sSubPr>
          <m:e>
            <m:r>
              <w:ins w:id="210" w:author="Konto Microsoft" w:date="2022-05-08T14:50:00Z">
                <w:rPr>
                  <w:rFonts w:ascii="Cambria Math" w:hAnsi="Cambria Math"/>
                </w:rPr>
                <m:t>SMB</m:t>
              </w:ins>
            </m:r>
          </m:e>
          <m:sub>
            <m:r>
              <w:ins w:id="211" w:author="Konto Microsoft" w:date="2022-05-08T14:50:00Z">
                <w:rPr>
                  <w:rFonts w:ascii="Cambria Math" w:hAnsi="Cambria Math"/>
                </w:rPr>
                <m:t>t</m:t>
              </w:ins>
            </m:r>
          </m:sub>
        </m:sSub>
        <m:r>
          <w:ins w:id="212" w:author="Konto Microsoft" w:date="2022-05-08T14:50:00Z">
            <w:rPr>
              <w:rFonts w:ascii="Cambria Math" w:hAnsi="Cambria Math"/>
            </w:rPr>
            <m:t>=</m:t>
          </w:ins>
        </m:r>
        <m:f>
          <m:fPr>
            <m:ctrlPr>
              <w:ins w:id="213" w:author="Konto Microsoft" w:date="2022-05-08T14:50:00Z">
                <w:rPr>
                  <w:rFonts w:ascii="Cambria Math" w:hAnsi="Cambria Math"/>
                  <w:i/>
                </w:rPr>
              </w:ins>
            </m:ctrlPr>
          </m:fPr>
          <m:num>
            <m:r>
              <w:ins w:id="214" w:author="Konto Microsoft" w:date="2022-05-08T14:50:00Z">
                <w:rPr>
                  <w:rFonts w:ascii="Cambria Math" w:hAnsi="Cambria Math"/>
                </w:rPr>
                <m:t>1</m:t>
              </w:ins>
            </m:r>
          </m:num>
          <m:den>
            <m:r>
              <w:ins w:id="215" w:author="Konto Microsoft" w:date="2022-05-08T14:50:00Z">
                <w:rPr>
                  <w:rFonts w:ascii="Cambria Math" w:hAnsi="Cambria Math"/>
                </w:rPr>
                <m:t>3</m:t>
              </w:ins>
            </m:r>
          </m:den>
        </m:f>
        <m:d>
          <m:dPr>
            <m:ctrlPr>
              <w:ins w:id="216" w:author="Konto Microsoft" w:date="2022-05-08T14:50:00Z">
                <w:rPr>
                  <w:rFonts w:ascii="Cambria Math" w:hAnsi="Cambria Math"/>
                  <w:i/>
                </w:rPr>
              </w:ins>
            </m:ctrlPr>
          </m:dPr>
          <m:e>
            <m:r>
              <w:ins w:id="217" w:author="Konto Microsoft" w:date="2022-05-08T14:51:00Z">
                <w:rPr>
                  <w:rFonts w:ascii="Cambria Math" w:hAnsi="Cambria Math"/>
                </w:rPr>
                <m:t>Small Valu</m:t>
              </w:ins>
            </m:r>
            <m:sSub>
              <m:sSubPr>
                <m:ctrlPr>
                  <w:ins w:id="218" w:author="Konto Microsoft" w:date="2022-05-08T14:52:00Z">
                    <w:rPr>
                      <w:rFonts w:ascii="Cambria Math" w:hAnsi="Cambria Math"/>
                      <w:i/>
                    </w:rPr>
                  </w:ins>
                </m:ctrlPr>
              </m:sSubPr>
              <m:e>
                <m:r>
                  <w:ins w:id="219" w:author="Konto Microsoft" w:date="2022-05-08T14:51:00Z">
                    <w:rPr>
                      <w:rFonts w:ascii="Cambria Math" w:hAnsi="Cambria Math"/>
                    </w:rPr>
                    <m:t>e</m:t>
                  </w:ins>
                </m:r>
              </m:e>
              <m:sub>
                <m:r>
                  <w:ins w:id="220" w:author="Konto Microsoft" w:date="2022-05-08T14:52:00Z">
                    <w:rPr>
                      <w:rFonts w:ascii="Cambria Math" w:hAnsi="Cambria Math"/>
                    </w:rPr>
                    <m:t>t</m:t>
                  </w:ins>
                </m:r>
              </m:sub>
            </m:sSub>
            <m:r>
              <w:ins w:id="221" w:author="Konto Microsoft" w:date="2022-05-08T14:51:00Z">
                <w:rPr>
                  <w:rFonts w:ascii="Cambria Math" w:hAnsi="Cambria Math"/>
                </w:rPr>
                <m:t>+Small Neutra</m:t>
              </w:ins>
            </m:r>
            <m:sSub>
              <m:sSubPr>
                <m:ctrlPr>
                  <w:ins w:id="222" w:author="Konto Microsoft" w:date="2022-05-08T14:52:00Z">
                    <w:rPr>
                      <w:rFonts w:ascii="Cambria Math" w:hAnsi="Cambria Math"/>
                      <w:i/>
                    </w:rPr>
                  </w:ins>
                </m:ctrlPr>
              </m:sSubPr>
              <m:e>
                <m:r>
                  <w:ins w:id="223" w:author="Konto Microsoft" w:date="2022-05-08T14:51:00Z">
                    <w:rPr>
                      <w:rFonts w:ascii="Cambria Math" w:hAnsi="Cambria Math"/>
                    </w:rPr>
                    <m:t>l</m:t>
                  </w:ins>
                </m:r>
              </m:e>
              <m:sub>
                <m:r>
                  <w:ins w:id="224" w:author="Konto Microsoft" w:date="2022-05-08T14:52:00Z">
                    <w:rPr>
                      <w:rFonts w:ascii="Cambria Math" w:hAnsi="Cambria Math"/>
                    </w:rPr>
                    <m:t>t</m:t>
                  </w:ins>
                </m:r>
              </m:sub>
            </m:sSub>
            <m:r>
              <w:ins w:id="225" w:author="Konto Microsoft" w:date="2022-05-08T14:51:00Z">
                <w:rPr>
                  <w:rFonts w:ascii="Cambria Math" w:hAnsi="Cambria Math"/>
                </w:rPr>
                <m:t>+Small Growt</m:t>
              </w:ins>
            </m:r>
            <m:sSub>
              <m:sSubPr>
                <m:ctrlPr>
                  <w:ins w:id="226" w:author="Konto Microsoft" w:date="2022-05-08T14:52:00Z">
                    <w:rPr>
                      <w:rFonts w:ascii="Cambria Math" w:hAnsi="Cambria Math"/>
                      <w:i/>
                    </w:rPr>
                  </w:ins>
                </m:ctrlPr>
              </m:sSubPr>
              <m:e>
                <m:r>
                  <w:ins w:id="227" w:author="Konto Microsoft" w:date="2022-05-08T14:51:00Z">
                    <w:rPr>
                      <w:rFonts w:ascii="Cambria Math" w:hAnsi="Cambria Math"/>
                    </w:rPr>
                    <m:t>h</m:t>
                  </w:ins>
                </m:r>
              </m:e>
              <m:sub>
                <m:r>
                  <w:ins w:id="228" w:author="Konto Microsoft" w:date="2022-05-08T14:53:00Z">
                    <w:rPr>
                      <w:rFonts w:ascii="Cambria Math" w:hAnsi="Cambria Math"/>
                    </w:rPr>
                    <m:t>t</m:t>
                  </w:ins>
                </m:r>
              </m:sub>
            </m:sSub>
          </m:e>
        </m:d>
      </m:oMath>
      <w:ins w:id="229" w:author="Konto Microsoft" w:date="2022-05-08T14:52:00Z">
        <w:r>
          <w:t xml:space="preserve"> </w:t>
        </w:r>
      </w:ins>
      <m:oMath>
        <m:r>
          <w:ins w:id="230" w:author="Konto Microsoft" w:date="2022-05-08T14:50:00Z">
            <m:rPr>
              <m:sty m:val="p"/>
            </m:rPr>
            <w:rPr>
              <w:rFonts w:ascii="Cambria Math" w:hAnsi="Cambria Math"/>
            </w:rPr>
            <w:br/>
          </w:ins>
        </m:r>
        <m:r>
          <w:ins w:id="231" w:author="Konto Microsoft" w:date="2022-05-08T14:50:00Z">
            <w:rPr>
              <w:rFonts w:ascii="Cambria Math" w:hAnsi="Cambria Math"/>
            </w:rPr>
            <m:t xml:space="preserve">                </m:t>
          </w:ins>
        </m:r>
        <m:r>
          <w:ins w:id="232" w:author="Konto Microsoft" w:date="2022-05-08T14:51:00Z">
            <w:rPr>
              <w:rFonts w:ascii="Cambria Math" w:hAnsi="Cambria Math"/>
            </w:rPr>
            <m:t>-</m:t>
          </w:ins>
        </m:r>
        <m:f>
          <m:fPr>
            <m:ctrlPr>
              <w:ins w:id="233" w:author="Konto Microsoft" w:date="2022-05-08T14:51:00Z">
                <w:rPr>
                  <w:rFonts w:ascii="Cambria Math" w:hAnsi="Cambria Math"/>
                  <w:i/>
                </w:rPr>
              </w:ins>
            </m:ctrlPr>
          </m:fPr>
          <m:num>
            <m:r>
              <w:ins w:id="234" w:author="Konto Microsoft" w:date="2022-05-08T14:51:00Z">
                <w:rPr>
                  <w:rFonts w:ascii="Cambria Math" w:hAnsi="Cambria Math"/>
                </w:rPr>
                <m:t>1</m:t>
              </w:ins>
            </m:r>
          </m:num>
          <m:den>
            <m:r>
              <w:ins w:id="235" w:author="Konto Microsoft" w:date="2022-05-08T14:51:00Z">
                <w:rPr>
                  <w:rFonts w:ascii="Cambria Math" w:hAnsi="Cambria Math"/>
                </w:rPr>
                <m:t>3</m:t>
              </w:ins>
            </m:r>
          </m:den>
        </m:f>
        <m:r>
          <w:ins w:id="236" w:author="Konto Microsoft" w:date="2022-05-08T14:51:00Z">
            <w:rPr>
              <w:rFonts w:ascii="Cambria Math" w:hAnsi="Cambria Math"/>
            </w:rPr>
            <m:t>(Big Valu</m:t>
          </w:ins>
        </m:r>
        <m:sSub>
          <m:sSubPr>
            <m:ctrlPr>
              <w:ins w:id="237" w:author="Konto Microsoft" w:date="2022-05-08T14:53:00Z">
                <w:rPr>
                  <w:rFonts w:ascii="Cambria Math" w:hAnsi="Cambria Math"/>
                  <w:i/>
                </w:rPr>
              </w:ins>
            </m:ctrlPr>
          </m:sSubPr>
          <m:e>
            <m:r>
              <w:ins w:id="238" w:author="Konto Microsoft" w:date="2022-05-08T14:51:00Z">
                <w:rPr>
                  <w:rFonts w:ascii="Cambria Math" w:hAnsi="Cambria Math"/>
                </w:rPr>
                <m:t>e</m:t>
              </w:ins>
            </m:r>
          </m:e>
          <m:sub>
            <m:r>
              <w:ins w:id="239" w:author="Konto Microsoft" w:date="2022-05-08T14:53:00Z">
                <w:rPr>
                  <w:rFonts w:ascii="Cambria Math" w:hAnsi="Cambria Math"/>
                </w:rPr>
                <m:t>t</m:t>
              </w:ins>
            </m:r>
          </m:sub>
        </m:sSub>
        <m:r>
          <w:ins w:id="240" w:author="Konto Microsoft" w:date="2022-05-08T14:51:00Z">
            <w:rPr>
              <w:rFonts w:ascii="Cambria Math" w:hAnsi="Cambria Math"/>
            </w:rPr>
            <m:t>+Big Neutra</m:t>
          </w:ins>
        </m:r>
        <m:sSub>
          <m:sSubPr>
            <m:ctrlPr>
              <w:ins w:id="241" w:author="Konto Microsoft" w:date="2022-05-08T14:53:00Z">
                <w:rPr>
                  <w:rFonts w:ascii="Cambria Math" w:hAnsi="Cambria Math"/>
                  <w:i/>
                </w:rPr>
              </w:ins>
            </m:ctrlPr>
          </m:sSubPr>
          <m:e>
            <m:r>
              <w:ins w:id="242" w:author="Konto Microsoft" w:date="2022-05-08T14:51:00Z">
                <w:rPr>
                  <w:rFonts w:ascii="Cambria Math" w:hAnsi="Cambria Math"/>
                </w:rPr>
                <m:t>l</m:t>
              </w:ins>
            </m:r>
          </m:e>
          <m:sub>
            <m:r>
              <w:ins w:id="243" w:author="Konto Microsoft" w:date="2022-05-08T14:53:00Z">
                <w:rPr>
                  <w:rFonts w:ascii="Cambria Math" w:hAnsi="Cambria Math"/>
                </w:rPr>
                <m:t>t</m:t>
              </w:ins>
            </m:r>
          </m:sub>
        </m:sSub>
        <m:r>
          <w:ins w:id="244" w:author="Konto Microsoft" w:date="2022-05-08T14:51:00Z">
            <w:rPr>
              <w:rFonts w:ascii="Cambria Math" w:hAnsi="Cambria Math"/>
            </w:rPr>
            <m:t>+Big Growt</m:t>
          </w:ins>
        </m:r>
        <m:sSub>
          <m:sSubPr>
            <m:ctrlPr>
              <w:ins w:id="245" w:author="Konto Microsoft" w:date="2022-05-08T14:53:00Z">
                <w:rPr>
                  <w:rFonts w:ascii="Cambria Math" w:hAnsi="Cambria Math"/>
                  <w:i/>
                </w:rPr>
              </w:ins>
            </m:ctrlPr>
          </m:sSubPr>
          <m:e>
            <m:r>
              <w:ins w:id="246" w:author="Konto Microsoft" w:date="2022-05-08T14:51:00Z">
                <w:rPr>
                  <w:rFonts w:ascii="Cambria Math" w:hAnsi="Cambria Math"/>
                </w:rPr>
                <m:t>h</m:t>
              </w:ins>
            </m:r>
          </m:e>
          <m:sub>
            <m:r>
              <w:ins w:id="247" w:author="Konto Microsoft" w:date="2022-05-08T14:53:00Z">
                <w:rPr>
                  <w:rFonts w:ascii="Cambria Math" w:hAnsi="Cambria Math"/>
                </w:rPr>
                <m:t>t</m:t>
              </w:ins>
            </m:r>
          </m:sub>
        </m:sSub>
        <m:r>
          <w:ins w:id="248" w:author="Konto Microsoft" w:date="2022-05-08T14:51:00Z">
            <w:rPr>
              <w:rFonts w:ascii="Cambria Math" w:hAnsi="Cambria Math"/>
            </w:rPr>
            <m:t>)</m:t>
          </w:ins>
        </m:r>
      </m:oMath>
      <w:ins w:id="249" w:author="Konto Microsoft" w:date="2022-05-08T14:52:00Z">
        <w:r>
          <w:t xml:space="preserve"> </w:t>
        </w:r>
        <w:r>
          <w:tab/>
          <w:t>(5</w:t>
        </w:r>
        <w:r w:rsidRPr="00435CF9">
          <w:t>)</w:t>
        </w:r>
      </w:ins>
    </w:p>
    <w:p w14:paraId="3F3CE454" w14:textId="77777777" w:rsidR="004D05BE" w:rsidRPr="00435CF9" w:rsidRDefault="004D05BE" w:rsidP="004D05BE">
      <w:pPr>
        <w:tabs>
          <w:tab w:val="left" w:pos="8738"/>
        </w:tabs>
        <w:spacing w:line="360" w:lineRule="auto"/>
        <w:ind w:firstLine="600"/>
        <w:jc w:val="center"/>
        <w:rPr>
          <w:ins w:id="250" w:author="Konto Microsoft" w:date="2022-05-08T14:50:00Z"/>
        </w:rPr>
      </w:pPr>
    </w:p>
    <w:p w14:paraId="1E104DCC" w14:textId="77777777" w:rsidR="004D05BE" w:rsidRPr="00435CF9" w:rsidRDefault="004D05BE" w:rsidP="004D05BE">
      <w:pPr>
        <w:tabs>
          <w:tab w:val="left" w:pos="8738"/>
        </w:tabs>
        <w:spacing w:line="360" w:lineRule="auto"/>
        <w:jc w:val="both"/>
        <w:rPr>
          <w:ins w:id="251" w:author="Konto Microsoft" w:date="2022-05-08T14:50:00Z"/>
        </w:rPr>
      </w:pPr>
      <w:ins w:id="252" w:author="Konto Microsoft" w:date="2022-05-08T14:50:00Z">
        <w:r w:rsidRPr="00435CF9">
          <w:t>where:</w:t>
        </w:r>
      </w:ins>
    </w:p>
    <w:p w14:paraId="53D2E74A" w14:textId="1CCE3C24" w:rsidR="00851FC7" w:rsidRDefault="004D05BE" w:rsidP="00961051">
      <w:pPr>
        <w:spacing w:line="360" w:lineRule="auto"/>
        <w:jc w:val="both"/>
        <w:rPr>
          <w:ins w:id="253" w:author="Konto Microsoft" w:date="2022-05-08T15:06:00Z"/>
        </w:rPr>
        <w:pPrChange w:id="254" w:author="Konto Microsoft" w:date="2022-05-08T14:28:00Z">
          <w:pPr/>
        </w:pPrChange>
      </w:pPr>
      <m:oMath>
        <m:sSub>
          <m:sSubPr>
            <m:ctrlPr>
              <w:ins w:id="255" w:author="Konto Microsoft" w:date="2022-05-08T14:56:00Z">
                <w:rPr>
                  <w:rFonts w:ascii="Cambria Math" w:hAnsi="Cambria Math"/>
                  <w:i/>
                </w:rPr>
              </w:ins>
            </m:ctrlPr>
          </m:sSubPr>
          <m:e>
            <m:r>
              <w:ins w:id="256" w:author="Konto Microsoft" w:date="2022-05-08T14:56:00Z">
                <w:rPr>
                  <w:rFonts w:ascii="Cambria Math" w:hAnsi="Cambria Math"/>
                </w:rPr>
                <m:t>SMB</m:t>
              </w:ins>
            </m:r>
          </m:e>
          <m:sub>
            <m:r>
              <w:ins w:id="257" w:author="Konto Microsoft" w:date="2022-05-08T14:56:00Z">
                <w:rPr>
                  <w:rFonts w:ascii="Cambria Math" w:hAnsi="Cambria Math"/>
                </w:rPr>
                <m:t>t</m:t>
              </w:ins>
            </m:r>
          </m:sub>
        </m:sSub>
      </m:oMath>
      <w:ins w:id="258" w:author="Konto Microsoft" w:date="2022-05-08T14:56:00Z">
        <w:r>
          <w:t xml:space="preserve"> – the </w:t>
        </w:r>
        <w:r>
          <w:rPr>
            <w:i/>
          </w:rPr>
          <w:t xml:space="preserve">Size </w:t>
        </w:r>
        <w:r>
          <w:t>factor</w:t>
        </w:r>
      </w:ins>
      <w:ins w:id="259" w:author="Konto Microsoft" w:date="2022-05-08T15:06:00Z">
        <w:r w:rsidR="00853BE6">
          <w:t xml:space="preserve"> </w:t>
        </w:r>
      </w:ins>
      <w:ins w:id="260" w:author="Konto Microsoft" w:date="2022-05-08T15:09:00Z">
        <w:r w:rsidR="00FE30E8">
          <w:t>for period</w:t>
        </w:r>
      </w:ins>
      <w:ins w:id="261" w:author="Konto Microsoft" w:date="2022-05-08T15:06:00Z">
        <w:r w:rsidR="00853BE6">
          <w:t xml:space="preserve"> </w:t>
        </w:r>
        <m:oMath>
          <m:r>
            <w:rPr>
              <w:rFonts w:ascii="Cambria Math" w:hAnsi="Cambria Math"/>
            </w:rPr>
            <m:t>t</m:t>
          </m:r>
        </m:oMath>
      </w:ins>
      <m:oMath>
        <m:r>
          <w:ins w:id="262" w:author="Konto Microsoft" w:date="2022-05-08T15:07:00Z">
            <w:rPr>
              <w:rFonts w:ascii="Cambria Math" w:hAnsi="Cambria Math"/>
            </w:rPr>
            <m:t>,</m:t>
          </w:ins>
        </m:r>
      </m:oMath>
    </w:p>
    <w:p w14:paraId="6015A8F0" w14:textId="6FD507B4" w:rsidR="00851FC7" w:rsidRDefault="00853BE6" w:rsidP="00961051">
      <w:pPr>
        <w:spacing w:line="360" w:lineRule="auto"/>
        <w:jc w:val="both"/>
        <w:rPr>
          <w:ins w:id="263" w:author="Konto Microsoft" w:date="2022-05-08T14:38:00Z"/>
        </w:rPr>
        <w:pPrChange w:id="264" w:author="Konto Microsoft" w:date="2022-05-08T14:28:00Z">
          <w:pPr/>
        </w:pPrChange>
      </w:pPr>
      <w:ins w:id="265" w:author="Konto Microsoft" w:date="2022-05-08T15:07:00Z">
        <w:r>
          <w:t>names of the portfolios represent their</w:t>
        </w:r>
      </w:ins>
      <w:ins w:id="266" w:author="Konto Microsoft" w:date="2022-05-09T11:22:00Z">
        <w:r w:rsidR="004B1CCA">
          <w:t xml:space="preserve"> value-weighted</w:t>
        </w:r>
      </w:ins>
      <w:ins w:id="267" w:author="Konto Microsoft" w:date="2022-05-08T15:07:00Z">
        <w:r>
          <w:t xml:space="preserve"> </w:t>
        </w:r>
      </w:ins>
      <w:ins w:id="268" w:author="Konto Microsoft" w:date="2022-05-08T15:08:00Z">
        <w:r w:rsidR="00FE30E8">
          <w:t xml:space="preserve">returns for period </w:t>
        </w:r>
      </w:ins>
      <m:oMath>
        <m:r>
          <w:ins w:id="269" w:author="Konto Microsoft" w:date="2022-05-08T15:09:00Z">
            <w:rPr>
              <w:rFonts w:ascii="Cambria Math" w:hAnsi="Cambria Math"/>
            </w:rPr>
            <m:t>t</m:t>
          </w:ins>
        </m:r>
      </m:oMath>
      <w:ins w:id="270" w:author="Konto Microsoft" w:date="2022-05-08T15:09:00Z">
        <w:r w:rsidR="00FE30E8">
          <w:t>.</w:t>
        </w:r>
      </w:ins>
    </w:p>
    <w:p w14:paraId="76F5C625" w14:textId="77777777" w:rsidR="008D14DB" w:rsidRDefault="008D14DB" w:rsidP="00961051">
      <w:pPr>
        <w:spacing w:line="360" w:lineRule="auto"/>
        <w:jc w:val="both"/>
        <w:rPr>
          <w:ins w:id="271" w:author="Konto Microsoft" w:date="2022-05-08T15:09:00Z"/>
        </w:rPr>
        <w:pPrChange w:id="272" w:author="Konto Microsoft" w:date="2022-05-08T14:28:00Z">
          <w:pPr/>
        </w:pPrChange>
      </w:pPr>
    </w:p>
    <w:p w14:paraId="4C287E5C" w14:textId="4C3FD7D2" w:rsidR="00FE30E8" w:rsidRPr="00435CF9" w:rsidRDefault="00FE30E8" w:rsidP="00FE30E8">
      <w:pPr>
        <w:tabs>
          <w:tab w:val="left" w:pos="8738"/>
        </w:tabs>
        <w:spacing w:line="360" w:lineRule="auto"/>
        <w:jc w:val="both"/>
        <w:rPr>
          <w:ins w:id="273" w:author="Konto Microsoft" w:date="2022-05-08T15:09:00Z"/>
        </w:rPr>
      </w:pPr>
      <m:oMath>
        <m:r>
          <w:ins w:id="274" w:author="Konto Microsoft" w:date="2022-05-08T15:09:00Z">
            <w:rPr>
              <w:rFonts w:ascii="Cambria Math" w:hAnsi="Cambria Math"/>
            </w:rPr>
            <w:lastRenderedPageBreak/>
            <m:t>HM</m:t>
          </w:ins>
        </m:r>
        <m:sSub>
          <m:sSubPr>
            <m:ctrlPr>
              <w:ins w:id="275" w:author="Konto Microsoft" w:date="2022-05-08T15:09:00Z">
                <w:rPr>
                  <w:rFonts w:ascii="Cambria Math" w:hAnsi="Cambria Math"/>
                  <w:i/>
                </w:rPr>
              </w:ins>
            </m:ctrlPr>
          </m:sSubPr>
          <m:e>
            <m:r>
              <w:ins w:id="276" w:author="Konto Microsoft" w:date="2022-05-08T15:09:00Z">
                <w:rPr>
                  <w:rFonts w:ascii="Cambria Math" w:hAnsi="Cambria Math"/>
                </w:rPr>
                <m:t>L</m:t>
              </w:ins>
            </m:r>
          </m:e>
          <m:sub>
            <m:r>
              <w:ins w:id="277" w:author="Konto Microsoft" w:date="2022-05-08T15:09:00Z">
                <w:rPr>
                  <w:rFonts w:ascii="Cambria Math" w:hAnsi="Cambria Math"/>
                </w:rPr>
                <m:t>t</m:t>
              </w:ins>
            </m:r>
          </m:sub>
        </m:sSub>
        <m:r>
          <w:ins w:id="278" w:author="Konto Microsoft" w:date="2022-05-08T15:09:00Z">
            <w:rPr>
              <w:rFonts w:ascii="Cambria Math" w:hAnsi="Cambria Math"/>
            </w:rPr>
            <m:t>=</m:t>
          </w:ins>
        </m:r>
        <m:f>
          <m:fPr>
            <m:ctrlPr>
              <w:ins w:id="279" w:author="Konto Microsoft" w:date="2022-05-08T15:09:00Z">
                <w:rPr>
                  <w:rFonts w:ascii="Cambria Math" w:hAnsi="Cambria Math"/>
                  <w:i/>
                </w:rPr>
              </w:ins>
            </m:ctrlPr>
          </m:fPr>
          <m:num>
            <m:r>
              <w:ins w:id="280" w:author="Konto Microsoft" w:date="2022-05-08T15:09:00Z">
                <w:rPr>
                  <w:rFonts w:ascii="Cambria Math" w:hAnsi="Cambria Math"/>
                </w:rPr>
                <m:t>1</m:t>
              </w:ins>
            </m:r>
          </m:num>
          <m:den>
            <m:r>
              <w:ins w:id="281" w:author="Konto Microsoft" w:date="2022-05-08T15:09:00Z">
                <w:rPr>
                  <w:rFonts w:ascii="Cambria Math" w:hAnsi="Cambria Math"/>
                </w:rPr>
                <m:t>2</m:t>
              </w:ins>
            </m:r>
          </m:den>
        </m:f>
        <m:d>
          <m:dPr>
            <m:ctrlPr>
              <w:ins w:id="282" w:author="Konto Microsoft" w:date="2022-05-08T15:09:00Z">
                <w:rPr>
                  <w:rFonts w:ascii="Cambria Math" w:hAnsi="Cambria Math"/>
                  <w:i/>
                </w:rPr>
              </w:ins>
            </m:ctrlPr>
          </m:dPr>
          <m:e>
            <m:r>
              <w:ins w:id="283" w:author="Konto Microsoft" w:date="2022-05-08T15:09:00Z">
                <w:rPr>
                  <w:rFonts w:ascii="Cambria Math" w:hAnsi="Cambria Math"/>
                </w:rPr>
                <m:t>Small Valu</m:t>
              </w:ins>
            </m:r>
            <m:sSub>
              <m:sSubPr>
                <m:ctrlPr>
                  <w:ins w:id="284" w:author="Konto Microsoft" w:date="2022-05-08T15:09:00Z">
                    <w:rPr>
                      <w:rFonts w:ascii="Cambria Math" w:hAnsi="Cambria Math"/>
                      <w:i/>
                    </w:rPr>
                  </w:ins>
                </m:ctrlPr>
              </m:sSubPr>
              <m:e>
                <m:r>
                  <w:ins w:id="285" w:author="Konto Microsoft" w:date="2022-05-08T15:09:00Z">
                    <w:rPr>
                      <w:rFonts w:ascii="Cambria Math" w:hAnsi="Cambria Math"/>
                    </w:rPr>
                    <m:t>e</m:t>
                  </w:ins>
                </m:r>
              </m:e>
              <m:sub>
                <m:r>
                  <w:ins w:id="286" w:author="Konto Microsoft" w:date="2022-05-08T15:09:00Z">
                    <w:rPr>
                      <w:rFonts w:ascii="Cambria Math" w:hAnsi="Cambria Math"/>
                    </w:rPr>
                    <m:t>t</m:t>
                  </w:ins>
                </m:r>
              </m:sub>
            </m:sSub>
            <m:r>
              <w:ins w:id="287" w:author="Konto Microsoft" w:date="2022-05-08T15:09:00Z">
                <w:rPr>
                  <w:rFonts w:ascii="Cambria Math" w:hAnsi="Cambria Math"/>
                </w:rPr>
                <m:t>+Big Valu</m:t>
              </w:ins>
            </m:r>
            <m:sSub>
              <m:sSubPr>
                <m:ctrlPr>
                  <w:ins w:id="288" w:author="Konto Microsoft" w:date="2022-05-08T15:09:00Z">
                    <w:rPr>
                      <w:rFonts w:ascii="Cambria Math" w:hAnsi="Cambria Math"/>
                      <w:i/>
                    </w:rPr>
                  </w:ins>
                </m:ctrlPr>
              </m:sSubPr>
              <m:e>
                <m:r>
                  <w:ins w:id="289" w:author="Konto Microsoft" w:date="2022-05-08T15:09:00Z">
                    <w:rPr>
                      <w:rFonts w:ascii="Cambria Math" w:hAnsi="Cambria Math"/>
                    </w:rPr>
                    <m:t>e</m:t>
                  </w:ins>
                </m:r>
              </m:e>
              <m:sub>
                <m:r>
                  <w:ins w:id="290" w:author="Konto Microsoft" w:date="2022-05-08T15:09:00Z">
                    <w:rPr>
                      <w:rFonts w:ascii="Cambria Math" w:hAnsi="Cambria Math"/>
                    </w:rPr>
                    <m:t>t</m:t>
                  </w:ins>
                </m:r>
              </m:sub>
            </m:sSub>
          </m:e>
        </m:d>
        <m:r>
          <w:ins w:id="291" w:author="Konto Microsoft" w:date="2022-05-08T15:09:00Z">
            <w:rPr>
              <w:rFonts w:ascii="Cambria Math" w:hAnsi="Cambria Math"/>
            </w:rPr>
            <m:t>-</m:t>
          </w:ins>
        </m:r>
        <m:f>
          <m:fPr>
            <m:ctrlPr>
              <w:ins w:id="292" w:author="Konto Microsoft" w:date="2022-05-08T15:09:00Z">
                <w:rPr>
                  <w:rFonts w:ascii="Cambria Math" w:hAnsi="Cambria Math"/>
                  <w:i/>
                </w:rPr>
              </w:ins>
            </m:ctrlPr>
          </m:fPr>
          <m:num>
            <m:r>
              <w:ins w:id="293" w:author="Konto Microsoft" w:date="2022-05-08T15:09:00Z">
                <w:rPr>
                  <w:rFonts w:ascii="Cambria Math" w:hAnsi="Cambria Math"/>
                </w:rPr>
                <m:t>1</m:t>
              </w:ins>
            </m:r>
          </m:num>
          <m:den>
            <m:r>
              <w:ins w:id="294" w:author="Konto Microsoft" w:date="2022-05-08T15:09:00Z">
                <w:rPr>
                  <w:rFonts w:ascii="Cambria Math" w:hAnsi="Cambria Math"/>
                </w:rPr>
                <m:t>2</m:t>
              </w:ins>
            </m:r>
          </m:den>
        </m:f>
        <m:r>
          <w:ins w:id="295" w:author="Konto Microsoft" w:date="2022-05-08T15:09:00Z">
            <w:rPr>
              <w:rFonts w:ascii="Cambria Math" w:hAnsi="Cambria Math"/>
            </w:rPr>
            <m:t>(</m:t>
          </w:ins>
        </m:r>
        <m:r>
          <w:ins w:id="296" w:author="Konto Microsoft" w:date="2022-05-08T15:10:00Z">
            <w:rPr>
              <w:rFonts w:ascii="Cambria Math" w:hAnsi="Cambria Math"/>
            </w:rPr>
            <m:t>Small Growt</m:t>
          </w:ins>
        </m:r>
        <m:sSub>
          <m:sSubPr>
            <m:ctrlPr>
              <w:ins w:id="297" w:author="Konto Microsoft" w:date="2022-05-08T15:10:00Z">
                <w:rPr>
                  <w:rFonts w:ascii="Cambria Math" w:hAnsi="Cambria Math"/>
                  <w:i/>
                </w:rPr>
              </w:ins>
            </m:ctrlPr>
          </m:sSubPr>
          <m:e>
            <m:r>
              <w:ins w:id="298" w:author="Konto Microsoft" w:date="2022-05-08T15:10:00Z">
                <w:rPr>
                  <w:rFonts w:ascii="Cambria Math" w:hAnsi="Cambria Math"/>
                </w:rPr>
                <m:t>h</m:t>
              </w:ins>
            </m:r>
          </m:e>
          <m:sub>
            <m:r>
              <w:ins w:id="299" w:author="Konto Microsoft" w:date="2022-05-08T15:10:00Z">
                <w:rPr>
                  <w:rFonts w:ascii="Cambria Math" w:hAnsi="Cambria Math"/>
                </w:rPr>
                <m:t>t</m:t>
              </w:ins>
            </m:r>
          </m:sub>
        </m:sSub>
        <m:r>
          <w:ins w:id="300" w:author="Konto Microsoft" w:date="2022-05-08T15:10:00Z">
            <w:rPr>
              <w:rFonts w:ascii="Cambria Math" w:hAnsi="Cambria Math"/>
            </w:rPr>
            <m:t>+</m:t>
          </w:ins>
        </m:r>
        <m:r>
          <w:ins w:id="301" w:author="Konto Microsoft" w:date="2022-05-08T15:09:00Z">
            <w:rPr>
              <w:rFonts w:ascii="Cambria Math" w:hAnsi="Cambria Math"/>
            </w:rPr>
            <m:t>Big Growt</m:t>
          </w:ins>
        </m:r>
        <m:sSub>
          <m:sSubPr>
            <m:ctrlPr>
              <w:ins w:id="302" w:author="Konto Microsoft" w:date="2022-05-08T15:09:00Z">
                <w:rPr>
                  <w:rFonts w:ascii="Cambria Math" w:hAnsi="Cambria Math"/>
                  <w:i/>
                </w:rPr>
              </w:ins>
            </m:ctrlPr>
          </m:sSubPr>
          <m:e>
            <m:r>
              <w:ins w:id="303" w:author="Konto Microsoft" w:date="2022-05-08T15:09:00Z">
                <w:rPr>
                  <w:rFonts w:ascii="Cambria Math" w:hAnsi="Cambria Math"/>
                </w:rPr>
                <m:t>h</m:t>
              </w:ins>
            </m:r>
          </m:e>
          <m:sub>
            <m:r>
              <w:ins w:id="304" w:author="Konto Microsoft" w:date="2022-05-08T15:09:00Z">
                <w:rPr>
                  <w:rFonts w:ascii="Cambria Math" w:hAnsi="Cambria Math"/>
                </w:rPr>
                <m:t>t</m:t>
              </w:ins>
            </m:r>
          </m:sub>
        </m:sSub>
        <m:r>
          <w:ins w:id="305" w:author="Konto Microsoft" w:date="2022-05-08T15:09:00Z">
            <w:rPr>
              <w:rFonts w:ascii="Cambria Math" w:hAnsi="Cambria Math"/>
            </w:rPr>
            <m:t>)</m:t>
          </w:ins>
        </m:r>
      </m:oMath>
      <w:ins w:id="306" w:author="Konto Microsoft" w:date="2022-05-08T15:09:00Z">
        <w:r>
          <w:t xml:space="preserve"> </w:t>
        </w:r>
        <w:r>
          <w:tab/>
          <w:t>(</w:t>
        </w:r>
      </w:ins>
      <w:ins w:id="307" w:author="Konto Microsoft" w:date="2022-05-08T15:11:00Z">
        <w:r w:rsidR="004902FE">
          <w:t>6</w:t>
        </w:r>
      </w:ins>
      <w:ins w:id="308" w:author="Konto Microsoft" w:date="2022-05-08T15:09:00Z">
        <w:r w:rsidRPr="00435CF9">
          <w:t>)</w:t>
        </w:r>
      </w:ins>
    </w:p>
    <w:p w14:paraId="488465E4" w14:textId="77777777" w:rsidR="00FE30E8" w:rsidRPr="00435CF9" w:rsidRDefault="00FE30E8" w:rsidP="00FE30E8">
      <w:pPr>
        <w:tabs>
          <w:tab w:val="left" w:pos="8738"/>
        </w:tabs>
        <w:spacing w:line="360" w:lineRule="auto"/>
        <w:ind w:firstLine="600"/>
        <w:jc w:val="center"/>
        <w:rPr>
          <w:ins w:id="309" w:author="Konto Microsoft" w:date="2022-05-08T15:09:00Z"/>
        </w:rPr>
      </w:pPr>
    </w:p>
    <w:p w14:paraId="1A45A6D5" w14:textId="77777777" w:rsidR="00FE30E8" w:rsidRPr="00435CF9" w:rsidRDefault="00FE30E8" w:rsidP="00FE30E8">
      <w:pPr>
        <w:tabs>
          <w:tab w:val="left" w:pos="8738"/>
        </w:tabs>
        <w:spacing w:line="360" w:lineRule="auto"/>
        <w:jc w:val="both"/>
        <w:rPr>
          <w:ins w:id="310" w:author="Konto Microsoft" w:date="2022-05-08T15:09:00Z"/>
        </w:rPr>
      </w:pPr>
      <w:ins w:id="311" w:author="Konto Microsoft" w:date="2022-05-08T15:09:00Z">
        <w:r w:rsidRPr="00435CF9">
          <w:t>where:</w:t>
        </w:r>
      </w:ins>
    </w:p>
    <w:p w14:paraId="7D1E0C65" w14:textId="24AF6D37" w:rsidR="00FE30E8" w:rsidRDefault="00FE30E8" w:rsidP="00FE30E8">
      <w:pPr>
        <w:spacing w:line="360" w:lineRule="auto"/>
        <w:jc w:val="both"/>
        <w:rPr>
          <w:ins w:id="312" w:author="Konto Microsoft" w:date="2022-05-08T15:09:00Z"/>
        </w:rPr>
      </w:pPr>
      <m:oMath>
        <m:r>
          <w:ins w:id="313" w:author="Konto Microsoft" w:date="2022-05-08T15:10:00Z">
            <w:rPr>
              <w:rFonts w:ascii="Cambria Math" w:hAnsi="Cambria Math"/>
            </w:rPr>
            <m:t>HM</m:t>
          </w:ins>
        </m:r>
        <m:sSub>
          <m:sSubPr>
            <m:ctrlPr>
              <w:ins w:id="314" w:author="Konto Microsoft" w:date="2022-05-08T15:10:00Z">
                <w:rPr>
                  <w:rFonts w:ascii="Cambria Math" w:hAnsi="Cambria Math"/>
                  <w:i/>
                </w:rPr>
              </w:ins>
            </m:ctrlPr>
          </m:sSubPr>
          <m:e>
            <m:r>
              <w:ins w:id="315" w:author="Konto Microsoft" w:date="2022-05-08T15:10:00Z">
                <w:rPr>
                  <w:rFonts w:ascii="Cambria Math" w:hAnsi="Cambria Math"/>
                </w:rPr>
                <m:t>L</m:t>
              </w:ins>
            </m:r>
          </m:e>
          <m:sub>
            <m:r>
              <w:ins w:id="316" w:author="Konto Microsoft" w:date="2022-05-08T15:10:00Z">
                <w:rPr>
                  <w:rFonts w:ascii="Cambria Math" w:hAnsi="Cambria Math"/>
                </w:rPr>
                <m:t>t</m:t>
              </w:ins>
            </m:r>
          </m:sub>
        </m:sSub>
      </m:oMath>
      <w:ins w:id="317" w:author="Konto Microsoft" w:date="2022-05-08T15:09:00Z">
        <w:r>
          <w:t xml:space="preserve"> – the </w:t>
        </w:r>
      </w:ins>
      <w:ins w:id="318" w:author="Konto Microsoft" w:date="2022-05-08T15:10:00Z">
        <w:r>
          <w:rPr>
            <w:i/>
          </w:rPr>
          <w:t>B/M</w:t>
        </w:r>
      </w:ins>
      <w:ins w:id="319" w:author="Konto Microsoft" w:date="2022-05-08T15:09:00Z">
        <w:r>
          <w:rPr>
            <w:i/>
          </w:rPr>
          <w:t xml:space="preserve"> </w:t>
        </w:r>
        <w:r>
          <w:t xml:space="preserve">factor for period </w:t>
        </w:r>
        <m:oMath>
          <m:r>
            <w:rPr>
              <w:rFonts w:ascii="Cambria Math" w:hAnsi="Cambria Math"/>
            </w:rPr>
            <m:t>t,</m:t>
          </m:r>
        </m:oMath>
      </w:ins>
    </w:p>
    <w:p w14:paraId="04CE88CA" w14:textId="3070D4A0" w:rsidR="00FE30E8" w:rsidRDefault="00FE30E8" w:rsidP="00FE30E8">
      <w:pPr>
        <w:spacing w:line="360" w:lineRule="auto"/>
        <w:jc w:val="both"/>
        <w:rPr>
          <w:ins w:id="320" w:author="Konto Microsoft" w:date="2022-05-08T15:09:00Z"/>
        </w:rPr>
      </w:pPr>
      <w:ins w:id="321" w:author="Konto Microsoft" w:date="2022-05-08T15:09:00Z">
        <w:r>
          <w:t xml:space="preserve">names of the portfolios represent their </w:t>
        </w:r>
      </w:ins>
      <w:ins w:id="322" w:author="Konto Microsoft" w:date="2022-05-09T00:50:00Z">
        <w:r w:rsidR="0085771B">
          <w:t xml:space="preserve">value-weighted </w:t>
        </w:r>
      </w:ins>
      <w:ins w:id="323" w:author="Konto Microsoft" w:date="2022-05-08T15:09:00Z">
        <w:r>
          <w:t xml:space="preserve">returns for period </w:t>
        </w:r>
        <m:oMath>
          <m:r>
            <w:rPr>
              <w:rFonts w:ascii="Cambria Math" w:hAnsi="Cambria Math"/>
            </w:rPr>
            <m:t>t</m:t>
          </m:r>
        </m:oMath>
        <w:r>
          <w:t>.</w:t>
        </w:r>
      </w:ins>
    </w:p>
    <w:p w14:paraId="19AFBF36" w14:textId="777D194B" w:rsidR="006F7EBE" w:rsidRDefault="006F7EBE" w:rsidP="00FE30E8">
      <w:pPr>
        <w:spacing w:line="360" w:lineRule="auto"/>
        <w:jc w:val="both"/>
        <w:rPr>
          <w:ins w:id="324" w:author="Konto Microsoft" w:date="2022-05-08T15:11:00Z"/>
        </w:rPr>
        <w:pPrChange w:id="325" w:author="Konto Microsoft" w:date="2022-05-08T15:10:00Z">
          <w:pPr/>
        </w:pPrChange>
      </w:pPr>
    </w:p>
    <w:p w14:paraId="154059F2" w14:textId="3DED43B0" w:rsidR="004902FE" w:rsidRDefault="008F6F01" w:rsidP="00FE30E8">
      <w:pPr>
        <w:spacing w:line="360" w:lineRule="auto"/>
        <w:jc w:val="both"/>
        <w:rPr>
          <w:ins w:id="326" w:author="Konto Microsoft" w:date="2022-05-08T15:23:00Z"/>
        </w:rPr>
        <w:pPrChange w:id="327" w:author="Konto Microsoft" w:date="2022-05-08T15:10:00Z">
          <w:pPr/>
        </w:pPrChange>
      </w:pPr>
      <w:ins w:id="328" w:author="Konto Microsoft" w:date="2022-05-08T15:16:00Z">
        <w:r>
          <w:t xml:space="preserve">More details can be found in the paper </w:t>
        </w:r>
      </w:ins>
      <w:ins w:id="329" w:author="Konto Microsoft" w:date="2022-05-08T15:17:00Z">
        <w:r>
          <w:t xml:space="preserve">by Fama and French (2015). </w:t>
        </w:r>
      </w:ins>
      <w:ins w:id="330" w:author="Konto Microsoft" w:date="2022-05-08T15:11:00Z">
        <w:r w:rsidR="004902FE">
          <w:t xml:space="preserve">The </w:t>
        </w:r>
      </w:ins>
      <w:ins w:id="331" w:author="Konto Microsoft" w:date="2022-05-08T15:12:00Z">
        <w:r w:rsidR="00430A39">
          <w:t xml:space="preserve">process of computing </w:t>
        </w:r>
      </w:ins>
      <w:ins w:id="332" w:author="Konto Microsoft" w:date="2022-05-09T11:25:00Z">
        <w:r w:rsidR="00430A39">
          <w:t xml:space="preserve">values of the three factors is universal throughout the capital </w:t>
        </w:r>
      </w:ins>
      <w:ins w:id="333" w:author="Konto Microsoft" w:date="2022-05-08T15:13:00Z">
        <w:r w:rsidR="004902FE">
          <w:t>markets.</w:t>
        </w:r>
      </w:ins>
    </w:p>
    <w:p w14:paraId="3BE3002C" w14:textId="77777777" w:rsidR="00E327AC" w:rsidRDefault="00E327AC" w:rsidP="00FE30E8">
      <w:pPr>
        <w:spacing w:line="360" w:lineRule="auto"/>
        <w:jc w:val="both"/>
        <w:rPr>
          <w:ins w:id="334" w:author="Konto Microsoft" w:date="2022-05-08T15:23:00Z"/>
        </w:rPr>
        <w:pPrChange w:id="335" w:author="Konto Microsoft" w:date="2022-05-08T15:10:00Z">
          <w:pPr/>
        </w:pPrChange>
      </w:pPr>
    </w:p>
    <w:p w14:paraId="0E8A78B8" w14:textId="234BC07C" w:rsidR="00E327AC" w:rsidRPr="00E327AC" w:rsidRDefault="00E327AC" w:rsidP="00FE30E8">
      <w:pPr>
        <w:spacing w:line="360" w:lineRule="auto"/>
        <w:jc w:val="both"/>
        <w:rPr>
          <w:ins w:id="336" w:author="Konto Microsoft" w:date="2022-05-08T14:38:00Z"/>
          <w:b/>
          <w:rPrChange w:id="337" w:author="Konto Microsoft" w:date="2022-05-08T15:23:00Z">
            <w:rPr>
              <w:ins w:id="338" w:author="Konto Microsoft" w:date="2022-05-08T14:38:00Z"/>
            </w:rPr>
          </w:rPrChange>
        </w:rPr>
        <w:pPrChange w:id="339" w:author="Konto Microsoft" w:date="2022-05-08T15:10:00Z">
          <w:pPr/>
        </w:pPrChange>
      </w:pPr>
      <w:ins w:id="340" w:author="Konto Microsoft" w:date="2022-05-08T15:23:00Z">
        <w:r>
          <w:rPr>
            <w:b/>
          </w:rPr>
          <w:t>Further data analysis</w:t>
        </w:r>
      </w:ins>
    </w:p>
    <w:p w14:paraId="7807D898" w14:textId="77777777" w:rsidR="00FE30E8" w:rsidRDefault="00FE30E8" w:rsidP="00FE30E8">
      <w:pPr>
        <w:spacing w:line="360" w:lineRule="auto"/>
        <w:jc w:val="both"/>
        <w:rPr>
          <w:ins w:id="341" w:author="Konto Microsoft" w:date="2022-05-08T13:41:00Z"/>
        </w:rPr>
        <w:pPrChange w:id="342" w:author="Konto Microsoft" w:date="2022-05-08T15:10:00Z">
          <w:pPr/>
        </w:pPrChange>
      </w:pPr>
    </w:p>
    <w:p w14:paraId="752D75A1" w14:textId="5E611EE4" w:rsidR="006F7EBE" w:rsidRDefault="00F572B4" w:rsidP="0081491F">
      <w:pPr>
        <w:spacing w:line="360" w:lineRule="auto"/>
        <w:ind w:firstLine="567"/>
        <w:jc w:val="both"/>
        <w:rPr>
          <w:ins w:id="343" w:author="Konto Microsoft" w:date="2022-05-08T20:35:00Z"/>
        </w:rPr>
        <w:pPrChange w:id="344" w:author="Konto Microsoft" w:date="2022-05-08T20:35:00Z">
          <w:pPr/>
        </w:pPrChange>
      </w:pPr>
      <w:ins w:id="345" w:author="Konto Microsoft" w:date="2022-05-08T19:46:00Z">
        <w:r w:rsidRPr="00435CF9">
          <w:t xml:space="preserve">Data used </w:t>
        </w:r>
        <w:r>
          <w:t xml:space="preserve">in this thesis </w:t>
        </w:r>
        <w:r w:rsidRPr="00435CF9">
          <w:t xml:space="preserve">consists of monthly values of the </w:t>
        </w:r>
        <w:r>
          <w:t xml:space="preserve">Fama and French three factors calculated </w:t>
        </w:r>
      </w:ins>
      <w:ins w:id="346" w:author="Konto Microsoft" w:date="2022-05-08T19:52:00Z">
        <w:r>
          <w:t>in line with the method de</w:t>
        </w:r>
        <w:r w:rsidR="00995356">
          <w:t xml:space="preserve">tailed in the previous section </w:t>
        </w:r>
      </w:ins>
      <w:ins w:id="347" w:author="Konto Microsoft" w:date="2022-05-08T19:46:00Z">
        <w:r w:rsidRPr="00435CF9">
          <w:t>as well</w:t>
        </w:r>
      </w:ins>
      <w:ins w:id="348" w:author="Konto Microsoft" w:date="2022-05-08T19:56:00Z">
        <w:r w:rsidR="00995356">
          <w:t xml:space="preserve"> as</w:t>
        </w:r>
      </w:ins>
      <w:ins w:id="349" w:author="Konto Microsoft" w:date="2022-05-08T19:46:00Z">
        <w:r w:rsidRPr="00435CF9">
          <w:t xml:space="preserve"> </w:t>
        </w:r>
        <w:r>
          <w:t>excess returns on six</w:t>
        </w:r>
        <w:r w:rsidRPr="00435CF9">
          <w:t xml:space="preserve"> portfolios formed on </w:t>
        </w:r>
        <w:r w:rsidRPr="00435CF9">
          <w:rPr>
            <w:i/>
          </w:rPr>
          <w:t xml:space="preserve">Size </w:t>
        </w:r>
        <w:r w:rsidRPr="00435CF9">
          <w:t xml:space="preserve">and </w:t>
        </w:r>
        <w:r w:rsidRPr="00435CF9">
          <w:rPr>
            <w:i/>
          </w:rPr>
          <w:t>B/M</w:t>
        </w:r>
      </w:ins>
      <w:ins w:id="350" w:author="Konto Microsoft" w:date="2022-05-08T19:57:00Z">
        <w:r w:rsidR="00995356">
          <w:rPr>
            <w:i/>
          </w:rPr>
          <w:t xml:space="preserve"> </w:t>
        </w:r>
        <w:r w:rsidR="00995356">
          <w:t xml:space="preserve"> with use of breakpoints mentioned in </w:t>
        </w:r>
      </w:ins>
      <w:ins w:id="351" w:author="Konto Microsoft" w:date="2022-05-08T19:58:00Z">
        <w:r w:rsidR="00995356">
          <w:t>preceding section</w:t>
        </w:r>
      </w:ins>
      <w:ins w:id="352" w:author="Konto Microsoft" w:date="2022-05-08T19:46:00Z">
        <w:r w:rsidRPr="00435CF9">
          <w:t xml:space="preserve">. </w:t>
        </w:r>
      </w:ins>
      <w:ins w:id="353" w:author="Konto Microsoft" w:date="2022-05-08T19:58:00Z">
        <w:r w:rsidR="00995356">
          <w:t xml:space="preserve">Two separate datasets are used. </w:t>
        </w:r>
      </w:ins>
      <w:ins w:id="354" w:author="Konto Microsoft" w:date="2022-05-08T20:01:00Z">
        <w:r w:rsidR="00995356">
          <w:t xml:space="preserve">The US </w:t>
        </w:r>
      </w:ins>
      <w:ins w:id="355" w:author="Konto Microsoft" w:date="2022-05-09T11:27:00Z">
        <w:r w:rsidR="00D457B3">
          <w:t xml:space="preserve">monthly </w:t>
        </w:r>
      </w:ins>
      <w:ins w:id="356" w:author="Konto Microsoft" w:date="2022-05-08T20:01:00Z">
        <w:r w:rsidR="00995356">
          <w:t xml:space="preserve">data covers the </w:t>
        </w:r>
      </w:ins>
      <w:ins w:id="357" w:author="Konto Microsoft" w:date="2022-05-08T20:02:00Z">
        <w:r w:rsidR="00995356">
          <w:t>CRSP</w:t>
        </w:r>
      </w:ins>
      <w:ins w:id="358" w:author="Konto Microsoft" w:date="2022-05-08T20:03:00Z">
        <w:r w:rsidR="00995356">
          <w:rPr>
            <w:rStyle w:val="Odwoanieprzypisudolnego"/>
          </w:rPr>
          <w:footnoteReference w:id="3"/>
        </w:r>
      </w:ins>
      <w:ins w:id="361" w:author="Konto Microsoft" w:date="2022-05-08T20:02:00Z">
        <w:r w:rsidR="00995356">
          <w:t xml:space="preserve"> firms incorporated in the US and listed on the NYSE, AMEX and NASDAQ</w:t>
        </w:r>
      </w:ins>
      <w:ins w:id="362" w:author="Konto Microsoft" w:date="2022-05-08T20:15:00Z">
        <w:r w:rsidR="004C5178">
          <w:t xml:space="preserve"> from </w:t>
        </w:r>
        <w:r w:rsidR="004C5178" w:rsidRPr="00435CF9">
          <w:t>July of 1926 to January of 2022</w:t>
        </w:r>
      </w:ins>
      <w:ins w:id="363" w:author="Konto Microsoft" w:date="2022-05-08T20:02:00Z">
        <w:r w:rsidR="00995356">
          <w:t>.</w:t>
        </w:r>
      </w:ins>
      <w:ins w:id="364" w:author="Konto Microsoft" w:date="2022-05-08T20:03:00Z">
        <w:r w:rsidR="00995356">
          <w:t xml:space="preserve"> The European </w:t>
        </w:r>
      </w:ins>
      <w:ins w:id="365" w:author="Konto Microsoft" w:date="2022-05-09T11:27:00Z">
        <w:r w:rsidR="00D457B3">
          <w:t xml:space="preserve">monthly </w:t>
        </w:r>
      </w:ins>
      <w:ins w:id="366" w:author="Konto Microsoft" w:date="2022-05-08T20:03:00Z">
        <w:r w:rsidR="00995356">
          <w:t xml:space="preserve">data covers firms </w:t>
        </w:r>
      </w:ins>
      <w:ins w:id="367" w:author="Konto Microsoft" w:date="2022-05-08T20:05:00Z">
        <w:r w:rsidR="00995356">
          <w:t xml:space="preserve">from capital markets of </w:t>
        </w:r>
      </w:ins>
      <w:ins w:id="368" w:author="Konto Microsoft" w:date="2022-05-09T11:28:00Z">
        <w:r w:rsidR="001544EC">
          <w:t xml:space="preserve">the following </w:t>
        </w:r>
      </w:ins>
      <w:ins w:id="369" w:author="Konto Microsoft" w:date="2022-05-08T20:05:00Z">
        <w:r w:rsidR="00995356">
          <w:t xml:space="preserve">sixteen developed countries: Austria, Belgium, Switzerland, Germany, </w:t>
        </w:r>
      </w:ins>
      <w:ins w:id="370" w:author="Konto Microsoft" w:date="2022-05-08T20:06:00Z">
        <w:r w:rsidR="00995356">
          <w:t xml:space="preserve">Denmark, Spain, Finland, France, Great Britain, Greece, Ireland, Italy, the Netherlands, Norway, Portugal </w:t>
        </w:r>
      </w:ins>
      <w:ins w:id="371" w:author="Konto Microsoft" w:date="2022-05-08T20:07:00Z">
        <w:r w:rsidR="00995356">
          <w:t>and Sweden</w:t>
        </w:r>
      </w:ins>
      <w:ins w:id="372" w:author="Konto Microsoft" w:date="2022-05-08T20:06:00Z">
        <w:r w:rsidR="00995356">
          <w:t>.</w:t>
        </w:r>
      </w:ins>
      <w:ins w:id="373" w:author="Konto Microsoft" w:date="2022-05-08T20:13:00Z">
        <w:r w:rsidR="004C5178">
          <w:t xml:space="preserve"> </w:t>
        </w:r>
      </w:ins>
      <w:ins w:id="374" w:author="Konto Microsoft" w:date="2022-05-08T20:27:00Z">
        <w:r w:rsidR="009122D3">
          <w:t>The time span begins on July of 1990 and ends on</w:t>
        </w:r>
        <w:r w:rsidR="009122D3" w:rsidRPr="00435CF9">
          <w:t xml:space="preserve"> January of 2022</w:t>
        </w:r>
        <w:r w:rsidR="009122D3">
          <w:t>.</w:t>
        </w:r>
      </w:ins>
      <w:ins w:id="375" w:author="Konto Microsoft" w:date="2022-05-08T20:30:00Z">
        <w:r w:rsidR="009122D3">
          <w:t xml:space="preserve"> The Fama and French three-fa</w:t>
        </w:r>
      </w:ins>
      <w:ins w:id="376" w:author="Konto Microsoft" w:date="2022-05-08T20:31:00Z">
        <w:r w:rsidR="009122D3">
          <w:t>c</w:t>
        </w:r>
      </w:ins>
      <w:ins w:id="377" w:author="Konto Microsoft" w:date="2022-05-08T20:30:00Z">
        <w:r w:rsidR="009122D3">
          <w:t>tor model</w:t>
        </w:r>
      </w:ins>
      <w:ins w:id="378" w:author="Konto Microsoft" w:date="2022-05-08T20:31:00Z">
        <w:r w:rsidR="00536F04">
          <w:t xml:space="preserve"> has become a standard for the capital markets investors. The popularity and need for </w:t>
        </w:r>
      </w:ins>
      <w:ins w:id="379" w:author="Konto Microsoft" w:date="2022-05-08T20:32:00Z">
        <w:r w:rsidR="00536F04">
          <w:t>standardisation</w:t>
        </w:r>
      </w:ins>
      <w:ins w:id="380" w:author="Konto Microsoft" w:date="2022-05-08T20:31:00Z">
        <w:r w:rsidR="00536F04">
          <w:t xml:space="preserve"> </w:t>
        </w:r>
      </w:ins>
      <w:ins w:id="381" w:author="Konto Microsoft" w:date="2022-05-08T20:32:00Z">
        <w:r w:rsidR="00536F04">
          <w:t>has been answered by one of the authors – Kenneth French who posts monthly values of the factors on their website</w:t>
        </w:r>
      </w:ins>
      <w:ins w:id="382" w:author="Konto Microsoft" w:date="2022-05-08T20:33:00Z">
        <w:r w:rsidR="00536F04" w:rsidRPr="00435CF9">
          <w:rPr>
            <w:rStyle w:val="Odwoanieprzypisudolnego"/>
          </w:rPr>
          <w:footnoteReference w:id="4"/>
        </w:r>
        <w:r w:rsidR="00536F04">
          <w:t>. The database covers factors used by the three most cited and most popular models</w:t>
        </w:r>
      </w:ins>
      <w:ins w:id="385" w:author="Konto Microsoft" w:date="2022-05-08T20:34:00Z">
        <w:r w:rsidR="00536F04">
          <w:t xml:space="preserve">: three-factor by Fama and French (1993), four-factor by Carhart </w:t>
        </w:r>
      </w:ins>
      <w:ins w:id="386" w:author="Konto Microsoft" w:date="2022-05-08T20:35:00Z">
        <w:r w:rsidR="00536F04">
          <w:t>(1997) and five-factor by Fama and French (2015).</w:t>
        </w:r>
      </w:ins>
    </w:p>
    <w:p w14:paraId="7399CAA0" w14:textId="5BFC1DC3" w:rsidR="0085771B" w:rsidRDefault="0081491F" w:rsidP="00A4666D">
      <w:pPr>
        <w:spacing w:line="360" w:lineRule="auto"/>
        <w:ind w:firstLine="567"/>
        <w:jc w:val="both"/>
        <w:rPr>
          <w:ins w:id="387" w:author="Konto Microsoft" w:date="2022-05-09T00:43:00Z"/>
        </w:rPr>
        <w:pPrChange w:id="388" w:author="Konto Microsoft" w:date="2022-05-09T12:16:00Z">
          <w:pPr/>
        </w:pPrChange>
      </w:pPr>
      <w:ins w:id="389" w:author="Konto Microsoft" w:date="2022-05-08T20:40:00Z">
        <w:r>
          <w:t xml:space="preserve">In general in </w:t>
        </w:r>
      </w:ins>
      <w:ins w:id="390" w:author="Konto Microsoft" w:date="2022-05-09T11:39:00Z">
        <w:r w:rsidR="00A324C8">
          <w:t xml:space="preserve">the </w:t>
        </w:r>
      </w:ins>
      <w:ins w:id="391" w:author="Konto Microsoft" w:date="2022-05-08T20:40:00Z">
        <w:r>
          <w:t xml:space="preserve">time series regression high correlation </w:t>
        </w:r>
      </w:ins>
      <w:ins w:id="392" w:author="Konto Microsoft" w:date="2022-05-08T20:41:00Z">
        <w:r w:rsidR="00176BEC">
          <w:t xml:space="preserve">of </w:t>
        </w:r>
      </w:ins>
      <w:ins w:id="393" w:author="Konto Microsoft" w:date="2022-05-08T20:42:00Z">
        <w:r w:rsidR="00176BEC">
          <w:t xml:space="preserve">the independent variables is </w:t>
        </w:r>
      </w:ins>
      <w:ins w:id="394" w:author="Konto Microsoft" w:date="2022-05-08T20:46:00Z">
        <w:r w:rsidR="00176BEC">
          <w:t xml:space="preserve">undesirable. </w:t>
        </w:r>
      </w:ins>
      <w:ins w:id="395" w:author="Konto Microsoft" w:date="2022-05-08T20:47:00Z">
        <w:r w:rsidR="00176BEC">
          <w:t xml:space="preserve">In </w:t>
        </w:r>
        <w:r w:rsidR="00A324C8">
          <w:t xml:space="preserve">order to verify if the datasets </w:t>
        </w:r>
      </w:ins>
      <w:ins w:id="396" w:author="Konto Microsoft" w:date="2022-05-08T20:53:00Z">
        <w:r w:rsidR="00327753">
          <w:t xml:space="preserve">comply with this rule </w:t>
        </w:r>
      </w:ins>
      <w:ins w:id="397" w:author="Konto Microsoft" w:date="2022-05-08T20:47:00Z">
        <w:r w:rsidR="00176BEC">
          <w:t xml:space="preserve">the correlation matrices are calculated for both the US </w:t>
        </w:r>
      </w:ins>
      <w:ins w:id="398" w:author="Konto Microsoft" w:date="2022-05-08T21:07:00Z">
        <w:r w:rsidR="009F61E0">
          <w:t xml:space="preserve">(Table 7.) </w:t>
        </w:r>
      </w:ins>
      <w:ins w:id="399" w:author="Konto Microsoft" w:date="2022-05-08T20:47:00Z">
        <w:r w:rsidR="00176BEC">
          <w:t>and the E</w:t>
        </w:r>
        <w:r w:rsidR="00327753">
          <w:t>uropean case</w:t>
        </w:r>
      </w:ins>
      <w:ins w:id="400" w:author="Konto Microsoft" w:date="2022-05-08T21:07:00Z">
        <w:r w:rsidR="009F61E0">
          <w:t xml:space="preserve"> (Table 8.)</w:t>
        </w:r>
      </w:ins>
      <w:ins w:id="401" w:author="Konto Microsoft" w:date="2022-05-08T20:47:00Z">
        <w:r w:rsidR="00327753">
          <w:t>.</w:t>
        </w:r>
      </w:ins>
      <w:ins w:id="402" w:author="Konto Microsoft" w:date="2022-05-08T21:07:00Z">
        <w:r w:rsidR="009F61E0">
          <w:t xml:space="preserve"> </w:t>
        </w:r>
      </w:ins>
      <w:ins w:id="403" w:author="Konto Microsoft" w:date="2022-05-09T12:03:00Z">
        <w:r w:rsidR="00A7097E">
          <w:t>The p-values of the Pearson correlation tests for all pairs of factor</w:t>
        </w:r>
      </w:ins>
      <w:ins w:id="404" w:author="Konto Microsoft" w:date="2022-05-09T12:05:00Z">
        <w:r w:rsidR="00A7097E">
          <w:t>s</w:t>
        </w:r>
      </w:ins>
      <w:ins w:id="405" w:author="Konto Microsoft" w:date="2022-05-09T12:03:00Z">
        <w:r w:rsidR="00A7097E">
          <w:t xml:space="preserve"> for the US</w:t>
        </w:r>
      </w:ins>
      <w:ins w:id="406" w:author="Konto Microsoft" w:date="2022-05-09T12:04:00Z">
        <w:r w:rsidR="00A7097E">
          <w:t xml:space="preserve"> are below the significance level</w:t>
        </w:r>
      </w:ins>
      <w:ins w:id="407" w:author="Konto Microsoft" w:date="2022-05-09T12:05:00Z">
        <w:r w:rsidR="001B3E91">
          <w:t xml:space="preserve"> </w:t>
        </w:r>
      </w:ins>
      <w:ins w:id="408" w:author="Konto Microsoft" w:date="2022-05-09T12:08:00Z">
        <w:r w:rsidR="001B3E91">
          <w:t xml:space="preserve">α </w:t>
        </w:r>
      </w:ins>
      <w:ins w:id="409" w:author="Konto Microsoft" w:date="2022-05-09T12:05:00Z">
        <w:r w:rsidR="001B3E91">
          <w:t>of</w:t>
        </w:r>
        <w:r w:rsidR="00A7097E">
          <w:t xml:space="preserve"> 5%</w:t>
        </w:r>
      </w:ins>
      <w:ins w:id="410" w:author="Konto Microsoft" w:date="2022-05-09T12:06:00Z">
        <w:r w:rsidR="00A7097E">
          <w:t>, therefore conclusions can be drawn from the correlation coefficients</w:t>
        </w:r>
      </w:ins>
      <w:ins w:id="411" w:author="Konto Microsoft" w:date="2022-05-09T12:04:00Z">
        <w:r w:rsidR="00A7097E">
          <w:t xml:space="preserve">. </w:t>
        </w:r>
      </w:ins>
      <w:ins w:id="412" w:author="Konto Microsoft" w:date="2022-05-09T00:30:00Z">
        <w:r w:rsidR="00134E1D">
          <w:t xml:space="preserve">Pearson correlation coefficients </w:t>
        </w:r>
      </w:ins>
      <w:ins w:id="413" w:author="Konto Microsoft" w:date="2022-05-09T00:35:00Z">
        <w:r w:rsidR="00134E1D">
          <w:t xml:space="preserve">for the US data do not </w:t>
        </w:r>
      </w:ins>
      <w:ins w:id="414" w:author="Konto Microsoft" w:date="2022-05-09T00:41:00Z">
        <w:r w:rsidR="0085771B">
          <w:t xml:space="preserve">exceed </w:t>
        </w:r>
      </w:ins>
      <w:ins w:id="415" w:author="Konto Microsoft" w:date="2022-05-09T00:42:00Z">
        <w:r w:rsidR="0085771B">
          <w:t xml:space="preserve">0.317 in absolute value so that no significant </w:t>
        </w:r>
        <w:r w:rsidR="0085771B">
          <w:lastRenderedPageBreak/>
          <w:t xml:space="preserve">correlation </w:t>
        </w:r>
      </w:ins>
      <w:ins w:id="416" w:author="Konto Microsoft" w:date="2022-05-09T00:43:00Z">
        <w:r w:rsidR="0085771B">
          <w:t>between</w:t>
        </w:r>
      </w:ins>
      <w:ins w:id="417" w:author="Konto Microsoft" w:date="2022-05-09T00:42:00Z">
        <w:r w:rsidR="0085771B">
          <w:t xml:space="preserve"> </w:t>
        </w:r>
      </w:ins>
      <w:ins w:id="418" w:author="Konto Microsoft" w:date="2022-05-09T11:40:00Z">
        <w:r w:rsidR="00A324C8">
          <w:t>any pair of the</w:t>
        </w:r>
      </w:ins>
      <w:ins w:id="419" w:author="Konto Microsoft" w:date="2022-05-09T00:43:00Z">
        <w:r w:rsidR="0085771B">
          <w:t xml:space="preserve"> factors can be identified. </w:t>
        </w:r>
      </w:ins>
      <w:ins w:id="420" w:author="Konto Microsoft" w:date="2022-05-09T12:08:00Z">
        <w:r w:rsidR="001B3E91">
          <w:t>In the case of Europe</w:t>
        </w:r>
      </w:ins>
      <w:ins w:id="421" w:author="Konto Microsoft" w:date="2022-05-09T12:15:00Z">
        <w:r w:rsidR="00A4666D">
          <w:t xml:space="preserve"> the</w:t>
        </w:r>
      </w:ins>
      <w:ins w:id="422" w:author="Konto Microsoft" w:date="2022-05-09T12:08:00Z">
        <w:r w:rsidR="001B3E91">
          <w:t xml:space="preserve"> </w:t>
        </w:r>
      </w:ins>
      <w:ins w:id="423" w:author="Konto Microsoft" w:date="2022-05-09T12:12:00Z">
        <w:r w:rsidR="00A4666D">
          <w:t>Pearson correlation test</w:t>
        </w:r>
      </w:ins>
      <w:ins w:id="424" w:author="Konto Microsoft" w:date="2022-05-09T12:15:00Z">
        <w:r w:rsidR="00A4666D">
          <w:t>s</w:t>
        </w:r>
      </w:ins>
      <w:ins w:id="425" w:author="Konto Microsoft" w:date="2022-05-09T12:12:00Z">
        <w:r w:rsidR="00A4666D">
          <w:t xml:space="preserve"> for all pairs but the SMB – HML one have p-values lower than the significance level </w:t>
        </w:r>
      </w:ins>
      <w:ins w:id="426" w:author="Konto Microsoft" w:date="2022-05-09T12:13:00Z">
        <w:r w:rsidR="00A4666D">
          <w:t>α of 5%</w:t>
        </w:r>
        <w:r w:rsidR="00A4666D">
          <w:t xml:space="preserve">. </w:t>
        </w:r>
      </w:ins>
      <w:ins w:id="427" w:author="Konto Microsoft" w:date="2022-05-09T12:16:00Z">
        <w:r w:rsidR="00A4666D">
          <w:t xml:space="preserve">Additionally, </w:t>
        </w:r>
      </w:ins>
      <w:ins w:id="428" w:author="Konto Microsoft" w:date="2022-05-09T00:43:00Z">
        <w:r w:rsidR="0085771B">
          <w:t>the absolute val</w:t>
        </w:r>
      </w:ins>
      <w:ins w:id="429" w:author="Konto Microsoft" w:date="2022-05-09T00:48:00Z">
        <w:r w:rsidR="0085771B">
          <w:t>u</w:t>
        </w:r>
      </w:ins>
      <w:ins w:id="430" w:author="Konto Microsoft" w:date="2022-05-09T00:43:00Z">
        <w:r w:rsidR="0085771B">
          <w:t>e</w:t>
        </w:r>
      </w:ins>
      <w:ins w:id="431" w:author="Konto Microsoft" w:date="2022-05-09T00:49:00Z">
        <w:r w:rsidR="0085771B">
          <w:t>s</w:t>
        </w:r>
      </w:ins>
      <w:ins w:id="432" w:author="Konto Microsoft" w:date="2022-05-09T00:43:00Z">
        <w:r w:rsidR="0085771B">
          <w:t xml:space="preserve"> of the </w:t>
        </w:r>
      </w:ins>
      <w:ins w:id="433" w:author="Konto Microsoft" w:date="2022-05-09T12:16:00Z">
        <w:r w:rsidR="00A4666D">
          <w:t xml:space="preserve">Pearson </w:t>
        </w:r>
      </w:ins>
      <w:ins w:id="434" w:author="Konto Microsoft" w:date="2022-05-09T00:44:00Z">
        <w:r w:rsidR="0085771B">
          <w:t xml:space="preserve">correlation </w:t>
        </w:r>
      </w:ins>
      <w:ins w:id="435" w:author="Konto Microsoft" w:date="2022-05-09T12:16:00Z">
        <w:r w:rsidR="00A4666D">
          <w:t>coefficients</w:t>
        </w:r>
      </w:ins>
      <w:ins w:id="436" w:author="Konto Microsoft" w:date="2022-05-09T00:45:00Z">
        <w:r w:rsidR="0085771B">
          <w:t xml:space="preserve"> </w:t>
        </w:r>
      </w:ins>
      <w:ins w:id="437" w:author="Konto Microsoft" w:date="2022-05-09T00:49:00Z">
        <w:r w:rsidR="0085771B">
          <w:t>are</w:t>
        </w:r>
      </w:ins>
      <w:ins w:id="438" w:author="Konto Microsoft" w:date="2022-05-09T00:45:00Z">
        <w:r w:rsidR="0085771B">
          <w:t xml:space="preserve"> </w:t>
        </w:r>
      </w:ins>
      <w:ins w:id="439" w:author="Konto Microsoft" w:date="2022-05-09T12:19:00Z">
        <w:r w:rsidR="00A4666D">
          <w:t>lower</w:t>
        </w:r>
      </w:ins>
      <w:ins w:id="440" w:author="Konto Microsoft" w:date="2022-05-09T00:48:00Z">
        <w:r w:rsidR="0085771B">
          <w:t xml:space="preserve"> than </w:t>
        </w:r>
      </w:ins>
      <w:ins w:id="441" w:author="Konto Microsoft" w:date="2022-05-09T00:49:00Z">
        <w:r w:rsidR="0085771B">
          <w:t>0.204, thus there are no significant correlations in the European case</w:t>
        </w:r>
      </w:ins>
      <w:ins w:id="442" w:author="Konto Microsoft" w:date="2022-05-09T12:19:00Z">
        <w:r w:rsidR="00A4666D">
          <w:t xml:space="preserve">, apart from the SMB-HML pairing where </w:t>
        </w:r>
      </w:ins>
      <w:ins w:id="443" w:author="Konto Microsoft" w:date="2022-05-09T12:20:00Z">
        <w:r w:rsidR="00D11485">
          <w:t>the data does not allow for a clear answear.</w:t>
        </w:r>
      </w:ins>
      <w:ins w:id="444" w:author="Konto Microsoft" w:date="2022-05-09T00:49:00Z">
        <w:r w:rsidR="0085771B">
          <w:t>.</w:t>
        </w:r>
      </w:ins>
    </w:p>
    <w:p w14:paraId="7EF29D13" w14:textId="77777777" w:rsidR="0085771B" w:rsidRDefault="0085771B" w:rsidP="0081491F">
      <w:pPr>
        <w:spacing w:line="360" w:lineRule="auto"/>
        <w:ind w:firstLine="567"/>
        <w:jc w:val="both"/>
        <w:rPr>
          <w:ins w:id="445" w:author="Konto Microsoft" w:date="2022-05-08T13:41:00Z"/>
        </w:rPr>
        <w:pPrChange w:id="446" w:author="Konto Microsoft" w:date="2022-05-08T20:35:00Z">
          <w:pPr/>
        </w:pPrChange>
      </w:pPr>
    </w:p>
    <w:p w14:paraId="31B5FF24" w14:textId="0385D165" w:rsidR="00176BEC" w:rsidRPr="00176BEC" w:rsidRDefault="00176BEC">
      <w:pPr>
        <w:rPr>
          <w:ins w:id="447" w:author="Konto Microsoft" w:date="2022-05-08T20:49:00Z"/>
          <w:sz w:val="20"/>
          <w:rPrChange w:id="448" w:author="Konto Microsoft" w:date="2022-05-08T20:50:00Z">
            <w:rPr>
              <w:ins w:id="449" w:author="Konto Microsoft" w:date="2022-05-08T20:49:00Z"/>
            </w:rPr>
          </w:rPrChange>
        </w:rPr>
      </w:pPr>
      <w:ins w:id="450" w:author="Konto Microsoft" w:date="2022-05-08T20:50:00Z">
        <w:r>
          <w:rPr>
            <w:sz w:val="20"/>
          </w:rPr>
          <w:t xml:space="preserve">Table </w:t>
        </w:r>
      </w:ins>
      <w:ins w:id="451" w:author="Konto Microsoft" w:date="2022-05-08T20:51:00Z">
        <w:r>
          <w:rPr>
            <w:sz w:val="20"/>
          </w:rPr>
          <w:t xml:space="preserve">7. Pearson correlation </w:t>
        </w:r>
        <w:r w:rsidR="00327753">
          <w:rPr>
            <w:sz w:val="20"/>
          </w:rPr>
          <w:t>coefficients for market premium, size premium</w:t>
        </w:r>
      </w:ins>
      <w:ins w:id="452" w:author="Konto Microsoft" w:date="2022-05-09T12:07:00Z">
        <w:r w:rsidR="00A7097E">
          <w:rPr>
            <w:sz w:val="20"/>
          </w:rPr>
          <w:t xml:space="preserve"> and</w:t>
        </w:r>
      </w:ins>
      <w:ins w:id="453" w:author="Konto Microsoft" w:date="2022-05-08T20:51:00Z">
        <w:r w:rsidR="00327753">
          <w:rPr>
            <w:sz w:val="20"/>
          </w:rPr>
          <w:t xml:space="preserve"> value premium for the </w:t>
        </w:r>
      </w:ins>
      <w:ins w:id="454" w:author="Konto Microsoft" w:date="2022-05-08T20:52:00Z">
        <w:r w:rsidR="00A549B1">
          <w:rPr>
            <w:sz w:val="20"/>
          </w:rPr>
          <w:t>US</w:t>
        </w:r>
        <w:r w:rsidR="00327753">
          <w:rPr>
            <w:sz w:val="20"/>
          </w:rPr>
          <w:t>.</w:t>
        </w:r>
      </w:ins>
    </w:p>
    <w:tbl>
      <w:tblPr>
        <w:tblStyle w:val="Siatkatabelijasna"/>
        <w:tblW w:w="0" w:type="auto"/>
        <w:tblLook w:val="04A0" w:firstRow="1" w:lastRow="0" w:firstColumn="1" w:lastColumn="0" w:noHBand="0" w:noVBand="1"/>
        <w:tblPrChange w:id="455" w:author="Konto Microsoft" w:date="2022-05-09T12:01:00Z">
          <w:tblPr>
            <w:tblStyle w:val="Tabela-Siatka"/>
            <w:tblW w:w="0" w:type="auto"/>
            <w:tblLook w:val="04A0" w:firstRow="1" w:lastRow="0" w:firstColumn="1" w:lastColumn="0" w:noHBand="0" w:noVBand="1"/>
          </w:tblPr>
        </w:tblPrChange>
      </w:tblPr>
      <w:tblGrid>
        <w:gridCol w:w="2265"/>
        <w:gridCol w:w="2265"/>
        <w:gridCol w:w="2265"/>
        <w:gridCol w:w="2266"/>
        <w:tblGridChange w:id="456">
          <w:tblGrid>
            <w:gridCol w:w="2265"/>
            <w:gridCol w:w="2265"/>
            <w:gridCol w:w="2265"/>
            <w:gridCol w:w="2266"/>
          </w:tblGrid>
        </w:tblGridChange>
      </w:tblGrid>
      <w:tr w:rsidR="00A7097E" w14:paraId="5DDD38E4" w14:textId="77777777" w:rsidTr="00A7097E">
        <w:trPr>
          <w:ins w:id="457" w:author="Konto Microsoft" w:date="2022-05-09T12:01:00Z"/>
        </w:trPr>
        <w:tc>
          <w:tcPr>
            <w:tcW w:w="2265" w:type="dxa"/>
            <w:vAlign w:val="center"/>
            <w:tcPrChange w:id="458" w:author="Konto Microsoft" w:date="2022-05-09T12:01:00Z">
              <w:tcPr>
                <w:tcW w:w="2265" w:type="dxa"/>
              </w:tcPr>
            </w:tcPrChange>
          </w:tcPr>
          <w:p w14:paraId="291C5C04" w14:textId="77777777" w:rsidR="00A7097E" w:rsidRDefault="00A7097E" w:rsidP="00A7097E">
            <w:pPr>
              <w:jc w:val="center"/>
              <w:rPr>
                <w:ins w:id="459" w:author="Konto Microsoft" w:date="2022-05-09T12:01:00Z"/>
              </w:rPr>
              <w:pPrChange w:id="460" w:author="Konto Microsoft" w:date="2022-05-09T12:01:00Z">
                <w:pPr/>
              </w:pPrChange>
            </w:pPr>
          </w:p>
        </w:tc>
        <w:tc>
          <w:tcPr>
            <w:tcW w:w="2265" w:type="dxa"/>
            <w:vAlign w:val="center"/>
            <w:tcPrChange w:id="461" w:author="Konto Microsoft" w:date="2022-05-09T12:01:00Z">
              <w:tcPr>
                <w:tcW w:w="2265" w:type="dxa"/>
              </w:tcPr>
            </w:tcPrChange>
          </w:tcPr>
          <w:p w14:paraId="4002C4FE" w14:textId="0F700EBF" w:rsidR="00A7097E" w:rsidRDefault="00A7097E" w:rsidP="00A7097E">
            <w:pPr>
              <w:jc w:val="center"/>
              <w:rPr>
                <w:ins w:id="462" w:author="Konto Microsoft" w:date="2022-05-09T12:01:00Z"/>
              </w:rPr>
              <w:pPrChange w:id="463" w:author="Konto Microsoft" w:date="2022-05-09T12:01:00Z">
                <w:pPr/>
              </w:pPrChange>
            </w:pPr>
            <w:ins w:id="464" w:author="Konto Microsoft" w:date="2022-05-09T12:01:00Z">
              <w:r>
                <w:rPr>
                  <w:rFonts w:ascii="Calibri" w:hAnsi="Calibri" w:cs="Calibri"/>
                  <w:color w:val="000000"/>
                  <w:sz w:val="22"/>
                  <w:szCs w:val="22"/>
                </w:rPr>
                <w:t>Mkt.RF</w:t>
              </w:r>
            </w:ins>
          </w:p>
        </w:tc>
        <w:tc>
          <w:tcPr>
            <w:tcW w:w="2265" w:type="dxa"/>
            <w:vAlign w:val="center"/>
            <w:tcPrChange w:id="465" w:author="Konto Microsoft" w:date="2022-05-09T12:01:00Z">
              <w:tcPr>
                <w:tcW w:w="2265" w:type="dxa"/>
              </w:tcPr>
            </w:tcPrChange>
          </w:tcPr>
          <w:p w14:paraId="454C1F50" w14:textId="58F27A8B" w:rsidR="00A7097E" w:rsidRDefault="00A7097E" w:rsidP="00A7097E">
            <w:pPr>
              <w:jc w:val="center"/>
              <w:rPr>
                <w:ins w:id="466" w:author="Konto Microsoft" w:date="2022-05-09T12:01:00Z"/>
              </w:rPr>
              <w:pPrChange w:id="467" w:author="Konto Microsoft" w:date="2022-05-09T12:01:00Z">
                <w:pPr/>
              </w:pPrChange>
            </w:pPr>
            <w:ins w:id="468" w:author="Konto Microsoft" w:date="2022-05-09T12:01:00Z">
              <w:r>
                <w:rPr>
                  <w:rFonts w:ascii="Calibri" w:hAnsi="Calibri" w:cs="Calibri"/>
                  <w:color w:val="000000"/>
                  <w:sz w:val="22"/>
                  <w:szCs w:val="22"/>
                </w:rPr>
                <w:t>SMB</w:t>
              </w:r>
            </w:ins>
          </w:p>
        </w:tc>
        <w:tc>
          <w:tcPr>
            <w:tcW w:w="2266" w:type="dxa"/>
            <w:vAlign w:val="center"/>
            <w:tcPrChange w:id="469" w:author="Konto Microsoft" w:date="2022-05-09T12:01:00Z">
              <w:tcPr>
                <w:tcW w:w="2266" w:type="dxa"/>
              </w:tcPr>
            </w:tcPrChange>
          </w:tcPr>
          <w:p w14:paraId="145A0E24" w14:textId="6954196F" w:rsidR="00A7097E" w:rsidRDefault="00A7097E" w:rsidP="00A7097E">
            <w:pPr>
              <w:jc w:val="center"/>
              <w:rPr>
                <w:ins w:id="470" w:author="Konto Microsoft" w:date="2022-05-09T12:01:00Z"/>
              </w:rPr>
              <w:pPrChange w:id="471" w:author="Konto Microsoft" w:date="2022-05-09T12:01:00Z">
                <w:pPr/>
              </w:pPrChange>
            </w:pPr>
            <w:ins w:id="472" w:author="Konto Microsoft" w:date="2022-05-09T12:01:00Z">
              <w:r>
                <w:rPr>
                  <w:rFonts w:ascii="Calibri" w:hAnsi="Calibri" w:cs="Calibri"/>
                  <w:color w:val="000000"/>
                  <w:sz w:val="22"/>
                  <w:szCs w:val="22"/>
                </w:rPr>
                <w:t>HML</w:t>
              </w:r>
            </w:ins>
          </w:p>
        </w:tc>
      </w:tr>
      <w:tr w:rsidR="00A7097E" w14:paraId="6AF4678D" w14:textId="77777777" w:rsidTr="00A7097E">
        <w:trPr>
          <w:ins w:id="473" w:author="Konto Microsoft" w:date="2022-05-09T12:01:00Z"/>
        </w:trPr>
        <w:tc>
          <w:tcPr>
            <w:tcW w:w="2265" w:type="dxa"/>
            <w:vAlign w:val="center"/>
            <w:tcPrChange w:id="474" w:author="Konto Microsoft" w:date="2022-05-09T12:01:00Z">
              <w:tcPr>
                <w:tcW w:w="2265" w:type="dxa"/>
              </w:tcPr>
            </w:tcPrChange>
          </w:tcPr>
          <w:p w14:paraId="0ADC7D6A" w14:textId="5A60A997" w:rsidR="00A7097E" w:rsidRDefault="00A7097E" w:rsidP="00A7097E">
            <w:pPr>
              <w:jc w:val="center"/>
              <w:rPr>
                <w:ins w:id="475" w:author="Konto Microsoft" w:date="2022-05-09T12:01:00Z"/>
              </w:rPr>
              <w:pPrChange w:id="476" w:author="Konto Microsoft" w:date="2022-05-09T12:01:00Z">
                <w:pPr/>
              </w:pPrChange>
            </w:pPr>
            <w:ins w:id="477" w:author="Konto Microsoft" w:date="2022-05-09T12:01:00Z">
              <w:r>
                <w:rPr>
                  <w:rFonts w:ascii="Calibri" w:hAnsi="Calibri" w:cs="Calibri"/>
                  <w:color w:val="000000"/>
                  <w:sz w:val="22"/>
                  <w:szCs w:val="22"/>
                </w:rPr>
                <w:t>Mkt.RF</w:t>
              </w:r>
            </w:ins>
          </w:p>
        </w:tc>
        <w:tc>
          <w:tcPr>
            <w:tcW w:w="2265" w:type="dxa"/>
            <w:vAlign w:val="center"/>
            <w:tcPrChange w:id="478" w:author="Konto Microsoft" w:date="2022-05-09T12:01:00Z">
              <w:tcPr>
                <w:tcW w:w="2265" w:type="dxa"/>
              </w:tcPr>
            </w:tcPrChange>
          </w:tcPr>
          <w:p w14:paraId="47C40547" w14:textId="4956DFC5" w:rsidR="00A7097E" w:rsidRDefault="00A7097E" w:rsidP="00A7097E">
            <w:pPr>
              <w:jc w:val="center"/>
              <w:rPr>
                <w:ins w:id="479" w:author="Konto Microsoft" w:date="2022-05-09T12:01:00Z"/>
              </w:rPr>
              <w:pPrChange w:id="480" w:author="Konto Microsoft" w:date="2022-05-09T12:01:00Z">
                <w:pPr/>
              </w:pPrChange>
            </w:pPr>
            <w:ins w:id="481" w:author="Konto Microsoft" w:date="2022-05-09T12:01:00Z">
              <w:r>
                <w:rPr>
                  <w:rFonts w:ascii="Calibri" w:hAnsi="Calibri" w:cs="Calibri"/>
                  <w:color w:val="000000"/>
                  <w:sz w:val="22"/>
                  <w:szCs w:val="22"/>
                </w:rPr>
                <w:t>1</w:t>
              </w:r>
            </w:ins>
          </w:p>
        </w:tc>
        <w:tc>
          <w:tcPr>
            <w:tcW w:w="2265" w:type="dxa"/>
            <w:vAlign w:val="center"/>
            <w:tcPrChange w:id="482" w:author="Konto Microsoft" w:date="2022-05-09T12:01:00Z">
              <w:tcPr>
                <w:tcW w:w="2265" w:type="dxa"/>
              </w:tcPr>
            </w:tcPrChange>
          </w:tcPr>
          <w:p w14:paraId="460B505B" w14:textId="24D36135" w:rsidR="00A7097E" w:rsidRDefault="00A7097E" w:rsidP="00A7097E">
            <w:pPr>
              <w:jc w:val="center"/>
              <w:rPr>
                <w:ins w:id="483" w:author="Konto Microsoft" w:date="2022-05-09T12:01:00Z"/>
              </w:rPr>
              <w:pPrChange w:id="484" w:author="Konto Microsoft" w:date="2022-05-09T12:01:00Z">
                <w:pPr/>
              </w:pPrChange>
            </w:pPr>
            <w:ins w:id="485" w:author="Konto Microsoft" w:date="2022-05-09T12:01:00Z">
              <w:r>
                <w:rPr>
                  <w:rFonts w:ascii="Calibri" w:hAnsi="Calibri" w:cs="Calibri"/>
                  <w:color w:val="000000"/>
                  <w:sz w:val="22"/>
                  <w:szCs w:val="22"/>
                </w:rPr>
                <w:t>0,317</w:t>
              </w:r>
            </w:ins>
          </w:p>
        </w:tc>
        <w:tc>
          <w:tcPr>
            <w:tcW w:w="2266" w:type="dxa"/>
            <w:vAlign w:val="center"/>
            <w:tcPrChange w:id="486" w:author="Konto Microsoft" w:date="2022-05-09T12:01:00Z">
              <w:tcPr>
                <w:tcW w:w="2266" w:type="dxa"/>
              </w:tcPr>
            </w:tcPrChange>
          </w:tcPr>
          <w:p w14:paraId="3B168B8D" w14:textId="5C450385" w:rsidR="00A7097E" w:rsidRDefault="00A7097E" w:rsidP="00A7097E">
            <w:pPr>
              <w:jc w:val="center"/>
              <w:rPr>
                <w:ins w:id="487" w:author="Konto Microsoft" w:date="2022-05-09T12:01:00Z"/>
              </w:rPr>
              <w:pPrChange w:id="488" w:author="Konto Microsoft" w:date="2022-05-09T12:01:00Z">
                <w:pPr/>
              </w:pPrChange>
            </w:pPr>
            <w:ins w:id="489" w:author="Konto Microsoft" w:date="2022-05-09T12:01:00Z">
              <w:r>
                <w:rPr>
                  <w:rFonts w:ascii="Calibri" w:hAnsi="Calibri" w:cs="Calibri"/>
                  <w:color w:val="000000"/>
                  <w:sz w:val="22"/>
                  <w:szCs w:val="22"/>
                </w:rPr>
                <w:t>0,236</w:t>
              </w:r>
            </w:ins>
          </w:p>
        </w:tc>
      </w:tr>
      <w:tr w:rsidR="00A7097E" w14:paraId="1AD67822" w14:textId="77777777" w:rsidTr="00A7097E">
        <w:trPr>
          <w:ins w:id="490" w:author="Konto Microsoft" w:date="2022-05-09T12:01:00Z"/>
        </w:trPr>
        <w:tc>
          <w:tcPr>
            <w:tcW w:w="2265" w:type="dxa"/>
            <w:vAlign w:val="center"/>
            <w:tcPrChange w:id="491" w:author="Konto Microsoft" w:date="2022-05-09T12:01:00Z">
              <w:tcPr>
                <w:tcW w:w="2265" w:type="dxa"/>
              </w:tcPr>
            </w:tcPrChange>
          </w:tcPr>
          <w:p w14:paraId="3D35896E" w14:textId="5EA4FA47" w:rsidR="00A7097E" w:rsidRDefault="00A7097E" w:rsidP="00A7097E">
            <w:pPr>
              <w:jc w:val="center"/>
              <w:rPr>
                <w:ins w:id="492" w:author="Konto Microsoft" w:date="2022-05-09T12:01:00Z"/>
              </w:rPr>
              <w:pPrChange w:id="493" w:author="Konto Microsoft" w:date="2022-05-09T12:01:00Z">
                <w:pPr/>
              </w:pPrChange>
            </w:pPr>
            <w:ins w:id="494" w:author="Konto Microsoft" w:date="2022-05-09T12:01:00Z">
              <w:r>
                <w:rPr>
                  <w:rFonts w:ascii="Calibri" w:hAnsi="Calibri" w:cs="Calibri"/>
                  <w:color w:val="000000"/>
                  <w:sz w:val="22"/>
                  <w:szCs w:val="22"/>
                </w:rPr>
                <w:t>SMB</w:t>
              </w:r>
            </w:ins>
          </w:p>
        </w:tc>
        <w:tc>
          <w:tcPr>
            <w:tcW w:w="2265" w:type="dxa"/>
            <w:vAlign w:val="center"/>
            <w:tcPrChange w:id="495" w:author="Konto Microsoft" w:date="2022-05-09T12:01:00Z">
              <w:tcPr>
                <w:tcW w:w="2265" w:type="dxa"/>
              </w:tcPr>
            </w:tcPrChange>
          </w:tcPr>
          <w:p w14:paraId="49E60884" w14:textId="77777777" w:rsidR="00A7097E" w:rsidRDefault="00A7097E" w:rsidP="00A7097E">
            <w:pPr>
              <w:jc w:val="center"/>
              <w:rPr>
                <w:ins w:id="496" w:author="Konto Microsoft" w:date="2022-05-09T12:01:00Z"/>
              </w:rPr>
              <w:pPrChange w:id="497" w:author="Konto Microsoft" w:date="2022-05-09T12:01:00Z">
                <w:pPr/>
              </w:pPrChange>
            </w:pPr>
          </w:p>
        </w:tc>
        <w:tc>
          <w:tcPr>
            <w:tcW w:w="2265" w:type="dxa"/>
            <w:vAlign w:val="center"/>
            <w:tcPrChange w:id="498" w:author="Konto Microsoft" w:date="2022-05-09T12:01:00Z">
              <w:tcPr>
                <w:tcW w:w="2265" w:type="dxa"/>
              </w:tcPr>
            </w:tcPrChange>
          </w:tcPr>
          <w:p w14:paraId="18E19BB4" w14:textId="7A226462" w:rsidR="00A7097E" w:rsidRDefault="00A7097E" w:rsidP="00A7097E">
            <w:pPr>
              <w:jc w:val="center"/>
              <w:rPr>
                <w:ins w:id="499" w:author="Konto Microsoft" w:date="2022-05-09T12:01:00Z"/>
              </w:rPr>
              <w:pPrChange w:id="500" w:author="Konto Microsoft" w:date="2022-05-09T12:01:00Z">
                <w:pPr/>
              </w:pPrChange>
            </w:pPr>
            <w:ins w:id="501" w:author="Konto Microsoft" w:date="2022-05-09T12:01:00Z">
              <w:r>
                <w:rPr>
                  <w:rFonts w:ascii="Calibri" w:hAnsi="Calibri" w:cs="Calibri"/>
                  <w:color w:val="000000"/>
                  <w:sz w:val="22"/>
                  <w:szCs w:val="22"/>
                </w:rPr>
                <w:t>1</w:t>
              </w:r>
            </w:ins>
          </w:p>
        </w:tc>
        <w:tc>
          <w:tcPr>
            <w:tcW w:w="2266" w:type="dxa"/>
            <w:vAlign w:val="center"/>
            <w:tcPrChange w:id="502" w:author="Konto Microsoft" w:date="2022-05-09T12:01:00Z">
              <w:tcPr>
                <w:tcW w:w="2266" w:type="dxa"/>
              </w:tcPr>
            </w:tcPrChange>
          </w:tcPr>
          <w:p w14:paraId="221F0383" w14:textId="147207B4" w:rsidR="00A7097E" w:rsidRDefault="00A7097E" w:rsidP="00A7097E">
            <w:pPr>
              <w:jc w:val="center"/>
              <w:rPr>
                <w:ins w:id="503" w:author="Konto Microsoft" w:date="2022-05-09T12:01:00Z"/>
              </w:rPr>
              <w:pPrChange w:id="504" w:author="Konto Microsoft" w:date="2022-05-09T12:01:00Z">
                <w:pPr/>
              </w:pPrChange>
            </w:pPr>
            <w:ins w:id="505" w:author="Konto Microsoft" w:date="2022-05-09T12:01:00Z">
              <w:r>
                <w:rPr>
                  <w:rFonts w:ascii="Calibri" w:hAnsi="Calibri" w:cs="Calibri"/>
                  <w:color w:val="000000"/>
                  <w:sz w:val="22"/>
                  <w:szCs w:val="22"/>
                </w:rPr>
                <w:t>0,118</w:t>
              </w:r>
            </w:ins>
          </w:p>
        </w:tc>
      </w:tr>
      <w:tr w:rsidR="00A7097E" w14:paraId="7A1890AD" w14:textId="77777777" w:rsidTr="00A7097E">
        <w:trPr>
          <w:ins w:id="506" w:author="Konto Microsoft" w:date="2022-05-09T12:01:00Z"/>
        </w:trPr>
        <w:tc>
          <w:tcPr>
            <w:tcW w:w="2265" w:type="dxa"/>
            <w:vAlign w:val="center"/>
            <w:tcPrChange w:id="507" w:author="Konto Microsoft" w:date="2022-05-09T12:01:00Z">
              <w:tcPr>
                <w:tcW w:w="2265" w:type="dxa"/>
              </w:tcPr>
            </w:tcPrChange>
          </w:tcPr>
          <w:p w14:paraId="30CB6507" w14:textId="759E40DB" w:rsidR="00A7097E" w:rsidRDefault="00A7097E" w:rsidP="00A7097E">
            <w:pPr>
              <w:jc w:val="center"/>
              <w:rPr>
                <w:ins w:id="508" w:author="Konto Microsoft" w:date="2022-05-09T12:01:00Z"/>
              </w:rPr>
              <w:pPrChange w:id="509" w:author="Konto Microsoft" w:date="2022-05-09T12:01:00Z">
                <w:pPr/>
              </w:pPrChange>
            </w:pPr>
            <w:ins w:id="510" w:author="Konto Microsoft" w:date="2022-05-09T12:01:00Z">
              <w:r>
                <w:rPr>
                  <w:rFonts w:ascii="Calibri" w:hAnsi="Calibri" w:cs="Calibri"/>
                  <w:color w:val="000000"/>
                  <w:sz w:val="22"/>
                  <w:szCs w:val="22"/>
                </w:rPr>
                <w:t>HML</w:t>
              </w:r>
            </w:ins>
          </w:p>
        </w:tc>
        <w:tc>
          <w:tcPr>
            <w:tcW w:w="2265" w:type="dxa"/>
            <w:vAlign w:val="center"/>
            <w:tcPrChange w:id="511" w:author="Konto Microsoft" w:date="2022-05-09T12:01:00Z">
              <w:tcPr>
                <w:tcW w:w="2265" w:type="dxa"/>
              </w:tcPr>
            </w:tcPrChange>
          </w:tcPr>
          <w:p w14:paraId="05EF8B9F" w14:textId="77777777" w:rsidR="00A7097E" w:rsidRDefault="00A7097E" w:rsidP="00A7097E">
            <w:pPr>
              <w:jc w:val="center"/>
              <w:rPr>
                <w:ins w:id="512" w:author="Konto Microsoft" w:date="2022-05-09T12:01:00Z"/>
              </w:rPr>
              <w:pPrChange w:id="513" w:author="Konto Microsoft" w:date="2022-05-09T12:01:00Z">
                <w:pPr/>
              </w:pPrChange>
            </w:pPr>
          </w:p>
        </w:tc>
        <w:tc>
          <w:tcPr>
            <w:tcW w:w="2265" w:type="dxa"/>
            <w:vAlign w:val="center"/>
            <w:tcPrChange w:id="514" w:author="Konto Microsoft" w:date="2022-05-09T12:01:00Z">
              <w:tcPr>
                <w:tcW w:w="2265" w:type="dxa"/>
              </w:tcPr>
            </w:tcPrChange>
          </w:tcPr>
          <w:p w14:paraId="51CC1094" w14:textId="77777777" w:rsidR="00A7097E" w:rsidRDefault="00A7097E" w:rsidP="00A7097E">
            <w:pPr>
              <w:jc w:val="center"/>
              <w:rPr>
                <w:ins w:id="515" w:author="Konto Microsoft" w:date="2022-05-09T12:01:00Z"/>
              </w:rPr>
              <w:pPrChange w:id="516" w:author="Konto Microsoft" w:date="2022-05-09T12:01:00Z">
                <w:pPr/>
              </w:pPrChange>
            </w:pPr>
          </w:p>
        </w:tc>
        <w:tc>
          <w:tcPr>
            <w:tcW w:w="2266" w:type="dxa"/>
            <w:vAlign w:val="center"/>
            <w:tcPrChange w:id="517" w:author="Konto Microsoft" w:date="2022-05-09T12:01:00Z">
              <w:tcPr>
                <w:tcW w:w="2266" w:type="dxa"/>
              </w:tcPr>
            </w:tcPrChange>
          </w:tcPr>
          <w:p w14:paraId="1CA4D1FD" w14:textId="532B01CD" w:rsidR="00A7097E" w:rsidRDefault="00A7097E" w:rsidP="00A7097E">
            <w:pPr>
              <w:jc w:val="center"/>
              <w:rPr>
                <w:ins w:id="518" w:author="Konto Microsoft" w:date="2022-05-09T12:01:00Z"/>
              </w:rPr>
              <w:pPrChange w:id="519" w:author="Konto Microsoft" w:date="2022-05-09T12:01:00Z">
                <w:pPr/>
              </w:pPrChange>
            </w:pPr>
            <w:ins w:id="520" w:author="Konto Microsoft" w:date="2022-05-09T12:01:00Z">
              <w:r>
                <w:rPr>
                  <w:rFonts w:ascii="Calibri" w:hAnsi="Calibri" w:cs="Calibri"/>
                  <w:color w:val="000000"/>
                  <w:sz w:val="22"/>
                  <w:szCs w:val="22"/>
                </w:rPr>
                <w:t>1</w:t>
              </w:r>
            </w:ins>
          </w:p>
        </w:tc>
      </w:tr>
    </w:tbl>
    <w:p w14:paraId="2E09CC30" w14:textId="77777777" w:rsidR="00176BEC" w:rsidRDefault="00176BEC">
      <w:pPr>
        <w:rPr>
          <w:ins w:id="521" w:author="Konto Microsoft" w:date="2022-05-08T20:58:00Z"/>
        </w:rPr>
      </w:pPr>
    </w:p>
    <w:p w14:paraId="447E4A2D" w14:textId="79BECE6F" w:rsidR="00A549B1" w:rsidRPr="004A4965" w:rsidRDefault="00A549B1" w:rsidP="00A549B1">
      <w:pPr>
        <w:rPr>
          <w:ins w:id="522" w:author="Konto Microsoft" w:date="2022-05-08T20:58:00Z"/>
          <w:sz w:val="20"/>
        </w:rPr>
      </w:pPr>
      <w:ins w:id="523" w:author="Konto Microsoft" w:date="2022-05-08T20:58:00Z">
        <w:r>
          <w:rPr>
            <w:sz w:val="20"/>
          </w:rPr>
          <w:t>Table 8. Pearson correlation coefficients fo</w:t>
        </w:r>
        <w:r w:rsidR="00A7097E">
          <w:rPr>
            <w:sz w:val="20"/>
          </w:rPr>
          <w:t xml:space="preserve">r market premium, size premium and </w:t>
        </w:r>
        <w:r>
          <w:rPr>
            <w:sz w:val="20"/>
          </w:rPr>
          <w:t>value premium for the Europe.</w:t>
        </w:r>
      </w:ins>
    </w:p>
    <w:tbl>
      <w:tblPr>
        <w:tblStyle w:val="Siatkatabelijasna"/>
        <w:tblW w:w="0" w:type="auto"/>
        <w:tblLook w:val="04A0" w:firstRow="1" w:lastRow="0" w:firstColumn="1" w:lastColumn="0" w:noHBand="0" w:noVBand="1"/>
        <w:tblPrChange w:id="524" w:author="Konto Microsoft" w:date="2022-05-09T12:02:00Z">
          <w:tblPr>
            <w:tblStyle w:val="Siatkatabelijasna"/>
            <w:tblW w:w="0" w:type="auto"/>
            <w:tblLook w:val="04A0" w:firstRow="1" w:lastRow="0" w:firstColumn="1" w:lastColumn="0" w:noHBand="0" w:noVBand="1"/>
          </w:tblPr>
        </w:tblPrChange>
      </w:tblPr>
      <w:tblGrid>
        <w:gridCol w:w="2265"/>
        <w:gridCol w:w="2265"/>
        <w:gridCol w:w="2265"/>
        <w:gridCol w:w="2266"/>
        <w:tblGridChange w:id="525">
          <w:tblGrid>
            <w:gridCol w:w="2265"/>
            <w:gridCol w:w="2265"/>
            <w:gridCol w:w="2265"/>
            <w:gridCol w:w="2266"/>
          </w:tblGrid>
        </w:tblGridChange>
      </w:tblGrid>
      <w:tr w:rsidR="00A7097E" w14:paraId="54E5B64E" w14:textId="77777777" w:rsidTr="0030227D">
        <w:trPr>
          <w:ins w:id="526" w:author="Konto Microsoft" w:date="2022-05-09T12:02:00Z"/>
        </w:trPr>
        <w:tc>
          <w:tcPr>
            <w:tcW w:w="2265" w:type="dxa"/>
            <w:vAlign w:val="bottom"/>
            <w:tcPrChange w:id="527" w:author="Konto Microsoft" w:date="2022-05-09T12:02:00Z">
              <w:tcPr>
                <w:tcW w:w="2265" w:type="dxa"/>
                <w:vAlign w:val="center"/>
              </w:tcPr>
            </w:tcPrChange>
          </w:tcPr>
          <w:p w14:paraId="1C1AF348" w14:textId="29905F5F" w:rsidR="00A7097E" w:rsidRDefault="00A7097E" w:rsidP="00A7097E">
            <w:pPr>
              <w:jc w:val="center"/>
              <w:rPr>
                <w:ins w:id="528" w:author="Konto Microsoft" w:date="2022-05-09T12:02:00Z"/>
              </w:rPr>
            </w:pPr>
          </w:p>
        </w:tc>
        <w:tc>
          <w:tcPr>
            <w:tcW w:w="2265" w:type="dxa"/>
            <w:vAlign w:val="bottom"/>
            <w:tcPrChange w:id="529" w:author="Konto Microsoft" w:date="2022-05-09T12:02:00Z">
              <w:tcPr>
                <w:tcW w:w="2265" w:type="dxa"/>
                <w:vAlign w:val="center"/>
              </w:tcPr>
            </w:tcPrChange>
          </w:tcPr>
          <w:p w14:paraId="50F3E380" w14:textId="5B1C567C" w:rsidR="00A7097E" w:rsidRDefault="00A7097E" w:rsidP="00A7097E">
            <w:pPr>
              <w:jc w:val="center"/>
              <w:rPr>
                <w:ins w:id="530" w:author="Konto Microsoft" w:date="2022-05-09T12:02:00Z"/>
              </w:rPr>
            </w:pPr>
            <w:ins w:id="531" w:author="Konto Microsoft" w:date="2022-05-09T12:02:00Z">
              <w:r>
                <w:rPr>
                  <w:rFonts w:ascii="Calibri" w:hAnsi="Calibri" w:cs="Calibri"/>
                  <w:color w:val="000000"/>
                  <w:sz w:val="22"/>
                  <w:szCs w:val="22"/>
                </w:rPr>
                <w:t>Mkt.RF</w:t>
              </w:r>
            </w:ins>
          </w:p>
        </w:tc>
        <w:tc>
          <w:tcPr>
            <w:tcW w:w="2265" w:type="dxa"/>
            <w:vAlign w:val="bottom"/>
            <w:tcPrChange w:id="532" w:author="Konto Microsoft" w:date="2022-05-09T12:02:00Z">
              <w:tcPr>
                <w:tcW w:w="2265" w:type="dxa"/>
                <w:vAlign w:val="center"/>
              </w:tcPr>
            </w:tcPrChange>
          </w:tcPr>
          <w:p w14:paraId="376B973E" w14:textId="3FED43A7" w:rsidR="00A7097E" w:rsidRDefault="00A7097E" w:rsidP="00A7097E">
            <w:pPr>
              <w:jc w:val="center"/>
              <w:rPr>
                <w:ins w:id="533" w:author="Konto Microsoft" w:date="2022-05-09T12:02:00Z"/>
              </w:rPr>
            </w:pPr>
            <w:ins w:id="534" w:author="Konto Microsoft" w:date="2022-05-09T12:02:00Z">
              <w:r>
                <w:rPr>
                  <w:rFonts w:ascii="Calibri" w:hAnsi="Calibri" w:cs="Calibri"/>
                  <w:color w:val="000000"/>
                  <w:sz w:val="22"/>
                  <w:szCs w:val="22"/>
                </w:rPr>
                <w:t>SMB</w:t>
              </w:r>
            </w:ins>
          </w:p>
        </w:tc>
        <w:tc>
          <w:tcPr>
            <w:tcW w:w="2266" w:type="dxa"/>
            <w:vAlign w:val="bottom"/>
            <w:tcPrChange w:id="535" w:author="Konto Microsoft" w:date="2022-05-09T12:02:00Z">
              <w:tcPr>
                <w:tcW w:w="2266" w:type="dxa"/>
                <w:vAlign w:val="center"/>
              </w:tcPr>
            </w:tcPrChange>
          </w:tcPr>
          <w:p w14:paraId="3595F506" w14:textId="6FA40ABE" w:rsidR="00A7097E" w:rsidRDefault="00A7097E" w:rsidP="00A7097E">
            <w:pPr>
              <w:jc w:val="center"/>
              <w:rPr>
                <w:ins w:id="536" w:author="Konto Microsoft" w:date="2022-05-09T12:02:00Z"/>
              </w:rPr>
            </w:pPr>
            <w:ins w:id="537" w:author="Konto Microsoft" w:date="2022-05-09T12:02:00Z">
              <w:r>
                <w:rPr>
                  <w:rFonts w:ascii="Calibri" w:hAnsi="Calibri" w:cs="Calibri"/>
                  <w:color w:val="000000"/>
                  <w:sz w:val="22"/>
                  <w:szCs w:val="22"/>
                </w:rPr>
                <w:t>HML</w:t>
              </w:r>
            </w:ins>
          </w:p>
        </w:tc>
      </w:tr>
      <w:tr w:rsidR="00A7097E" w14:paraId="3515F303" w14:textId="77777777" w:rsidTr="0030227D">
        <w:trPr>
          <w:ins w:id="538" w:author="Konto Microsoft" w:date="2022-05-09T12:02:00Z"/>
        </w:trPr>
        <w:tc>
          <w:tcPr>
            <w:tcW w:w="2265" w:type="dxa"/>
            <w:vAlign w:val="bottom"/>
            <w:tcPrChange w:id="539" w:author="Konto Microsoft" w:date="2022-05-09T12:02:00Z">
              <w:tcPr>
                <w:tcW w:w="2265" w:type="dxa"/>
                <w:vAlign w:val="center"/>
              </w:tcPr>
            </w:tcPrChange>
          </w:tcPr>
          <w:p w14:paraId="0B8FA0FC" w14:textId="568FFCC1" w:rsidR="00A7097E" w:rsidRDefault="00A7097E" w:rsidP="00A7097E">
            <w:pPr>
              <w:jc w:val="center"/>
              <w:rPr>
                <w:ins w:id="540" w:author="Konto Microsoft" w:date="2022-05-09T12:02:00Z"/>
              </w:rPr>
            </w:pPr>
            <w:ins w:id="541" w:author="Konto Microsoft" w:date="2022-05-09T12:02:00Z">
              <w:r>
                <w:rPr>
                  <w:rFonts w:ascii="Calibri" w:hAnsi="Calibri" w:cs="Calibri"/>
                  <w:color w:val="000000"/>
                  <w:sz w:val="22"/>
                  <w:szCs w:val="22"/>
                </w:rPr>
                <w:t>Mkt.RF</w:t>
              </w:r>
            </w:ins>
          </w:p>
        </w:tc>
        <w:tc>
          <w:tcPr>
            <w:tcW w:w="2265" w:type="dxa"/>
            <w:vAlign w:val="bottom"/>
            <w:tcPrChange w:id="542" w:author="Konto Microsoft" w:date="2022-05-09T12:02:00Z">
              <w:tcPr>
                <w:tcW w:w="2265" w:type="dxa"/>
                <w:vAlign w:val="center"/>
              </w:tcPr>
            </w:tcPrChange>
          </w:tcPr>
          <w:p w14:paraId="201FA470" w14:textId="73C0914E" w:rsidR="00A7097E" w:rsidRDefault="00A7097E" w:rsidP="00A7097E">
            <w:pPr>
              <w:jc w:val="center"/>
              <w:rPr>
                <w:ins w:id="543" w:author="Konto Microsoft" w:date="2022-05-09T12:02:00Z"/>
              </w:rPr>
            </w:pPr>
            <w:ins w:id="544" w:author="Konto Microsoft" w:date="2022-05-09T12:02:00Z">
              <w:r>
                <w:rPr>
                  <w:rFonts w:ascii="Calibri" w:hAnsi="Calibri" w:cs="Calibri"/>
                  <w:color w:val="000000"/>
                  <w:sz w:val="22"/>
                  <w:szCs w:val="22"/>
                </w:rPr>
                <w:t>1</w:t>
              </w:r>
            </w:ins>
          </w:p>
        </w:tc>
        <w:tc>
          <w:tcPr>
            <w:tcW w:w="2265" w:type="dxa"/>
            <w:vAlign w:val="bottom"/>
            <w:tcPrChange w:id="545" w:author="Konto Microsoft" w:date="2022-05-09T12:02:00Z">
              <w:tcPr>
                <w:tcW w:w="2265" w:type="dxa"/>
                <w:vAlign w:val="center"/>
              </w:tcPr>
            </w:tcPrChange>
          </w:tcPr>
          <w:p w14:paraId="78F41BB3" w14:textId="58CBD0A3" w:rsidR="00A7097E" w:rsidRDefault="00A7097E" w:rsidP="00A7097E">
            <w:pPr>
              <w:jc w:val="center"/>
              <w:rPr>
                <w:ins w:id="546" w:author="Konto Microsoft" w:date="2022-05-09T12:02:00Z"/>
              </w:rPr>
            </w:pPr>
            <w:ins w:id="547" w:author="Konto Microsoft" w:date="2022-05-09T12:02:00Z">
              <w:r>
                <w:rPr>
                  <w:rFonts w:ascii="Calibri" w:hAnsi="Calibri" w:cs="Calibri"/>
                  <w:color w:val="000000"/>
                  <w:sz w:val="22"/>
                  <w:szCs w:val="22"/>
                </w:rPr>
                <w:t>-0,108</w:t>
              </w:r>
            </w:ins>
          </w:p>
        </w:tc>
        <w:tc>
          <w:tcPr>
            <w:tcW w:w="2266" w:type="dxa"/>
            <w:vAlign w:val="bottom"/>
            <w:tcPrChange w:id="548" w:author="Konto Microsoft" w:date="2022-05-09T12:02:00Z">
              <w:tcPr>
                <w:tcW w:w="2266" w:type="dxa"/>
                <w:vAlign w:val="center"/>
              </w:tcPr>
            </w:tcPrChange>
          </w:tcPr>
          <w:p w14:paraId="47D79903" w14:textId="64437D05" w:rsidR="00A7097E" w:rsidRDefault="00A7097E" w:rsidP="00A7097E">
            <w:pPr>
              <w:jc w:val="center"/>
              <w:rPr>
                <w:ins w:id="549" w:author="Konto Microsoft" w:date="2022-05-09T12:02:00Z"/>
              </w:rPr>
            </w:pPr>
            <w:ins w:id="550" w:author="Konto Microsoft" w:date="2022-05-09T12:02:00Z">
              <w:r>
                <w:rPr>
                  <w:rFonts w:ascii="Calibri" w:hAnsi="Calibri" w:cs="Calibri"/>
                  <w:color w:val="000000"/>
                  <w:sz w:val="22"/>
                  <w:szCs w:val="22"/>
                </w:rPr>
                <w:t>0,204</w:t>
              </w:r>
            </w:ins>
          </w:p>
        </w:tc>
      </w:tr>
      <w:tr w:rsidR="00A7097E" w14:paraId="0D607D03" w14:textId="77777777" w:rsidTr="0030227D">
        <w:trPr>
          <w:ins w:id="551" w:author="Konto Microsoft" w:date="2022-05-09T12:02:00Z"/>
        </w:trPr>
        <w:tc>
          <w:tcPr>
            <w:tcW w:w="2265" w:type="dxa"/>
            <w:vAlign w:val="bottom"/>
            <w:tcPrChange w:id="552" w:author="Konto Microsoft" w:date="2022-05-09T12:02:00Z">
              <w:tcPr>
                <w:tcW w:w="2265" w:type="dxa"/>
                <w:vAlign w:val="center"/>
              </w:tcPr>
            </w:tcPrChange>
          </w:tcPr>
          <w:p w14:paraId="26189BA6" w14:textId="43F00EBF" w:rsidR="00A7097E" w:rsidRDefault="00A7097E" w:rsidP="00A7097E">
            <w:pPr>
              <w:jc w:val="center"/>
              <w:rPr>
                <w:ins w:id="553" w:author="Konto Microsoft" w:date="2022-05-09T12:02:00Z"/>
              </w:rPr>
            </w:pPr>
            <w:ins w:id="554" w:author="Konto Microsoft" w:date="2022-05-09T12:02:00Z">
              <w:r>
                <w:rPr>
                  <w:rFonts w:ascii="Calibri" w:hAnsi="Calibri" w:cs="Calibri"/>
                  <w:color w:val="000000"/>
                  <w:sz w:val="22"/>
                  <w:szCs w:val="22"/>
                </w:rPr>
                <w:t>SMB</w:t>
              </w:r>
            </w:ins>
          </w:p>
        </w:tc>
        <w:tc>
          <w:tcPr>
            <w:tcW w:w="2265" w:type="dxa"/>
            <w:vAlign w:val="bottom"/>
            <w:tcPrChange w:id="555" w:author="Konto Microsoft" w:date="2022-05-09T12:02:00Z">
              <w:tcPr>
                <w:tcW w:w="2265" w:type="dxa"/>
                <w:vAlign w:val="center"/>
              </w:tcPr>
            </w:tcPrChange>
          </w:tcPr>
          <w:p w14:paraId="1917F5D1" w14:textId="77777777" w:rsidR="00A7097E" w:rsidRDefault="00A7097E" w:rsidP="00A7097E">
            <w:pPr>
              <w:jc w:val="center"/>
              <w:rPr>
                <w:ins w:id="556" w:author="Konto Microsoft" w:date="2022-05-09T12:02:00Z"/>
              </w:rPr>
            </w:pPr>
          </w:p>
        </w:tc>
        <w:tc>
          <w:tcPr>
            <w:tcW w:w="2265" w:type="dxa"/>
            <w:vAlign w:val="bottom"/>
            <w:tcPrChange w:id="557" w:author="Konto Microsoft" w:date="2022-05-09T12:02:00Z">
              <w:tcPr>
                <w:tcW w:w="2265" w:type="dxa"/>
                <w:vAlign w:val="center"/>
              </w:tcPr>
            </w:tcPrChange>
          </w:tcPr>
          <w:p w14:paraId="473E037B" w14:textId="234CA87F" w:rsidR="00A7097E" w:rsidRDefault="00A7097E" w:rsidP="00A7097E">
            <w:pPr>
              <w:jc w:val="center"/>
              <w:rPr>
                <w:ins w:id="558" w:author="Konto Microsoft" w:date="2022-05-09T12:02:00Z"/>
              </w:rPr>
            </w:pPr>
            <w:ins w:id="559" w:author="Konto Microsoft" w:date="2022-05-09T12:02:00Z">
              <w:r>
                <w:rPr>
                  <w:rFonts w:ascii="Calibri" w:hAnsi="Calibri" w:cs="Calibri"/>
                  <w:color w:val="000000"/>
                  <w:sz w:val="22"/>
                  <w:szCs w:val="22"/>
                </w:rPr>
                <w:t>1</w:t>
              </w:r>
            </w:ins>
          </w:p>
        </w:tc>
        <w:tc>
          <w:tcPr>
            <w:tcW w:w="2266" w:type="dxa"/>
            <w:vAlign w:val="bottom"/>
            <w:tcPrChange w:id="560" w:author="Konto Microsoft" w:date="2022-05-09T12:02:00Z">
              <w:tcPr>
                <w:tcW w:w="2266" w:type="dxa"/>
                <w:vAlign w:val="center"/>
              </w:tcPr>
            </w:tcPrChange>
          </w:tcPr>
          <w:p w14:paraId="31185422" w14:textId="55E6CA34" w:rsidR="00A7097E" w:rsidRDefault="00A7097E" w:rsidP="00A7097E">
            <w:pPr>
              <w:jc w:val="center"/>
              <w:rPr>
                <w:ins w:id="561" w:author="Konto Microsoft" w:date="2022-05-09T12:02:00Z"/>
              </w:rPr>
            </w:pPr>
            <w:ins w:id="562" w:author="Konto Microsoft" w:date="2022-05-09T12:02:00Z">
              <w:r>
                <w:rPr>
                  <w:rFonts w:ascii="Calibri" w:hAnsi="Calibri" w:cs="Calibri"/>
                  <w:color w:val="000000"/>
                  <w:sz w:val="22"/>
                  <w:szCs w:val="22"/>
                </w:rPr>
                <w:t>-0,088</w:t>
              </w:r>
            </w:ins>
          </w:p>
        </w:tc>
      </w:tr>
      <w:tr w:rsidR="00A7097E" w14:paraId="191D24DB" w14:textId="77777777" w:rsidTr="0030227D">
        <w:trPr>
          <w:ins w:id="563" w:author="Konto Microsoft" w:date="2022-05-09T12:02:00Z"/>
        </w:trPr>
        <w:tc>
          <w:tcPr>
            <w:tcW w:w="2265" w:type="dxa"/>
            <w:vAlign w:val="bottom"/>
            <w:tcPrChange w:id="564" w:author="Konto Microsoft" w:date="2022-05-09T12:02:00Z">
              <w:tcPr>
                <w:tcW w:w="2265" w:type="dxa"/>
                <w:vAlign w:val="center"/>
              </w:tcPr>
            </w:tcPrChange>
          </w:tcPr>
          <w:p w14:paraId="49A89BB4" w14:textId="0C659079" w:rsidR="00A7097E" w:rsidRDefault="00A7097E" w:rsidP="00A7097E">
            <w:pPr>
              <w:jc w:val="center"/>
              <w:rPr>
                <w:ins w:id="565" w:author="Konto Microsoft" w:date="2022-05-09T12:02:00Z"/>
              </w:rPr>
            </w:pPr>
            <w:ins w:id="566" w:author="Konto Microsoft" w:date="2022-05-09T12:02:00Z">
              <w:r>
                <w:rPr>
                  <w:rFonts w:ascii="Calibri" w:hAnsi="Calibri" w:cs="Calibri"/>
                  <w:color w:val="000000"/>
                  <w:sz w:val="22"/>
                  <w:szCs w:val="22"/>
                </w:rPr>
                <w:t>HML</w:t>
              </w:r>
            </w:ins>
          </w:p>
        </w:tc>
        <w:tc>
          <w:tcPr>
            <w:tcW w:w="2265" w:type="dxa"/>
            <w:vAlign w:val="bottom"/>
            <w:tcPrChange w:id="567" w:author="Konto Microsoft" w:date="2022-05-09T12:02:00Z">
              <w:tcPr>
                <w:tcW w:w="2265" w:type="dxa"/>
                <w:vAlign w:val="center"/>
              </w:tcPr>
            </w:tcPrChange>
          </w:tcPr>
          <w:p w14:paraId="646A2A65" w14:textId="77777777" w:rsidR="00A7097E" w:rsidRDefault="00A7097E" w:rsidP="00A7097E">
            <w:pPr>
              <w:jc w:val="center"/>
              <w:rPr>
                <w:ins w:id="568" w:author="Konto Microsoft" w:date="2022-05-09T12:02:00Z"/>
              </w:rPr>
            </w:pPr>
          </w:p>
        </w:tc>
        <w:tc>
          <w:tcPr>
            <w:tcW w:w="2265" w:type="dxa"/>
            <w:vAlign w:val="bottom"/>
            <w:tcPrChange w:id="569" w:author="Konto Microsoft" w:date="2022-05-09T12:02:00Z">
              <w:tcPr>
                <w:tcW w:w="2265" w:type="dxa"/>
                <w:vAlign w:val="center"/>
              </w:tcPr>
            </w:tcPrChange>
          </w:tcPr>
          <w:p w14:paraId="57E95502" w14:textId="77777777" w:rsidR="00A7097E" w:rsidRDefault="00A7097E" w:rsidP="00A7097E">
            <w:pPr>
              <w:jc w:val="center"/>
              <w:rPr>
                <w:ins w:id="570" w:author="Konto Microsoft" w:date="2022-05-09T12:02:00Z"/>
              </w:rPr>
            </w:pPr>
          </w:p>
        </w:tc>
        <w:tc>
          <w:tcPr>
            <w:tcW w:w="2266" w:type="dxa"/>
            <w:vAlign w:val="bottom"/>
            <w:tcPrChange w:id="571" w:author="Konto Microsoft" w:date="2022-05-09T12:02:00Z">
              <w:tcPr>
                <w:tcW w:w="2266" w:type="dxa"/>
                <w:vAlign w:val="center"/>
              </w:tcPr>
            </w:tcPrChange>
          </w:tcPr>
          <w:p w14:paraId="2D6F1248" w14:textId="300E2439" w:rsidR="00A7097E" w:rsidRDefault="00A7097E" w:rsidP="00A7097E">
            <w:pPr>
              <w:jc w:val="center"/>
              <w:rPr>
                <w:ins w:id="572" w:author="Konto Microsoft" w:date="2022-05-09T12:02:00Z"/>
              </w:rPr>
            </w:pPr>
            <w:ins w:id="573" w:author="Konto Microsoft" w:date="2022-05-09T12:02:00Z">
              <w:r>
                <w:rPr>
                  <w:rFonts w:ascii="Calibri" w:hAnsi="Calibri" w:cs="Calibri"/>
                  <w:color w:val="000000"/>
                  <w:sz w:val="22"/>
                  <w:szCs w:val="22"/>
                </w:rPr>
                <w:t>1</w:t>
              </w:r>
            </w:ins>
          </w:p>
        </w:tc>
      </w:tr>
    </w:tbl>
    <w:p w14:paraId="1763AD98" w14:textId="621D09B7" w:rsidR="00A549B1" w:rsidRDefault="00A549B1">
      <w:pPr>
        <w:rPr>
          <w:ins w:id="574" w:author="Konto Microsoft" w:date="2022-05-09T00:51:00Z"/>
        </w:rPr>
      </w:pPr>
    </w:p>
    <w:p w14:paraId="5297022C" w14:textId="2F04A636" w:rsidR="0085771B" w:rsidRDefault="00973B4F" w:rsidP="00E4502D">
      <w:pPr>
        <w:spacing w:line="360" w:lineRule="auto"/>
        <w:ind w:firstLine="567"/>
        <w:jc w:val="both"/>
        <w:rPr>
          <w:ins w:id="575" w:author="Konto Microsoft" w:date="2022-05-09T00:51:00Z"/>
        </w:rPr>
        <w:pPrChange w:id="576" w:author="Konto Microsoft" w:date="2022-05-09T01:26:00Z">
          <w:pPr>
            <w:ind w:firstLine="567"/>
          </w:pPr>
        </w:pPrChange>
      </w:pPr>
      <w:ins w:id="577" w:author="Konto Microsoft" w:date="2022-05-09T00:52:00Z">
        <w:r>
          <w:t xml:space="preserve">The dependent variables </w:t>
        </w:r>
      </w:ins>
      <w:ins w:id="578" w:author="Konto Microsoft" w:date="2022-05-09T00:53:00Z">
        <w:r>
          <w:t xml:space="preserve">in the considered return generating processes are excess returns on six portfolios formed as shown in the previous section. </w:t>
        </w:r>
      </w:ins>
      <w:ins w:id="579" w:author="Konto Microsoft" w:date="2022-05-09T00:54:00Z">
        <w:r>
          <w:t xml:space="preserve">They are calculated by subtracting the risk free rate from the value-weighted return of stocks </w:t>
        </w:r>
      </w:ins>
      <w:ins w:id="580" w:author="Konto Microsoft" w:date="2022-05-09T00:57:00Z">
        <w:r>
          <w:t>contained in a certain portfolio.</w:t>
        </w:r>
      </w:ins>
      <w:ins w:id="581" w:author="Konto Microsoft" w:date="2022-05-09T01:06:00Z">
        <w:r w:rsidR="008B734C">
          <w:t xml:space="preserve"> The summary statistics of the </w:t>
        </w:r>
      </w:ins>
      <w:ins w:id="582" w:author="Konto Microsoft" w:date="2022-05-09T01:07:00Z">
        <w:r w:rsidR="008B734C">
          <w:t xml:space="preserve">portfolios’ returns are shown in Table 9. and Table 10. </w:t>
        </w:r>
      </w:ins>
    </w:p>
    <w:p w14:paraId="063B2216" w14:textId="77777777" w:rsidR="0085771B" w:rsidRDefault="0085771B">
      <w:pPr>
        <w:rPr>
          <w:ins w:id="583" w:author="Konto Microsoft" w:date="2022-05-09T00:16:00Z"/>
        </w:rPr>
      </w:pPr>
    </w:p>
    <w:p w14:paraId="0F0A9357" w14:textId="2811DF67" w:rsidR="009B6611" w:rsidRPr="009B6611" w:rsidRDefault="009B6611">
      <w:pPr>
        <w:rPr>
          <w:ins w:id="584" w:author="Konto Microsoft" w:date="2022-05-09T00:11:00Z"/>
          <w:sz w:val="20"/>
          <w:rPrChange w:id="585" w:author="Konto Microsoft" w:date="2022-05-09T00:16:00Z">
            <w:rPr>
              <w:ins w:id="586" w:author="Konto Microsoft" w:date="2022-05-09T00:11:00Z"/>
            </w:rPr>
          </w:rPrChange>
        </w:rPr>
      </w:pPr>
      <w:ins w:id="587" w:author="Konto Microsoft" w:date="2022-05-09T00:16:00Z">
        <w:r>
          <w:rPr>
            <w:sz w:val="20"/>
          </w:rPr>
          <w:t xml:space="preserve">Table 9. </w:t>
        </w:r>
      </w:ins>
      <w:ins w:id="588" w:author="Konto Microsoft" w:date="2022-05-09T00:20:00Z">
        <w:r>
          <w:rPr>
            <w:sz w:val="20"/>
          </w:rPr>
          <w:t xml:space="preserve"> </w:t>
        </w:r>
        <w:r w:rsidR="00ED2776">
          <w:rPr>
            <w:sz w:val="20"/>
          </w:rPr>
          <w:t xml:space="preserve">Distribution statistics for the six portfolios </w:t>
        </w:r>
      </w:ins>
      <w:ins w:id="589" w:author="Konto Microsoft" w:date="2022-05-09T00:21:00Z">
        <w:r w:rsidR="00ED2776">
          <w:rPr>
            <w:sz w:val="20"/>
          </w:rPr>
          <w:t>–</w:t>
        </w:r>
      </w:ins>
      <w:ins w:id="590" w:author="Konto Microsoft" w:date="2022-05-09T00:20:00Z">
        <w:r w:rsidR="00ED2776">
          <w:rPr>
            <w:sz w:val="20"/>
          </w:rPr>
          <w:t xml:space="preserve"> </w:t>
        </w:r>
      </w:ins>
      <w:ins w:id="591" w:author="Konto Microsoft" w:date="2022-05-09T00:21:00Z">
        <w:r w:rsidR="00ED2776">
          <w:rPr>
            <w:sz w:val="20"/>
          </w:rPr>
          <w:t>the US data.</w:t>
        </w:r>
      </w:ins>
    </w:p>
    <w:tbl>
      <w:tblPr>
        <w:tblStyle w:val="Siatkatabelijasna"/>
        <w:tblW w:w="0" w:type="auto"/>
        <w:tblLook w:val="04A0" w:firstRow="1" w:lastRow="0" w:firstColumn="1" w:lastColumn="0" w:noHBand="0" w:noVBand="1"/>
        <w:tblPrChange w:id="592" w:author="Konto Microsoft" w:date="2022-05-09T00:19:00Z">
          <w:tblPr>
            <w:tblStyle w:val="Tabela-Siatka"/>
            <w:tblW w:w="0" w:type="auto"/>
            <w:tblLook w:val="04A0" w:firstRow="1" w:lastRow="0" w:firstColumn="1" w:lastColumn="0" w:noHBand="0" w:noVBand="1"/>
          </w:tblPr>
        </w:tblPrChange>
      </w:tblPr>
      <w:tblGrid>
        <w:gridCol w:w="1980"/>
        <w:gridCol w:w="1276"/>
        <w:gridCol w:w="1417"/>
        <w:gridCol w:w="1367"/>
        <w:gridCol w:w="1610"/>
        <w:gridCol w:w="1411"/>
        <w:tblGridChange w:id="593">
          <w:tblGrid>
            <w:gridCol w:w="1510"/>
            <w:gridCol w:w="1510"/>
            <w:gridCol w:w="1510"/>
            <w:gridCol w:w="1510"/>
            <w:gridCol w:w="1510"/>
            <w:gridCol w:w="1511"/>
          </w:tblGrid>
        </w:tblGridChange>
      </w:tblGrid>
      <w:tr w:rsidR="004E5033" w14:paraId="230FC541" w14:textId="77777777" w:rsidTr="009B6611">
        <w:trPr>
          <w:ins w:id="594" w:author="Konto Microsoft" w:date="2022-05-09T00:16:00Z"/>
        </w:trPr>
        <w:tc>
          <w:tcPr>
            <w:tcW w:w="1980" w:type="dxa"/>
            <w:vAlign w:val="center"/>
            <w:tcPrChange w:id="595" w:author="Konto Microsoft" w:date="2022-05-09T00:19:00Z">
              <w:tcPr>
                <w:tcW w:w="1510" w:type="dxa"/>
              </w:tcPr>
            </w:tcPrChange>
          </w:tcPr>
          <w:p w14:paraId="54D8F138" w14:textId="77777777" w:rsidR="004E5033" w:rsidRDefault="004E5033" w:rsidP="004E5033">
            <w:pPr>
              <w:jc w:val="center"/>
              <w:rPr>
                <w:ins w:id="596" w:author="Konto Microsoft" w:date="2022-05-09T00:16:00Z"/>
              </w:rPr>
              <w:pPrChange w:id="597" w:author="Konto Microsoft" w:date="2022-05-09T00:16:00Z">
                <w:pPr/>
              </w:pPrChange>
            </w:pPr>
          </w:p>
        </w:tc>
        <w:tc>
          <w:tcPr>
            <w:tcW w:w="1276" w:type="dxa"/>
            <w:vAlign w:val="center"/>
            <w:tcPrChange w:id="598" w:author="Konto Microsoft" w:date="2022-05-09T00:19:00Z">
              <w:tcPr>
                <w:tcW w:w="1510" w:type="dxa"/>
              </w:tcPr>
            </w:tcPrChange>
          </w:tcPr>
          <w:p w14:paraId="21AAC783" w14:textId="279E66E7" w:rsidR="004E5033" w:rsidRDefault="004E5033" w:rsidP="004E5033">
            <w:pPr>
              <w:jc w:val="center"/>
              <w:rPr>
                <w:ins w:id="599" w:author="Konto Microsoft" w:date="2022-05-09T00:16:00Z"/>
              </w:rPr>
              <w:pPrChange w:id="600" w:author="Konto Microsoft" w:date="2022-05-09T00:16:00Z">
                <w:pPr/>
              </w:pPrChange>
            </w:pPr>
            <w:ins w:id="601" w:author="Konto Microsoft" w:date="2022-05-09T00:16:00Z">
              <w:r>
                <w:rPr>
                  <w:rFonts w:ascii="Calibri" w:hAnsi="Calibri" w:cs="Calibri"/>
                  <w:color w:val="000000"/>
                  <w:sz w:val="22"/>
                  <w:szCs w:val="22"/>
                </w:rPr>
                <w:t>mean</w:t>
              </w:r>
            </w:ins>
          </w:p>
        </w:tc>
        <w:tc>
          <w:tcPr>
            <w:tcW w:w="1417" w:type="dxa"/>
            <w:vAlign w:val="center"/>
            <w:tcPrChange w:id="602" w:author="Konto Microsoft" w:date="2022-05-09T00:19:00Z">
              <w:tcPr>
                <w:tcW w:w="1510" w:type="dxa"/>
              </w:tcPr>
            </w:tcPrChange>
          </w:tcPr>
          <w:p w14:paraId="2FB4C216" w14:textId="02DE7910" w:rsidR="004E5033" w:rsidRDefault="004E5033" w:rsidP="004E5033">
            <w:pPr>
              <w:jc w:val="center"/>
              <w:rPr>
                <w:ins w:id="603" w:author="Konto Microsoft" w:date="2022-05-09T00:16:00Z"/>
              </w:rPr>
              <w:pPrChange w:id="604" w:author="Konto Microsoft" w:date="2022-05-09T00:16:00Z">
                <w:pPr/>
              </w:pPrChange>
            </w:pPr>
            <w:ins w:id="605" w:author="Konto Microsoft" w:date="2022-05-09T00:16:00Z">
              <w:r>
                <w:rPr>
                  <w:rFonts w:ascii="Calibri" w:hAnsi="Calibri" w:cs="Calibri"/>
                  <w:color w:val="000000"/>
                  <w:sz w:val="22"/>
                  <w:szCs w:val="22"/>
                </w:rPr>
                <w:t>sd</w:t>
              </w:r>
            </w:ins>
          </w:p>
        </w:tc>
        <w:tc>
          <w:tcPr>
            <w:tcW w:w="1367" w:type="dxa"/>
            <w:vAlign w:val="center"/>
            <w:tcPrChange w:id="606" w:author="Konto Microsoft" w:date="2022-05-09T00:19:00Z">
              <w:tcPr>
                <w:tcW w:w="1510" w:type="dxa"/>
              </w:tcPr>
            </w:tcPrChange>
          </w:tcPr>
          <w:p w14:paraId="44868322" w14:textId="2BD6FB12" w:rsidR="004E5033" w:rsidRDefault="004E5033" w:rsidP="004E5033">
            <w:pPr>
              <w:jc w:val="center"/>
              <w:rPr>
                <w:ins w:id="607" w:author="Konto Microsoft" w:date="2022-05-09T00:16:00Z"/>
              </w:rPr>
              <w:pPrChange w:id="608" w:author="Konto Microsoft" w:date="2022-05-09T00:16:00Z">
                <w:pPr/>
              </w:pPrChange>
            </w:pPr>
            <w:ins w:id="609" w:author="Konto Microsoft" w:date="2022-05-09T00:16:00Z">
              <w:r>
                <w:rPr>
                  <w:rFonts w:ascii="Calibri" w:hAnsi="Calibri" w:cs="Calibri"/>
                  <w:color w:val="000000"/>
                  <w:sz w:val="22"/>
                  <w:szCs w:val="22"/>
                </w:rPr>
                <w:t>min</w:t>
              </w:r>
            </w:ins>
          </w:p>
        </w:tc>
        <w:tc>
          <w:tcPr>
            <w:tcW w:w="1610" w:type="dxa"/>
            <w:vAlign w:val="center"/>
            <w:tcPrChange w:id="610" w:author="Konto Microsoft" w:date="2022-05-09T00:19:00Z">
              <w:tcPr>
                <w:tcW w:w="1510" w:type="dxa"/>
              </w:tcPr>
            </w:tcPrChange>
          </w:tcPr>
          <w:p w14:paraId="77619194" w14:textId="716AAFBA" w:rsidR="004E5033" w:rsidRDefault="004E5033" w:rsidP="004E5033">
            <w:pPr>
              <w:jc w:val="center"/>
              <w:rPr>
                <w:ins w:id="611" w:author="Konto Microsoft" w:date="2022-05-09T00:16:00Z"/>
              </w:rPr>
              <w:pPrChange w:id="612" w:author="Konto Microsoft" w:date="2022-05-09T00:16:00Z">
                <w:pPr/>
              </w:pPrChange>
            </w:pPr>
            <w:ins w:id="613" w:author="Konto Microsoft" w:date="2022-05-09T00:16:00Z">
              <w:r>
                <w:rPr>
                  <w:rFonts w:ascii="Calibri" w:hAnsi="Calibri" w:cs="Calibri"/>
                  <w:color w:val="000000"/>
                  <w:sz w:val="22"/>
                  <w:szCs w:val="22"/>
                </w:rPr>
                <w:t>median</w:t>
              </w:r>
            </w:ins>
          </w:p>
        </w:tc>
        <w:tc>
          <w:tcPr>
            <w:tcW w:w="1411" w:type="dxa"/>
            <w:vAlign w:val="center"/>
            <w:tcPrChange w:id="614" w:author="Konto Microsoft" w:date="2022-05-09T00:19:00Z">
              <w:tcPr>
                <w:tcW w:w="1511" w:type="dxa"/>
              </w:tcPr>
            </w:tcPrChange>
          </w:tcPr>
          <w:p w14:paraId="751ADFFC" w14:textId="24E46506" w:rsidR="004E5033" w:rsidRDefault="004E5033" w:rsidP="004E5033">
            <w:pPr>
              <w:jc w:val="center"/>
              <w:rPr>
                <w:ins w:id="615" w:author="Konto Microsoft" w:date="2022-05-09T00:16:00Z"/>
              </w:rPr>
              <w:pPrChange w:id="616" w:author="Konto Microsoft" w:date="2022-05-09T00:16:00Z">
                <w:pPr/>
              </w:pPrChange>
            </w:pPr>
            <w:ins w:id="617" w:author="Konto Microsoft" w:date="2022-05-09T00:16:00Z">
              <w:r>
                <w:rPr>
                  <w:rFonts w:ascii="Calibri" w:hAnsi="Calibri" w:cs="Calibri"/>
                  <w:color w:val="000000"/>
                  <w:sz w:val="22"/>
                  <w:szCs w:val="22"/>
                </w:rPr>
                <w:t>max</w:t>
              </w:r>
            </w:ins>
          </w:p>
        </w:tc>
      </w:tr>
      <w:tr w:rsidR="004E5033" w14:paraId="59B8490D" w14:textId="77777777" w:rsidTr="009B6611">
        <w:trPr>
          <w:ins w:id="618" w:author="Konto Microsoft" w:date="2022-05-09T00:16:00Z"/>
        </w:trPr>
        <w:tc>
          <w:tcPr>
            <w:tcW w:w="1980" w:type="dxa"/>
            <w:vAlign w:val="center"/>
            <w:tcPrChange w:id="619" w:author="Konto Microsoft" w:date="2022-05-09T00:19:00Z">
              <w:tcPr>
                <w:tcW w:w="1510" w:type="dxa"/>
              </w:tcPr>
            </w:tcPrChange>
          </w:tcPr>
          <w:p w14:paraId="2F0F0816" w14:textId="69046F5E" w:rsidR="004E5033" w:rsidRDefault="004E5033" w:rsidP="004E5033">
            <w:pPr>
              <w:jc w:val="center"/>
              <w:rPr>
                <w:ins w:id="620" w:author="Konto Microsoft" w:date="2022-05-09T00:16:00Z"/>
              </w:rPr>
              <w:pPrChange w:id="621" w:author="Konto Microsoft" w:date="2022-05-09T00:16:00Z">
                <w:pPr/>
              </w:pPrChange>
            </w:pPr>
            <w:ins w:id="622" w:author="Konto Microsoft" w:date="2022-05-09T00:16:00Z">
              <w:r>
                <w:rPr>
                  <w:rFonts w:ascii="Calibri" w:hAnsi="Calibri" w:cs="Calibri"/>
                  <w:color w:val="000000"/>
                  <w:sz w:val="22"/>
                  <w:szCs w:val="22"/>
                </w:rPr>
                <w:t>Small - Low BM</w:t>
              </w:r>
            </w:ins>
          </w:p>
        </w:tc>
        <w:tc>
          <w:tcPr>
            <w:tcW w:w="1276" w:type="dxa"/>
            <w:vAlign w:val="center"/>
            <w:tcPrChange w:id="623" w:author="Konto Microsoft" w:date="2022-05-09T00:19:00Z">
              <w:tcPr>
                <w:tcW w:w="1510" w:type="dxa"/>
              </w:tcPr>
            </w:tcPrChange>
          </w:tcPr>
          <w:p w14:paraId="6EB5F3AE" w14:textId="6A316155" w:rsidR="004E5033" w:rsidRDefault="004E5033" w:rsidP="004E5033">
            <w:pPr>
              <w:jc w:val="center"/>
              <w:rPr>
                <w:ins w:id="624" w:author="Konto Microsoft" w:date="2022-05-09T00:16:00Z"/>
              </w:rPr>
              <w:pPrChange w:id="625" w:author="Konto Microsoft" w:date="2022-05-09T00:16:00Z">
                <w:pPr/>
              </w:pPrChange>
            </w:pPr>
            <w:ins w:id="626" w:author="Konto Microsoft" w:date="2022-05-09T00:16:00Z">
              <w:r>
                <w:rPr>
                  <w:rFonts w:ascii="Calibri" w:hAnsi="Calibri" w:cs="Calibri"/>
                  <w:color w:val="000000"/>
                  <w:sz w:val="22"/>
                  <w:szCs w:val="22"/>
                </w:rPr>
                <w:t>1,00</w:t>
              </w:r>
            </w:ins>
          </w:p>
        </w:tc>
        <w:tc>
          <w:tcPr>
            <w:tcW w:w="1417" w:type="dxa"/>
            <w:vAlign w:val="center"/>
            <w:tcPrChange w:id="627" w:author="Konto Microsoft" w:date="2022-05-09T00:19:00Z">
              <w:tcPr>
                <w:tcW w:w="1510" w:type="dxa"/>
              </w:tcPr>
            </w:tcPrChange>
          </w:tcPr>
          <w:p w14:paraId="5552432F" w14:textId="036FE136" w:rsidR="004E5033" w:rsidRDefault="004E5033" w:rsidP="004E5033">
            <w:pPr>
              <w:jc w:val="center"/>
              <w:rPr>
                <w:ins w:id="628" w:author="Konto Microsoft" w:date="2022-05-09T00:16:00Z"/>
              </w:rPr>
              <w:pPrChange w:id="629" w:author="Konto Microsoft" w:date="2022-05-09T00:16:00Z">
                <w:pPr/>
              </w:pPrChange>
            </w:pPr>
            <w:ins w:id="630" w:author="Konto Microsoft" w:date="2022-05-09T00:16:00Z">
              <w:r>
                <w:rPr>
                  <w:rFonts w:ascii="Calibri" w:hAnsi="Calibri" w:cs="Calibri"/>
                  <w:color w:val="000000"/>
                  <w:sz w:val="22"/>
                  <w:szCs w:val="22"/>
                </w:rPr>
                <w:t>7,47</w:t>
              </w:r>
            </w:ins>
          </w:p>
        </w:tc>
        <w:tc>
          <w:tcPr>
            <w:tcW w:w="1367" w:type="dxa"/>
            <w:vAlign w:val="center"/>
            <w:tcPrChange w:id="631" w:author="Konto Microsoft" w:date="2022-05-09T00:19:00Z">
              <w:tcPr>
                <w:tcW w:w="1510" w:type="dxa"/>
              </w:tcPr>
            </w:tcPrChange>
          </w:tcPr>
          <w:p w14:paraId="4FE84E58" w14:textId="761F743C" w:rsidR="004E5033" w:rsidRDefault="004E5033" w:rsidP="004E5033">
            <w:pPr>
              <w:jc w:val="center"/>
              <w:rPr>
                <w:ins w:id="632" w:author="Konto Microsoft" w:date="2022-05-09T00:16:00Z"/>
              </w:rPr>
              <w:pPrChange w:id="633" w:author="Konto Microsoft" w:date="2022-05-09T00:16:00Z">
                <w:pPr/>
              </w:pPrChange>
            </w:pPr>
            <w:ins w:id="634" w:author="Konto Microsoft" w:date="2022-05-09T00:16:00Z">
              <w:r>
                <w:rPr>
                  <w:rFonts w:ascii="Calibri" w:hAnsi="Calibri" w:cs="Calibri"/>
                  <w:color w:val="000000"/>
                  <w:sz w:val="22"/>
                  <w:szCs w:val="22"/>
                </w:rPr>
                <w:t>-32,48</w:t>
              </w:r>
            </w:ins>
          </w:p>
        </w:tc>
        <w:tc>
          <w:tcPr>
            <w:tcW w:w="1610" w:type="dxa"/>
            <w:vAlign w:val="center"/>
            <w:tcPrChange w:id="635" w:author="Konto Microsoft" w:date="2022-05-09T00:19:00Z">
              <w:tcPr>
                <w:tcW w:w="1510" w:type="dxa"/>
              </w:tcPr>
            </w:tcPrChange>
          </w:tcPr>
          <w:p w14:paraId="1E1271DE" w14:textId="2FBB14AA" w:rsidR="004E5033" w:rsidRDefault="004E5033" w:rsidP="004E5033">
            <w:pPr>
              <w:jc w:val="center"/>
              <w:rPr>
                <w:ins w:id="636" w:author="Konto Microsoft" w:date="2022-05-09T00:16:00Z"/>
              </w:rPr>
              <w:pPrChange w:id="637" w:author="Konto Microsoft" w:date="2022-05-09T00:16:00Z">
                <w:pPr/>
              </w:pPrChange>
            </w:pPr>
            <w:ins w:id="638" w:author="Konto Microsoft" w:date="2022-05-09T00:16:00Z">
              <w:r>
                <w:rPr>
                  <w:rFonts w:ascii="Calibri" w:hAnsi="Calibri" w:cs="Calibri"/>
                  <w:color w:val="000000"/>
                  <w:sz w:val="22"/>
                  <w:szCs w:val="22"/>
                </w:rPr>
                <w:t>1,21</w:t>
              </w:r>
            </w:ins>
          </w:p>
        </w:tc>
        <w:tc>
          <w:tcPr>
            <w:tcW w:w="1411" w:type="dxa"/>
            <w:vAlign w:val="center"/>
            <w:tcPrChange w:id="639" w:author="Konto Microsoft" w:date="2022-05-09T00:19:00Z">
              <w:tcPr>
                <w:tcW w:w="1511" w:type="dxa"/>
              </w:tcPr>
            </w:tcPrChange>
          </w:tcPr>
          <w:p w14:paraId="44A71AB4" w14:textId="371482C5" w:rsidR="004E5033" w:rsidRDefault="004E5033" w:rsidP="004E5033">
            <w:pPr>
              <w:jc w:val="center"/>
              <w:rPr>
                <w:ins w:id="640" w:author="Konto Microsoft" w:date="2022-05-09T00:16:00Z"/>
              </w:rPr>
              <w:pPrChange w:id="641" w:author="Konto Microsoft" w:date="2022-05-09T00:16:00Z">
                <w:pPr/>
              </w:pPrChange>
            </w:pPr>
            <w:ins w:id="642" w:author="Konto Microsoft" w:date="2022-05-09T00:16:00Z">
              <w:r>
                <w:rPr>
                  <w:rFonts w:ascii="Calibri" w:hAnsi="Calibri" w:cs="Calibri"/>
                  <w:color w:val="000000"/>
                  <w:sz w:val="22"/>
                  <w:szCs w:val="22"/>
                </w:rPr>
                <w:t>59,57</w:t>
              </w:r>
            </w:ins>
          </w:p>
        </w:tc>
      </w:tr>
      <w:tr w:rsidR="004E5033" w14:paraId="180A8354" w14:textId="77777777" w:rsidTr="009B6611">
        <w:trPr>
          <w:ins w:id="643" w:author="Konto Microsoft" w:date="2022-05-09T00:16:00Z"/>
        </w:trPr>
        <w:tc>
          <w:tcPr>
            <w:tcW w:w="1980" w:type="dxa"/>
            <w:vAlign w:val="center"/>
            <w:tcPrChange w:id="644" w:author="Konto Microsoft" w:date="2022-05-09T00:19:00Z">
              <w:tcPr>
                <w:tcW w:w="1510" w:type="dxa"/>
              </w:tcPr>
            </w:tcPrChange>
          </w:tcPr>
          <w:p w14:paraId="0DD75383" w14:textId="28E97E35" w:rsidR="004E5033" w:rsidRDefault="004E5033" w:rsidP="004E5033">
            <w:pPr>
              <w:jc w:val="center"/>
              <w:rPr>
                <w:ins w:id="645" w:author="Konto Microsoft" w:date="2022-05-09T00:16:00Z"/>
              </w:rPr>
              <w:pPrChange w:id="646" w:author="Konto Microsoft" w:date="2022-05-09T00:16:00Z">
                <w:pPr/>
              </w:pPrChange>
            </w:pPr>
            <w:ins w:id="647" w:author="Konto Microsoft" w:date="2022-05-09T00:16:00Z">
              <w:r>
                <w:rPr>
                  <w:rFonts w:ascii="Calibri" w:hAnsi="Calibri" w:cs="Calibri"/>
                  <w:color w:val="000000"/>
                  <w:sz w:val="22"/>
                  <w:szCs w:val="22"/>
                </w:rPr>
                <w:t>Small - Medium BM</w:t>
              </w:r>
            </w:ins>
          </w:p>
        </w:tc>
        <w:tc>
          <w:tcPr>
            <w:tcW w:w="1276" w:type="dxa"/>
            <w:vAlign w:val="center"/>
            <w:tcPrChange w:id="648" w:author="Konto Microsoft" w:date="2022-05-09T00:19:00Z">
              <w:tcPr>
                <w:tcW w:w="1510" w:type="dxa"/>
              </w:tcPr>
            </w:tcPrChange>
          </w:tcPr>
          <w:p w14:paraId="18AB8FA0" w14:textId="209B8B67" w:rsidR="004E5033" w:rsidRDefault="004E5033" w:rsidP="004E5033">
            <w:pPr>
              <w:jc w:val="center"/>
              <w:rPr>
                <w:ins w:id="649" w:author="Konto Microsoft" w:date="2022-05-09T00:16:00Z"/>
              </w:rPr>
              <w:pPrChange w:id="650" w:author="Konto Microsoft" w:date="2022-05-09T00:16:00Z">
                <w:pPr/>
              </w:pPrChange>
            </w:pPr>
            <w:ins w:id="651" w:author="Konto Microsoft" w:date="2022-05-09T00:16:00Z">
              <w:r>
                <w:rPr>
                  <w:rFonts w:ascii="Calibri" w:hAnsi="Calibri" w:cs="Calibri"/>
                  <w:color w:val="000000"/>
                  <w:sz w:val="22"/>
                  <w:szCs w:val="22"/>
                </w:rPr>
                <w:t>1,25</w:t>
              </w:r>
            </w:ins>
          </w:p>
        </w:tc>
        <w:tc>
          <w:tcPr>
            <w:tcW w:w="1417" w:type="dxa"/>
            <w:vAlign w:val="center"/>
            <w:tcPrChange w:id="652" w:author="Konto Microsoft" w:date="2022-05-09T00:19:00Z">
              <w:tcPr>
                <w:tcW w:w="1510" w:type="dxa"/>
              </w:tcPr>
            </w:tcPrChange>
          </w:tcPr>
          <w:p w14:paraId="08B1A819" w14:textId="0A3FA139" w:rsidR="004E5033" w:rsidRDefault="004E5033" w:rsidP="004E5033">
            <w:pPr>
              <w:jc w:val="center"/>
              <w:rPr>
                <w:ins w:id="653" w:author="Konto Microsoft" w:date="2022-05-09T00:16:00Z"/>
              </w:rPr>
              <w:pPrChange w:id="654" w:author="Konto Microsoft" w:date="2022-05-09T00:16:00Z">
                <w:pPr/>
              </w:pPrChange>
            </w:pPr>
            <w:ins w:id="655" w:author="Konto Microsoft" w:date="2022-05-09T00:16:00Z">
              <w:r>
                <w:rPr>
                  <w:rFonts w:ascii="Calibri" w:hAnsi="Calibri" w:cs="Calibri"/>
                  <w:color w:val="000000"/>
                  <w:sz w:val="22"/>
                  <w:szCs w:val="22"/>
                </w:rPr>
                <w:t>6,97</w:t>
              </w:r>
            </w:ins>
          </w:p>
        </w:tc>
        <w:tc>
          <w:tcPr>
            <w:tcW w:w="1367" w:type="dxa"/>
            <w:vAlign w:val="center"/>
            <w:tcPrChange w:id="656" w:author="Konto Microsoft" w:date="2022-05-09T00:19:00Z">
              <w:tcPr>
                <w:tcW w:w="1510" w:type="dxa"/>
              </w:tcPr>
            </w:tcPrChange>
          </w:tcPr>
          <w:p w14:paraId="228A78B0" w14:textId="4618C107" w:rsidR="004E5033" w:rsidRDefault="004E5033" w:rsidP="004E5033">
            <w:pPr>
              <w:jc w:val="center"/>
              <w:rPr>
                <w:ins w:id="657" w:author="Konto Microsoft" w:date="2022-05-09T00:16:00Z"/>
              </w:rPr>
              <w:pPrChange w:id="658" w:author="Konto Microsoft" w:date="2022-05-09T00:16:00Z">
                <w:pPr/>
              </w:pPrChange>
            </w:pPr>
            <w:ins w:id="659" w:author="Konto Microsoft" w:date="2022-05-09T00:16:00Z">
              <w:r>
                <w:rPr>
                  <w:rFonts w:ascii="Calibri" w:hAnsi="Calibri" w:cs="Calibri"/>
                  <w:color w:val="000000"/>
                  <w:sz w:val="22"/>
                  <w:szCs w:val="22"/>
                </w:rPr>
                <w:t>-30,05</w:t>
              </w:r>
            </w:ins>
          </w:p>
        </w:tc>
        <w:tc>
          <w:tcPr>
            <w:tcW w:w="1610" w:type="dxa"/>
            <w:vAlign w:val="center"/>
            <w:tcPrChange w:id="660" w:author="Konto Microsoft" w:date="2022-05-09T00:19:00Z">
              <w:tcPr>
                <w:tcW w:w="1510" w:type="dxa"/>
              </w:tcPr>
            </w:tcPrChange>
          </w:tcPr>
          <w:p w14:paraId="3544B4DB" w14:textId="3EB201A9" w:rsidR="004E5033" w:rsidRDefault="004E5033" w:rsidP="004E5033">
            <w:pPr>
              <w:jc w:val="center"/>
              <w:rPr>
                <w:ins w:id="661" w:author="Konto Microsoft" w:date="2022-05-09T00:16:00Z"/>
              </w:rPr>
              <w:pPrChange w:id="662" w:author="Konto Microsoft" w:date="2022-05-09T00:16:00Z">
                <w:pPr/>
              </w:pPrChange>
            </w:pPr>
            <w:ins w:id="663" w:author="Konto Microsoft" w:date="2022-05-09T00:16:00Z">
              <w:r>
                <w:rPr>
                  <w:rFonts w:ascii="Calibri" w:hAnsi="Calibri" w:cs="Calibri"/>
                  <w:color w:val="000000"/>
                  <w:sz w:val="22"/>
                  <w:szCs w:val="22"/>
                </w:rPr>
                <w:t>1,52</w:t>
              </w:r>
            </w:ins>
          </w:p>
        </w:tc>
        <w:tc>
          <w:tcPr>
            <w:tcW w:w="1411" w:type="dxa"/>
            <w:vAlign w:val="center"/>
            <w:tcPrChange w:id="664" w:author="Konto Microsoft" w:date="2022-05-09T00:19:00Z">
              <w:tcPr>
                <w:tcW w:w="1511" w:type="dxa"/>
              </w:tcPr>
            </w:tcPrChange>
          </w:tcPr>
          <w:p w14:paraId="27DB02E3" w14:textId="4DF67B3F" w:rsidR="004E5033" w:rsidRDefault="004E5033" w:rsidP="004E5033">
            <w:pPr>
              <w:jc w:val="center"/>
              <w:rPr>
                <w:ins w:id="665" w:author="Konto Microsoft" w:date="2022-05-09T00:16:00Z"/>
              </w:rPr>
              <w:pPrChange w:id="666" w:author="Konto Microsoft" w:date="2022-05-09T00:16:00Z">
                <w:pPr/>
              </w:pPrChange>
            </w:pPr>
            <w:ins w:id="667" w:author="Konto Microsoft" w:date="2022-05-09T00:16:00Z">
              <w:r>
                <w:rPr>
                  <w:rFonts w:ascii="Calibri" w:hAnsi="Calibri" w:cs="Calibri"/>
                  <w:color w:val="000000"/>
                  <w:sz w:val="22"/>
                  <w:szCs w:val="22"/>
                </w:rPr>
                <w:t>62,20</w:t>
              </w:r>
            </w:ins>
          </w:p>
        </w:tc>
      </w:tr>
      <w:tr w:rsidR="004E5033" w14:paraId="23A99B56" w14:textId="77777777" w:rsidTr="009B6611">
        <w:trPr>
          <w:ins w:id="668" w:author="Konto Microsoft" w:date="2022-05-09T00:16:00Z"/>
        </w:trPr>
        <w:tc>
          <w:tcPr>
            <w:tcW w:w="1980" w:type="dxa"/>
            <w:vAlign w:val="center"/>
            <w:tcPrChange w:id="669" w:author="Konto Microsoft" w:date="2022-05-09T00:19:00Z">
              <w:tcPr>
                <w:tcW w:w="1510" w:type="dxa"/>
              </w:tcPr>
            </w:tcPrChange>
          </w:tcPr>
          <w:p w14:paraId="665CDE38" w14:textId="03E30B56" w:rsidR="004E5033" w:rsidRDefault="004E5033" w:rsidP="004E5033">
            <w:pPr>
              <w:jc w:val="center"/>
              <w:rPr>
                <w:ins w:id="670" w:author="Konto Microsoft" w:date="2022-05-09T00:16:00Z"/>
              </w:rPr>
              <w:pPrChange w:id="671" w:author="Konto Microsoft" w:date="2022-05-09T00:16:00Z">
                <w:pPr/>
              </w:pPrChange>
            </w:pPr>
            <w:ins w:id="672" w:author="Konto Microsoft" w:date="2022-05-09T00:16:00Z">
              <w:r>
                <w:rPr>
                  <w:rFonts w:ascii="Calibri" w:hAnsi="Calibri" w:cs="Calibri"/>
                  <w:color w:val="000000"/>
                  <w:sz w:val="22"/>
                  <w:szCs w:val="22"/>
                </w:rPr>
                <w:t>Small - High BM</w:t>
              </w:r>
            </w:ins>
          </w:p>
        </w:tc>
        <w:tc>
          <w:tcPr>
            <w:tcW w:w="1276" w:type="dxa"/>
            <w:vAlign w:val="center"/>
            <w:tcPrChange w:id="673" w:author="Konto Microsoft" w:date="2022-05-09T00:19:00Z">
              <w:tcPr>
                <w:tcW w:w="1510" w:type="dxa"/>
              </w:tcPr>
            </w:tcPrChange>
          </w:tcPr>
          <w:p w14:paraId="13C5E6BC" w14:textId="3836A7DA" w:rsidR="004E5033" w:rsidRDefault="004E5033" w:rsidP="004E5033">
            <w:pPr>
              <w:jc w:val="center"/>
              <w:rPr>
                <w:ins w:id="674" w:author="Konto Microsoft" w:date="2022-05-09T00:16:00Z"/>
              </w:rPr>
              <w:pPrChange w:id="675" w:author="Konto Microsoft" w:date="2022-05-09T00:16:00Z">
                <w:pPr/>
              </w:pPrChange>
            </w:pPr>
            <w:ins w:id="676" w:author="Konto Microsoft" w:date="2022-05-09T00:16:00Z">
              <w:r>
                <w:rPr>
                  <w:rFonts w:ascii="Calibri" w:hAnsi="Calibri" w:cs="Calibri"/>
                  <w:color w:val="000000"/>
                  <w:sz w:val="22"/>
                  <w:szCs w:val="22"/>
                </w:rPr>
                <w:t>1,44</w:t>
              </w:r>
            </w:ins>
          </w:p>
        </w:tc>
        <w:tc>
          <w:tcPr>
            <w:tcW w:w="1417" w:type="dxa"/>
            <w:vAlign w:val="center"/>
            <w:tcPrChange w:id="677" w:author="Konto Microsoft" w:date="2022-05-09T00:19:00Z">
              <w:tcPr>
                <w:tcW w:w="1510" w:type="dxa"/>
              </w:tcPr>
            </w:tcPrChange>
          </w:tcPr>
          <w:p w14:paraId="2A316C5A" w14:textId="23D22639" w:rsidR="004E5033" w:rsidRDefault="004E5033" w:rsidP="004E5033">
            <w:pPr>
              <w:jc w:val="center"/>
              <w:rPr>
                <w:ins w:id="678" w:author="Konto Microsoft" w:date="2022-05-09T00:16:00Z"/>
              </w:rPr>
              <w:pPrChange w:id="679" w:author="Konto Microsoft" w:date="2022-05-09T00:16:00Z">
                <w:pPr/>
              </w:pPrChange>
            </w:pPr>
            <w:ins w:id="680" w:author="Konto Microsoft" w:date="2022-05-09T00:16:00Z">
              <w:r>
                <w:rPr>
                  <w:rFonts w:ascii="Calibri" w:hAnsi="Calibri" w:cs="Calibri"/>
                  <w:color w:val="000000"/>
                  <w:sz w:val="22"/>
                  <w:szCs w:val="22"/>
                </w:rPr>
                <w:t>8,11</w:t>
              </w:r>
            </w:ins>
          </w:p>
        </w:tc>
        <w:tc>
          <w:tcPr>
            <w:tcW w:w="1367" w:type="dxa"/>
            <w:vAlign w:val="center"/>
            <w:tcPrChange w:id="681" w:author="Konto Microsoft" w:date="2022-05-09T00:19:00Z">
              <w:tcPr>
                <w:tcW w:w="1510" w:type="dxa"/>
              </w:tcPr>
            </w:tcPrChange>
          </w:tcPr>
          <w:p w14:paraId="4516790F" w14:textId="50110BE2" w:rsidR="004E5033" w:rsidRDefault="004E5033" w:rsidP="004E5033">
            <w:pPr>
              <w:jc w:val="center"/>
              <w:rPr>
                <w:ins w:id="682" w:author="Konto Microsoft" w:date="2022-05-09T00:16:00Z"/>
              </w:rPr>
              <w:pPrChange w:id="683" w:author="Konto Microsoft" w:date="2022-05-09T00:16:00Z">
                <w:pPr/>
              </w:pPrChange>
            </w:pPr>
            <w:ins w:id="684" w:author="Konto Microsoft" w:date="2022-05-09T00:16:00Z">
              <w:r>
                <w:rPr>
                  <w:rFonts w:ascii="Calibri" w:hAnsi="Calibri" w:cs="Calibri"/>
                  <w:color w:val="000000"/>
                  <w:sz w:val="22"/>
                  <w:szCs w:val="22"/>
                </w:rPr>
                <w:t>-33,87</w:t>
              </w:r>
            </w:ins>
          </w:p>
        </w:tc>
        <w:tc>
          <w:tcPr>
            <w:tcW w:w="1610" w:type="dxa"/>
            <w:vAlign w:val="center"/>
            <w:tcPrChange w:id="685" w:author="Konto Microsoft" w:date="2022-05-09T00:19:00Z">
              <w:tcPr>
                <w:tcW w:w="1510" w:type="dxa"/>
              </w:tcPr>
            </w:tcPrChange>
          </w:tcPr>
          <w:p w14:paraId="0A2F0F6A" w14:textId="3901B944" w:rsidR="004E5033" w:rsidRDefault="004E5033" w:rsidP="004E5033">
            <w:pPr>
              <w:jc w:val="center"/>
              <w:rPr>
                <w:ins w:id="686" w:author="Konto Microsoft" w:date="2022-05-09T00:16:00Z"/>
              </w:rPr>
              <w:pPrChange w:id="687" w:author="Konto Microsoft" w:date="2022-05-09T00:16:00Z">
                <w:pPr/>
              </w:pPrChange>
            </w:pPr>
            <w:ins w:id="688" w:author="Konto Microsoft" w:date="2022-05-09T00:16:00Z">
              <w:r>
                <w:rPr>
                  <w:rFonts w:ascii="Calibri" w:hAnsi="Calibri" w:cs="Calibri"/>
                  <w:color w:val="000000"/>
                  <w:sz w:val="22"/>
                  <w:szCs w:val="22"/>
                </w:rPr>
                <w:t>1,65</w:t>
              </w:r>
            </w:ins>
          </w:p>
        </w:tc>
        <w:tc>
          <w:tcPr>
            <w:tcW w:w="1411" w:type="dxa"/>
            <w:vAlign w:val="center"/>
            <w:tcPrChange w:id="689" w:author="Konto Microsoft" w:date="2022-05-09T00:19:00Z">
              <w:tcPr>
                <w:tcW w:w="1511" w:type="dxa"/>
              </w:tcPr>
            </w:tcPrChange>
          </w:tcPr>
          <w:p w14:paraId="4A6F1C9D" w14:textId="122D2937" w:rsidR="004E5033" w:rsidRDefault="004E5033" w:rsidP="004E5033">
            <w:pPr>
              <w:jc w:val="center"/>
              <w:rPr>
                <w:ins w:id="690" w:author="Konto Microsoft" w:date="2022-05-09T00:16:00Z"/>
              </w:rPr>
              <w:pPrChange w:id="691" w:author="Konto Microsoft" w:date="2022-05-09T00:16:00Z">
                <w:pPr/>
              </w:pPrChange>
            </w:pPr>
            <w:ins w:id="692" w:author="Konto Microsoft" w:date="2022-05-09T00:16:00Z">
              <w:r>
                <w:rPr>
                  <w:rFonts w:ascii="Calibri" w:hAnsi="Calibri" w:cs="Calibri"/>
                  <w:color w:val="000000"/>
                  <w:sz w:val="22"/>
                  <w:szCs w:val="22"/>
                </w:rPr>
                <w:t>83,50</w:t>
              </w:r>
            </w:ins>
          </w:p>
        </w:tc>
      </w:tr>
      <w:tr w:rsidR="004E5033" w14:paraId="00234572" w14:textId="77777777" w:rsidTr="009B6611">
        <w:trPr>
          <w:ins w:id="693" w:author="Konto Microsoft" w:date="2022-05-09T00:16:00Z"/>
        </w:trPr>
        <w:tc>
          <w:tcPr>
            <w:tcW w:w="1980" w:type="dxa"/>
            <w:vAlign w:val="center"/>
            <w:tcPrChange w:id="694" w:author="Konto Microsoft" w:date="2022-05-09T00:19:00Z">
              <w:tcPr>
                <w:tcW w:w="1510" w:type="dxa"/>
              </w:tcPr>
            </w:tcPrChange>
          </w:tcPr>
          <w:p w14:paraId="3CB90616" w14:textId="6992EFB4" w:rsidR="004E5033" w:rsidRDefault="004E5033" w:rsidP="004E5033">
            <w:pPr>
              <w:jc w:val="center"/>
              <w:rPr>
                <w:ins w:id="695" w:author="Konto Microsoft" w:date="2022-05-09T00:16:00Z"/>
              </w:rPr>
              <w:pPrChange w:id="696" w:author="Konto Microsoft" w:date="2022-05-09T00:16:00Z">
                <w:pPr/>
              </w:pPrChange>
            </w:pPr>
            <w:ins w:id="697" w:author="Konto Microsoft" w:date="2022-05-09T00:16:00Z">
              <w:r>
                <w:rPr>
                  <w:rFonts w:ascii="Calibri" w:hAnsi="Calibri" w:cs="Calibri"/>
                  <w:color w:val="000000"/>
                  <w:sz w:val="22"/>
                  <w:szCs w:val="22"/>
                </w:rPr>
                <w:t>Big - Low BM</w:t>
              </w:r>
            </w:ins>
          </w:p>
        </w:tc>
        <w:tc>
          <w:tcPr>
            <w:tcW w:w="1276" w:type="dxa"/>
            <w:vAlign w:val="center"/>
            <w:tcPrChange w:id="698" w:author="Konto Microsoft" w:date="2022-05-09T00:19:00Z">
              <w:tcPr>
                <w:tcW w:w="1510" w:type="dxa"/>
              </w:tcPr>
            </w:tcPrChange>
          </w:tcPr>
          <w:p w14:paraId="212B5DA6" w14:textId="4502CC98" w:rsidR="004E5033" w:rsidRDefault="004E5033" w:rsidP="004E5033">
            <w:pPr>
              <w:jc w:val="center"/>
              <w:rPr>
                <w:ins w:id="699" w:author="Konto Microsoft" w:date="2022-05-09T00:16:00Z"/>
              </w:rPr>
              <w:pPrChange w:id="700" w:author="Konto Microsoft" w:date="2022-05-09T00:16:00Z">
                <w:pPr/>
              </w:pPrChange>
            </w:pPr>
            <w:ins w:id="701" w:author="Konto Microsoft" w:date="2022-05-09T00:16:00Z">
              <w:r>
                <w:rPr>
                  <w:rFonts w:ascii="Calibri" w:hAnsi="Calibri" w:cs="Calibri"/>
                  <w:color w:val="000000"/>
                  <w:sz w:val="22"/>
                  <w:szCs w:val="22"/>
                </w:rPr>
                <w:t>0,95</w:t>
              </w:r>
            </w:ins>
          </w:p>
        </w:tc>
        <w:tc>
          <w:tcPr>
            <w:tcW w:w="1417" w:type="dxa"/>
            <w:vAlign w:val="center"/>
            <w:tcPrChange w:id="702" w:author="Konto Microsoft" w:date="2022-05-09T00:19:00Z">
              <w:tcPr>
                <w:tcW w:w="1510" w:type="dxa"/>
              </w:tcPr>
            </w:tcPrChange>
          </w:tcPr>
          <w:p w14:paraId="17B4731D" w14:textId="176FB4E5" w:rsidR="004E5033" w:rsidRDefault="004E5033" w:rsidP="004E5033">
            <w:pPr>
              <w:jc w:val="center"/>
              <w:rPr>
                <w:ins w:id="703" w:author="Konto Microsoft" w:date="2022-05-09T00:16:00Z"/>
              </w:rPr>
              <w:pPrChange w:id="704" w:author="Konto Microsoft" w:date="2022-05-09T00:16:00Z">
                <w:pPr/>
              </w:pPrChange>
            </w:pPr>
            <w:ins w:id="705" w:author="Konto Microsoft" w:date="2022-05-09T00:16:00Z">
              <w:r>
                <w:rPr>
                  <w:rFonts w:ascii="Calibri" w:hAnsi="Calibri" w:cs="Calibri"/>
                  <w:color w:val="000000"/>
                  <w:sz w:val="22"/>
                  <w:szCs w:val="22"/>
                </w:rPr>
                <w:t>5,28</w:t>
              </w:r>
            </w:ins>
          </w:p>
        </w:tc>
        <w:tc>
          <w:tcPr>
            <w:tcW w:w="1367" w:type="dxa"/>
            <w:vAlign w:val="center"/>
            <w:tcPrChange w:id="706" w:author="Konto Microsoft" w:date="2022-05-09T00:19:00Z">
              <w:tcPr>
                <w:tcW w:w="1510" w:type="dxa"/>
              </w:tcPr>
            </w:tcPrChange>
          </w:tcPr>
          <w:p w14:paraId="00B0CFCB" w14:textId="337B6838" w:rsidR="004E5033" w:rsidRDefault="004E5033" w:rsidP="004E5033">
            <w:pPr>
              <w:jc w:val="center"/>
              <w:rPr>
                <w:ins w:id="707" w:author="Konto Microsoft" w:date="2022-05-09T00:16:00Z"/>
              </w:rPr>
              <w:pPrChange w:id="708" w:author="Konto Microsoft" w:date="2022-05-09T00:16:00Z">
                <w:pPr/>
              </w:pPrChange>
            </w:pPr>
            <w:ins w:id="709" w:author="Konto Microsoft" w:date="2022-05-09T00:16:00Z">
              <w:r>
                <w:rPr>
                  <w:rFonts w:ascii="Calibri" w:hAnsi="Calibri" w:cs="Calibri"/>
                  <w:color w:val="000000"/>
                  <w:sz w:val="22"/>
                  <w:szCs w:val="22"/>
                </w:rPr>
                <w:t>-28,87</w:t>
              </w:r>
            </w:ins>
          </w:p>
        </w:tc>
        <w:tc>
          <w:tcPr>
            <w:tcW w:w="1610" w:type="dxa"/>
            <w:vAlign w:val="center"/>
            <w:tcPrChange w:id="710" w:author="Konto Microsoft" w:date="2022-05-09T00:19:00Z">
              <w:tcPr>
                <w:tcW w:w="1510" w:type="dxa"/>
              </w:tcPr>
            </w:tcPrChange>
          </w:tcPr>
          <w:p w14:paraId="1A205153" w14:textId="2059FA92" w:rsidR="004E5033" w:rsidRDefault="004E5033" w:rsidP="004E5033">
            <w:pPr>
              <w:jc w:val="center"/>
              <w:rPr>
                <w:ins w:id="711" w:author="Konto Microsoft" w:date="2022-05-09T00:16:00Z"/>
              </w:rPr>
              <w:pPrChange w:id="712" w:author="Konto Microsoft" w:date="2022-05-09T00:16:00Z">
                <w:pPr/>
              </w:pPrChange>
            </w:pPr>
            <w:ins w:id="713" w:author="Konto Microsoft" w:date="2022-05-09T00:16:00Z">
              <w:r>
                <w:rPr>
                  <w:rFonts w:ascii="Calibri" w:hAnsi="Calibri" w:cs="Calibri"/>
                  <w:color w:val="000000"/>
                  <w:sz w:val="22"/>
                  <w:szCs w:val="22"/>
                </w:rPr>
                <w:t>1,27</w:t>
              </w:r>
            </w:ins>
          </w:p>
        </w:tc>
        <w:tc>
          <w:tcPr>
            <w:tcW w:w="1411" w:type="dxa"/>
            <w:vAlign w:val="center"/>
            <w:tcPrChange w:id="714" w:author="Konto Microsoft" w:date="2022-05-09T00:19:00Z">
              <w:tcPr>
                <w:tcW w:w="1511" w:type="dxa"/>
              </w:tcPr>
            </w:tcPrChange>
          </w:tcPr>
          <w:p w14:paraId="64DCA7EE" w14:textId="36EE7ECB" w:rsidR="004E5033" w:rsidRDefault="004E5033" w:rsidP="004E5033">
            <w:pPr>
              <w:jc w:val="center"/>
              <w:rPr>
                <w:ins w:id="715" w:author="Konto Microsoft" w:date="2022-05-09T00:16:00Z"/>
              </w:rPr>
              <w:pPrChange w:id="716" w:author="Konto Microsoft" w:date="2022-05-09T00:16:00Z">
                <w:pPr/>
              </w:pPrChange>
            </w:pPr>
            <w:ins w:id="717" w:author="Konto Microsoft" w:date="2022-05-09T00:16:00Z">
              <w:r>
                <w:rPr>
                  <w:rFonts w:ascii="Calibri" w:hAnsi="Calibri" w:cs="Calibri"/>
                  <w:color w:val="000000"/>
                  <w:sz w:val="22"/>
                  <w:szCs w:val="22"/>
                </w:rPr>
                <w:t>33,77</w:t>
              </w:r>
            </w:ins>
          </w:p>
        </w:tc>
      </w:tr>
      <w:tr w:rsidR="004E5033" w14:paraId="6DE851AD" w14:textId="77777777" w:rsidTr="009B6611">
        <w:trPr>
          <w:ins w:id="718" w:author="Konto Microsoft" w:date="2022-05-09T00:16:00Z"/>
        </w:trPr>
        <w:tc>
          <w:tcPr>
            <w:tcW w:w="1980" w:type="dxa"/>
            <w:vAlign w:val="center"/>
            <w:tcPrChange w:id="719" w:author="Konto Microsoft" w:date="2022-05-09T00:19:00Z">
              <w:tcPr>
                <w:tcW w:w="1510" w:type="dxa"/>
              </w:tcPr>
            </w:tcPrChange>
          </w:tcPr>
          <w:p w14:paraId="642BD877" w14:textId="7682FDB8" w:rsidR="004E5033" w:rsidRDefault="004E5033" w:rsidP="004E5033">
            <w:pPr>
              <w:jc w:val="center"/>
              <w:rPr>
                <w:ins w:id="720" w:author="Konto Microsoft" w:date="2022-05-09T00:16:00Z"/>
              </w:rPr>
              <w:pPrChange w:id="721" w:author="Konto Microsoft" w:date="2022-05-09T00:16:00Z">
                <w:pPr/>
              </w:pPrChange>
            </w:pPr>
            <w:ins w:id="722" w:author="Konto Microsoft" w:date="2022-05-09T00:16:00Z">
              <w:r>
                <w:rPr>
                  <w:rFonts w:ascii="Calibri" w:hAnsi="Calibri" w:cs="Calibri"/>
                  <w:color w:val="000000"/>
                  <w:sz w:val="22"/>
                  <w:szCs w:val="22"/>
                </w:rPr>
                <w:t>Big - Medium BM</w:t>
              </w:r>
            </w:ins>
          </w:p>
        </w:tc>
        <w:tc>
          <w:tcPr>
            <w:tcW w:w="1276" w:type="dxa"/>
            <w:vAlign w:val="center"/>
            <w:tcPrChange w:id="723" w:author="Konto Microsoft" w:date="2022-05-09T00:19:00Z">
              <w:tcPr>
                <w:tcW w:w="1510" w:type="dxa"/>
              </w:tcPr>
            </w:tcPrChange>
          </w:tcPr>
          <w:p w14:paraId="011C33F6" w14:textId="1A4C8318" w:rsidR="004E5033" w:rsidRDefault="004E5033" w:rsidP="004E5033">
            <w:pPr>
              <w:jc w:val="center"/>
              <w:rPr>
                <w:ins w:id="724" w:author="Konto Microsoft" w:date="2022-05-09T00:16:00Z"/>
              </w:rPr>
              <w:pPrChange w:id="725" w:author="Konto Microsoft" w:date="2022-05-09T00:16:00Z">
                <w:pPr/>
              </w:pPrChange>
            </w:pPr>
            <w:ins w:id="726" w:author="Konto Microsoft" w:date="2022-05-09T00:16:00Z">
              <w:r>
                <w:rPr>
                  <w:rFonts w:ascii="Calibri" w:hAnsi="Calibri" w:cs="Calibri"/>
                  <w:color w:val="000000"/>
                  <w:sz w:val="22"/>
                  <w:szCs w:val="22"/>
                </w:rPr>
                <w:t>0,96</w:t>
              </w:r>
            </w:ins>
          </w:p>
        </w:tc>
        <w:tc>
          <w:tcPr>
            <w:tcW w:w="1417" w:type="dxa"/>
            <w:vAlign w:val="center"/>
            <w:tcPrChange w:id="727" w:author="Konto Microsoft" w:date="2022-05-09T00:19:00Z">
              <w:tcPr>
                <w:tcW w:w="1510" w:type="dxa"/>
              </w:tcPr>
            </w:tcPrChange>
          </w:tcPr>
          <w:p w14:paraId="3202275B" w14:textId="044DDDF4" w:rsidR="004E5033" w:rsidRDefault="004E5033" w:rsidP="004E5033">
            <w:pPr>
              <w:jc w:val="center"/>
              <w:rPr>
                <w:ins w:id="728" w:author="Konto Microsoft" w:date="2022-05-09T00:16:00Z"/>
              </w:rPr>
              <w:pPrChange w:id="729" w:author="Konto Microsoft" w:date="2022-05-09T00:16:00Z">
                <w:pPr/>
              </w:pPrChange>
            </w:pPr>
            <w:ins w:id="730" w:author="Konto Microsoft" w:date="2022-05-09T00:16:00Z">
              <w:r>
                <w:rPr>
                  <w:rFonts w:ascii="Calibri" w:hAnsi="Calibri" w:cs="Calibri"/>
                  <w:color w:val="000000"/>
                  <w:sz w:val="22"/>
                  <w:szCs w:val="22"/>
                </w:rPr>
                <w:t>5,63</w:t>
              </w:r>
            </w:ins>
          </w:p>
        </w:tc>
        <w:tc>
          <w:tcPr>
            <w:tcW w:w="1367" w:type="dxa"/>
            <w:vAlign w:val="center"/>
            <w:tcPrChange w:id="731" w:author="Konto Microsoft" w:date="2022-05-09T00:19:00Z">
              <w:tcPr>
                <w:tcW w:w="1510" w:type="dxa"/>
              </w:tcPr>
            </w:tcPrChange>
          </w:tcPr>
          <w:p w14:paraId="17AC9060" w14:textId="3A488FE4" w:rsidR="004E5033" w:rsidRDefault="004E5033" w:rsidP="004E5033">
            <w:pPr>
              <w:jc w:val="center"/>
              <w:rPr>
                <w:ins w:id="732" w:author="Konto Microsoft" w:date="2022-05-09T00:16:00Z"/>
              </w:rPr>
              <w:pPrChange w:id="733" w:author="Konto Microsoft" w:date="2022-05-09T00:16:00Z">
                <w:pPr/>
              </w:pPrChange>
            </w:pPr>
            <w:ins w:id="734" w:author="Konto Microsoft" w:date="2022-05-09T00:16:00Z">
              <w:r>
                <w:rPr>
                  <w:rFonts w:ascii="Calibri" w:hAnsi="Calibri" w:cs="Calibri"/>
                  <w:color w:val="000000"/>
                  <w:sz w:val="22"/>
                  <w:szCs w:val="22"/>
                </w:rPr>
                <w:t>-28,18</w:t>
              </w:r>
            </w:ins>
          </w:p>
        </w:tc>
        <w:tc>
          <w:tcPr>
            <w:tcW w:w="1610" w:type="dxa"/>
            <w:vAlign w:val="center"/>
            <w:tcPrChange w:id="735" w:author="Konto Microsoft" w:date="2022-05-09T00:19:00Z">
              <w:tcPr>
                <w:tcW w:w="1510" w:type="dxa"/>
              </w:tcPr>
            </w:tcPrChange>
          </w:tcPr>
          <w:p w14:paraId="522B6856" w14:textId="0CC4E4CA" w:rsidR="004E5033" w:rsidRDefault="004E5033" w:rsidP="004E5033">
            <w:pPr>
              <w:jc w:val="center"/>
              <w:rPr>
                <w:ins w:id="736" w:author="Konto Microsoft" w:date="2022-05-09T00:16:00Z"/>
              </w:rPr>
              <w:pPrChange w:id="737" w:author="Konto Microsoft" w:date="2022-05-09T00:16:00Z">
                <w:pPr/>
              </w:pPrChange>
            </w:pPr>
            <w:ins w:id="738" w:author="Konto Microsoft" w:date="2022-05-09T00:16:00Z">
              <w:r>
                <w:rPr>
                  <w:rFonts w:ascii="Calibri" w:hAnsi="Calibri" w:cs="Calibri"/>
                  <w:color w:val="000000"/>
                  <w:sz w:val="22"/>
                  <w:szCs w:val="22"/>
                </w:rPr>
                <w:t>1,22</w:t>
              </w:r>
            </w:ins>
          </w:p>
        </w:tc>
        <w:tc>
          <w:tcPr>
            <w:tcW w:w="1411" w:type="dxa"/>
            <w:vAlign w:val="center"/>
            <w:tcPrChange w:id="739" w:author="Konto Microsoft" w:date="2022-05-09T00:19:00Z">
              <w:tcPr>
                <w:tcW w:w="1511" w:type="dxa"/>
              </w:tcPr>
            </w:tcPrChange>
          </w:tcPr>
          <w:p w14:paraId="664E88F0" w14:textId="7889CD61" w:rsidR="004E5033" w:rsidRDefault="004E5033" w:rsidP="004E5033">
            <w:pPr>
              <w:jc w:val="center"/>
              <w:rPr>
                <w:ins w:id="740" w:author="Konto Microsoft" w:date="2022-05-09T00:16:00Z"/>
              </w:rPr>
              <w:pPrChange w:id="741" w:author="Konto Microsoft" w:date="2022-05-09T00:16:00Z">
                <w:pPr/>
              </w:pPrChange>
            </w:pPr>
            <w:ins w:id="742" w:author="Konto Microsoft" w:date="2022-05-09T00:16:00Z">
              <w:r>
                <w:rPr>
                  <w:rFonts w:ascii="Calibri" w:hAnsi="Calibri" w:cs="Calibri"/>
                  <w:color w:val="000000"/>
                  <w:sz w:val="22"/>
                  <w:szCs w:val="22"/>
                </w:rPr>
                <w:t>51,94</w:t>
              </w:r>
            </w:ins>
          </w:p>
        </w:tc>
      </w:tr>
      <w:tr w:rsidR="004E5033" w14:paraId="5E808CE2" w14:textId="77777777" w:rsidTr="009B6611">
        <w:trPr>
          <w:ins w:id="743" w:author="Konto Microsoft" w:date="2022-05-09T00:16:00Z"/>
        </w:trPr>
        <w:tc>
          <w:tcPr>
            <w:tcW w:w="1980" w:type="dxa"/>
            <w:vAlign w:val="center"/>
            <w:tcPrChange w:id="744" w:author="Konto Microsoft" w:date="2022-05-09T00:19:00Z">
              <w:tcPr>
                <w:tcW w:w="1510" w:type="dxa"/>
              </w:tcPr>
            </w:tcPrChange>
          </w:tcPr>
          <w:p w14:paraId="049248AC" w14:textId="599904B0" w:rsidR="004E5033" w:rsidRDefault="004E5033" w:rsidP="004E5033">
            <w:pPr>
              <w:jc w:val="center"/>
              <w:rPr>
                <w:ins w:id="745" w:author="Konto Microsoft" w:date="2022-05-09T00:16:00Z"/>
              </w:rPr>
              <w:pPrChange w:id="746" w:author="Konto Microsoft" w:date="2022-05-09T00:16:00Z">
                <w:pPr/>
              </w:pPrChange>
            </w:pPr>
            <w:ins w:id="747" w:author="Konto Microsoft" w:date="2022-05-09T00:16:00Z">
              <w:r>
                <w:rPr>
                  <w:rFonts w:ascii="Calibri" w:hAnsi="Calibri" w:cs="Calibri"/>
                  <w:color w:val="000000"/>
                  <w:sz w:val="22"/>
                  <w:szCs w:val="22"/>
                </w:rPr>
                <w:t>Big - High BM</w:t>
              </w:r>
            </w:ins>
          </w:p>
        </w:tc>
        <w:tc>
          <w:tcPr>
            <w:tcW w:w="1276" w:type="dxa"/>
            <w:vAlign w:val="center"/>
            <w:tcPrChange w:id="748" w:author="Konto Microsoft" w:date="2022-05-09T00:19:00Z">
              <w:tcPr>
                <w:tcW w:w="1510" w:type="dxa"/>
              </w:tcPr>
            </w:tcPrChange>
          </w:tcPr>
          <w:p w14:paraId="7AFA9478" w14:textId="5E55B6EB" w:rsidR="004E5033" w:rsidRDefault="004E5033" w:rsidP="004E5033">
            <w:pPr>
              <w:jc w:val="center"/>
              <w:rPr>
                <w:ins w:id="749" w:author="Konto Microsoft" w:date="2022-05-09T00:16:00Z"/>
              </w:rPr>
              <w:pPrChange w:id="750" w:author="Konto Microsoft" w:date="2022-05-09T00:16:00Z">
                <w:pPr/>
              </w:pPrChange>
            </w:pPr>
            <w:ins w:id="751" w:author="Konto Microsoft" w:date="2022-05-09T00:16:00Z">
              <w:r>
                <w:rPr>
                  <w:rFonts w:ascii="Calibri" w:hAnsi="Calibri" w:cs="Calibri"/>
                  <w:color w:val="000000"/>
                  <w:sz w:val="22"/>
                  <w:szCs w:val="22"/>
                </w:rPr>
                <w:t>1,20</w:t>
              </w:r>
            </w:ins>
          </w:p>
        </w:tc>
        <w:tc>
          <w:tcPr>
            <w:tcW w:w="1417" w:type="dxa"/>
            <w:vAlign w:val="center"/>
            <w:tcPrChange w:id="752" w:author="Konto Microsoft" w:date="2022-05-09T00:19:00Z">
              <w:tcPr>
                <w:tcW w:w="1510" w:type="dxa"/>
              </w:tcPr>
            </w:tcPrChange>
          </w:tcPr>
          <w:p w14:paraId="7A1EC351" w14:textId="19572D31" w:rsidR="004E5033" w:rsidRDefault="004E5033" w:rsidP="004E5033">
            <w:pPr>
              <w:jc w:val="center"/>
              <w:rPr>
                <w:ins w:id="753" w:author="Konto Microsoft" w:date="2022-05-09T00:16:00Z"/>
              </w:rPr>
              <w:pPrChange w:id="754" w:author="Konto Microsoft" w:date="2022-05-09T00:16:00Z">
                <w:pPr/>
              </w:pPrChange>
            </w:pPr>
            <w:ins w:id="755" w:author="Konto Microsoft" w:date="2022-05-09T00:16:00Z">
              <w:r>
                <w:rPr>
                  <w:rFonts w:ascii="Calibri" w:hAnsi="Calibri" w:cs="Calibri"/>
                  <w:color w:val="000000"/>
                  <w:sz w:val="22"/>
                  <w:szCs w:val="22"/>
                </w:rPr>
                <w:t>7,14</w:t>
              </w:r>
            </w:ins>
          </w:p>
        </w:tc>
        <w:tc>
          <w:tcPr>
            <w:tcW w:w="1367" w:type="dxa"/>
            <w:vAlign w:val="center"/>
            <w:tcPrChange w:id="756" w:author="Konto Microsoft" w:date="2022-05-09T00:19:00Z">
              <w:tcPr>
                <w:tcW w:w="1510" w:type="dxa"/>
              </w:tcPr>
            </w:tcPrChange>
          </w:tcPr>
          <w:p w14:paraId="0937E0DB" w14:textId="406D5FC8" w:rsidR="004E5033" w:rsidRDefault="004E5033" w:rsidP="004E5033">
            <w:pPr>
              <w:jc w:val="center"/>
              <w:rPr>
                <w:ins w:id="757" w:author="Konto Microsoft" w:date="2022-05-09T00:16:00Z"/>
              </w:rPr>
              <w:pPrChange w:id="758" w:author="Konto Microsoft" w:date="2022-05-09T00:16:00Z">
                <w:pPr/>
              </w:pPrChange>
            </w:pPr>
            <w:ins w:id="759" w:author="Konto Microsoft" w:date="2022-05-09T00:16:00Z">
              <w:r>
                <w:rPr>
                  <w:rFonts w:ascii="Calibri" w:hAnsi="Calibri" w:cs="Calibri"/>
                  <w:color w:val="000000"/>
                  <w:sz w:val="22"/>
                  <w:szCs w:val="22"/>
                </w:rPr>
                <w:t>-34,90</w:t>
              </w:r>
            </w:ins>
          </w:p>
        </w:tc>
        <w:tc>
          <w:tcPr>
            <w:tcW w:w="1610" w:type="dxa"/>
            <w:vAlign w:val="center"/>
            <w:tcPrChange w:id="760" w:author="Konto Microsoft" w:date="2022-05-09T00:19:00Z">
              <w:tcPr>
                <w:tcW w:w="1510" w:type="dxa"/>
              </w:tcPr>
            </w:tcPrChange>
          </w:tcPr>
          <w:p w14:paraId="3FB9F0B9" w14:textId="3F00513A" w:rsidR="004E5033" w:rsidRDefault="004E5033" w:rsidP="004E5033">
            <w:pPr>
              <w:jc w:val="center"/>
              <w:rPr>
                <w:ins w:id="761" w:author="Konto Microsoft" w:date="2022-05-09T00:16:00Z"/>
              </w:rPr>
              <w:pPrChange w:id="762" w:author="Konto Microsoft" w:date="2022-05-09T00:16:00Z">
                <w:pPr/>
              </w:pPrChange>
            </w:pPr>
            <w:ins w:id="763" w:author="Konto Microsoft" w:date="2022-05-09T00:16:00Z">
              <w:r>
                <w:rPr>
                  <w:rFonts w:ascii="Calibri" w:hAnsi="Calibri" w:cs="Calibri"/>
                  <w:color w:val="000000"/>
                  <w:sz w:val="22"/>
                  <w:szCs w:val="22"/>
                </w:rPr>
                <w:t>1,38</w:t>
              </w:r>
            </w:ins>
          </w:p>
        </w:tc>
        <w:tc>
          <w:tcPr>
            <w:tcW w:w="1411" w:type="dxa"/>
            <w:vAlign w:val="center"/>
            <w:tcPrChange w:id="764" w:author="Konto Microsoft" w:date="2022-05-09T00:19:00Z">
              <w:tcPr>
                <w:tcW w:w="1511" w:type="dxa"/>
              </w:tcPr>
            </w:tcPrChange>
          </w:tcPr>
          <w:p w14:paraId="5B54C7C4" w14:textId="0A38E22F" w:rsidR="004E5033" w:rsidRDefault="004E5033" w:rsidP="004E5033">
            <w:pPr>
              <w:jc w:val="center"/>
              <w:rPr>
                <w:ins w:id="765" w:author="Konto Microsoft" w:date="2022-05-09T00:16:00Z"/>
              </w:rPr>
              <w:pPrChange w:id="766" w:author="Konto Microsoft" w:date="2022-05-09T00:16:00Z">
                <w:pPr/>
              </w:pPrChange>
            </w:pPr>
            <w:ins w:id="767" w:author="Konto Microsoft" w:date="2022-05-09T00:16:00Z">
              <w:r>
                <w:rPr>
                  <w:rFonts w:ascii="Calibri" w:hAnsi="Calibri" w:cs="Calibri"/>
                  <w:color w:val="000000"/>
                  <w:sz w:val="22"/>
                  <w:szCs w:val="22"/>
                </w:rPr>
                <w:t>67,75</w:t>
              </w:r>
            </w:ins>
          </w:p>
        </w:tc>
      </w:tr>
    </w:tbl>
    <w:p w14:paraId="6E64CB37" w14:textId="77777777" w:rsidR="004E5033" w:rsidRDefault="004E5033">
      <w:pPr>
        <w:rPr>
          <w:ins w:id="768" w:author="Konto Microsoft" w:date="2022-05-08T20:49:00Z"/>
        </w:rPr>
      </w:pPr>
    </w:p>
    <w:p w14:paraId="27D54483" w14:textId="45426130" w:rsidR="009B6611" w:rsidRPr="004A4965" w:rsidRDefault="009B6611" w:rsidP="009B6611">
      <w:pPr>
        <w:rPr>
          <w:ins w:id="769" w:author="Konto Microsoft" w:date="2022-05-09T00:17:00Z"/>
          <w:sz w:val="20"/>
        </w:rPr>
      </w:pPr>
      <w:ins w:id="770" w:author="Konto Microsoft" w:date="2022-05-09T00:17:00Z">
        <w:r>
          <w:rPr>
            <w:sz w:val="20"/>
          </w:rPr>
          <w:t xml:space="preserve">Table 10. </w:t>
        </w:r>
      </w:ins>
      <w:ins w:id="771" w:author="Konto Microsoft" w:date="2022-05-09T00:21:00Z">
        <w:r w:rsidR="00ED2776">
          <w:rPr>
            <w:sz w:val="20"/>
          </w:rPr>
          <w:t>Distribution statistics for the six portfolios – the European data.</w:t>
        </w:r>
      </w:ins>
    </w:p>
    <w:tbl>
      <w:tblPr>
        <w:tblStyle w:val="Siatkatabelijasna"/>
        <w:tblW w:w="0" w:type="auto"/>
        <w:tblLook w:val="04A0" w:firstRow="1" w:lastRow="0" w:firstColumn="1" w:lastColumn="0" w:noHBand="0" w:noVBand="1"/>
      </w:tblPr>
      <w:tblGrid>
        <w:gridCol w:w="1980"/>
        <w:gridCol w:w="1276"/>
        <w:gridCol w:w="1417"/>
        <w:gridCol w:w="1367"/>
        <w:gridCol w:w="1610"/>
        <w:gridCol w:w="1411"/>
        <w:tblGridChange w:id="772">
          <w:tblGrid>
            <w:gridCol w:w="1980"/>
            <w:gridCol w:w="1276"/>
            <w:gridCol w:w="1417"/>
            <w:gridCol w:w="1367"/>
            <w:gridCol w:w="1610"/>
            <w:gridCol w:w="1411"/>
          </w:tblGrid>
        </w:tblGridChange>
      </w:tblGrid>
      <w:tr w:rsidR="009B6611" w14:paraId="288D002D" w14:textId="77777777" w:rsidTr="0085771B">
        <w:trPr>
          <w:ins w:id="773" w:author="Konto Microsoft" w:date="2022-05-09T00:20:00Z"/>
        </w:trPr>
        <w:tc>
          <w:tcPr>
            <w:tcW w:w="1980" w:type="dxa"/>
            <w:vAlign w:val="center"/>
          </w:tcPr>
          <w:p w14:paraId="1097BF0C" w14:textId="77777777" w:rsidR="009B6611" w:rsidRDefault="009B6611" w:rsidP="0085771B">
            <w:pPr>
              <w:jc w:val="center"/>
              <w:rPr>
                <w:ins w:id="774" w:author="Konto Microsoft" w:date="2022-05-09T00:20:00Z"/>
              </w:rPr>
            </w:pPr>
          </w:p>
        </w:tc>
        <w:tc>
          <w:tcPr>
            <w:tcW w:w="1276" w:type="dxa"/>
            <w:vAlign w:val="center"/>
          </w:tcPr>
          <w:p w14:paraId="2888DECA" w14:textId="77777777" w:rsidR="009B6611" w:rsidRDefault="009B6611" w:rsidP="0085771B">
            <w:pPr>
              <w:jc w:val="center"/>
              <w:rPr>
                <w:ins w:id="775" w:author="Konto Microsoft" w:date="2022-05-09T00:20:00Z"/>
              </w:rPr>
            </w:pPr>
            <w:ins w:id="776" w:author="Konto Microsoft" w:date="2022-05-09T00:20:00Z">
              <w:r>
                <w:rPr>
                  <w:rFonts w:ascii="Calibri" w:hAnsi="Calibri" w:cs="Calibri"/>
                  <w:color w:val="000000"/>
                  <w:sz w:val="22"/>
                  <w:szCs w:val="22"/>
                </w:rPr>
                <w:t>mean</w:t>
              </w:r>
            </w:ins>
          </w:p>
        </w:tc>
        <w:tc>
          <w:tcPr>
            <w:tcW w:w="1417" w:type="dxa"/>
            <w:vAlign w:val="center"/>
          </w:tcPr>
          <w:p w14:paraId="25D7C466" w14:textId="77777777" w:rsidR="009B6611" w:rsidRDefault="009B6611" w:rsidP="0085771B">
            <w:pPr>
              <w:jc w:val="center"/>
              <w:rPr>
                <w:ins w:id="777" w:author="Konto Microsoft" w:date="2022-05-09T00:20:00Z"/>
              </w:rPr>
            </w:pPr>
            <w:ins w:id="778" w:author="Konto Microsoft" w:date="2022-05-09T00:20:00Z">
              <w:r>
                <w:rPr>
                  <w:rFonts w:ascii="Calibri" w:hAnsi="Calibri" w:cs="Calibri"/>
                  <w:color w:val="000000"/>
                  <w:sz w:val="22"/>
                  <w:szCs w:val="22"/>
                </w:rPr>
                <w:t>sd</w:t>
              </w:r>
            </w:ins>
          </w:p>
        </w:tc>
        <w:tc>
          <w:tcPr>
            <w:tcW w:w="1367" w:type="dxa"/>
            <w:vAlign w:val="center"/>
          </w:tcPr>
          <w:p w14:paraId="61964ECD" w14:textId="77777777" w:rsidR="009B6611" w:rsidRDefault="009B6611" w:rsidP="0085771B">
            <w:pPr>
              <w:jc w:val="center"/>
              <w:rPr>
                <w:ins w:id="779" w:author="Konto Microsoft" w:date="2022-05-09T00:20:00Z"/>
              </w:rPr>
            </w:pPr>
            <w:ins w:id="780" w:author="Konto Microsoft" w:date="2022-05-09T00:20:00Z">
              <w:r>
                <w:rPr>
                  <w:rFonts w:ascii="Calibri" w:hAnsi="Calibri" w:cs="Calibri"/>
                  <w:color w:val="000000"/>
                  <w:sz w:val="22"/>
                  <w:szCs w:val="22"/>
                </w:rPr>
                <w:t>min</w:t>
              </w:r>
            </w:ins>
          </w:p>
        </w:tc>
        <w:tc>
          <w:tcPr>
            <w:tcW w:w="1610" w:type="dxa"/>
            <w:vAlign w:val="center"/>
          </w:tcPr>
          <w:p w14:paraId="5E59EED4" w14:textId="77777777" w:rsidR="009B6611" w:rsidRDefault="009B6611" w:rsidP="0085771B">
            <w:pPr>
              <w:jc w:val="center"/>
              <w:rPr>
                <w:ins w:id="781" w:author="Konto Microsoft" w:date="2022-05-09T00:20:00Z"/>
              </w:rPr>
            </w:pPr>
            <w:ins w:id="782" w:author="Konto Microsoft" w:date="2022-05-09T00:20:00Z">
              <w:r>
                <w:rPr>
                  <w:rFonts w:ascii="Calibri" w:hAnsi="Calibri" w:cs="Calibri"/>
                  <w:color w:val="000000"/>
                  <w:sz w:val="22"/>
                  <w:szCs w:val="22"/>
                </w:rPr>
                <w:t>median</w:t>
              </w:r>
            </w:ins>
          </w:p>
        </w:tc>
        <w:tc>
          <w:tcPr>
            <w:tcW w:w="1411" w:type="dxa"/>
            <w:vAlign w:val="center"/>
          </w:tcPr>
          <w:p w14:paraId="3B2C2B7C" w14:textId="77777777" w:rsidR="009B6611" w:rsidRDefault="009B6611" w:rsidP="0085771B">
            <w:pPr>
              <w:jc w:val="center"/>
              <w:rPr>
                <w:ins w:id="783" w:author="Konto Microsoft" w:date="2022-05-09T00:20:00Z"/>
              </w:rPr>
            </w:pPr>
            <w:ins w:id="784" w:author="Konto Microsoft" w:date="2022-05-09T00:20:00Z">
              <w:r>
                <w:rPr>
                  <w:rFonts w:ascii="Calibri" w:hAnsi="Calibri" w:cs="Calibri"/>
                  <w:color w:val="000000"/>
                  <w:sz w:val="22"/>
                  <w:szCs w:val="22"/>
                </w:rPr>
                <w:t>max</w:t>
              </w:r>
            </w:ins>
          </w:p>
        </w:tc>
      </w:tr>
      <w:tr w:rsidR="009B6611" w14:paraId="5916C119" w14:textId="77777777" w:rsidTr="0085771B">
        <w:tblPrEx>
          <w:tblW w:w="0" w:type="auto"/>
          <w:tblPrExChange w:id="785" w:author="Konto Microsoft" w:date="2022-05-09T00:20:00Z">
            <w:tblPrEx>
              <w:tblW w:w="0" w:type="auto"/>
            </w:tblPrEx>
          </w:tblPrExChange>
        </w:tblPrEx>
        <w:trPr>
          <w:ins w:id="786" w:author="Konto Microsoft" w:date="2022-05-09T00:20:00Z"/>
        </w:trPr>
        <w:tc>
          <w:tcPr>
            <w:tcW w:w="1980" w:type="dxa"/>
            <w:vAlign w:val="center"/>
            <w:tcPrChange w:id="787" w:author="Konto Microsoft" w:date="2022-05-09T00:20:00Z">
              <w:tcPr>
                <w:tcW w:w="1980" w:type="dxa"/>
                <w:vAlign w:val="center"/>
              </w:tcPr>
            </w:tcPrChange>
          </w:tcPr>
          <w:p w14:paraId="444C86CE" w14:textId="77777777" w:rsidR="009B6611" w:rsidRDefault="009B6611" w:rsidP="009B6611">
            <w:pPr>
              <w:jc w:val="center"/>
              <w:rPr>
                <w:ins w:id="788" w:author="Konto Microsoft" w:date="2022-05-09T00:20:00Z"/>
              </w:rPr>
            </w:pPr>
            <w:ins w:id="789" w:author="Konto Microsoft" w:date="2022-05-09T00:20:00Z">
              <w:r>
                <w:rPr>
                  <w:rFonts w:ascii="Calibri" w:hAnsi="Calibri" w:cs="Calibri"/>
                  <w:color w:val="000000"/>
                  <w:sz w:val="22"/>
                  <w:szCs w:val="22"/>
                </w:rPr>
                <w:t>Small - Low BM</w:t>
              </w:r>
            </w:ins>
          </w:p>
        </w:tc>
        <w:tc>
          <w:tcPr>
            <w:tcW w:w="1276" w:type="dxa"/>
            <w:vAlign w:val="bottom"/>
            <w:tcPrChange w:id="790" w:author="Konto Microsoft" w:date="2022-05-09T00:20:00Z">
              <w:tcPr>
                <w:tcW w:w="1276" w:type="dxa"/>
                <w:vAlign w:val="center"/>
              </w:tcPr>
            </w:tcPrChange>
          </w:tcPr>
          <w:p w14:paraId="46DC591D" w14:textId="5480ADA5" w:rsidR="009B6611" w:rsidRDefault="009B6611" w:rsidP="009B6611">
            <w:pPr>
              <w:jc w:val="center"/>
              <w:rPr>
                <w:ins w:id="791" w:author="Konto Microsoft" w:date="2022-05-09T00:20:00Z"/>
              </w:rPr>
            </w:pPr>
            <w:ins w:id="792" w:author="Konto Microsoft" w:date="2022-05-09T00:20:00Z">
              <w:r>
                <w:rPr>
                  <w:rFonts w:ascii="Calibri" w:hAnsi="Calibri" w:cs="Calibri"/>
                  <w:color w:val="000000"/>
                  <w:sz w:val="22"/>
                  <w:szCs w:val="22"/>
                </w:rPr>
                <w:t>0,57</w:t>
              </w:r>
            </w:ins>
          </w:p>
        </w:tc>
        <w:tc>
          <w:tcPr>
            <w:tcW w:w="1417" w:type="dxa"/>
            <w:vAlign w:val="bottom"/>
            <w:tcPrChange w:id="793" w:author="Konto Microsoft" w:date="2022-05-09T00:20:00Z">
              <w:tcPr>
                <w:tcW w:w="1417" w:type="dxa"/>
                <w:vAlign w:val="center"/>
              </w:tcPr>
            </w:tcPrChange>
          </w:tcPr>
          <w:p w14:paraId="0E5383EE" w14:textId="7A8EA1DB" w:rsidR="009B6611" w:rsidRDefault="009B6611" w:rsidP="009B6611">
            <w:pPr>
              <w:jc w:val="center"/>
              <w:rPr>
                <w:ins w:id="794" w:author="Konto Microsoft" w:date="2022-05-09T00:20:00Z"/>
              </w:rPr>
            </w:pPr>
            <w:ins w:id="795" w:author="Konto Microsoft" w:date="2022-05-09T00:20:00Z">
              <w:r>
                <w:rPr>
                  <w:rFonts w:ascii="Calibri" w:hAnsi="Calibri" w:cs="Calibri"/>
                  <w:color w:val="000000"/>
                  <w:sz w:val="22"/>
                  <w:szCs w:val="22"/>
                </w:rPr>
                <w:t>5,47</w:t>
              </w:r>
            </w:ins>
          </w:p>
        </w:tc>
        <w:tc>
          <w:tcPr>
            <w:tcW w:w="1367" w:type="dxa"/>
            <w:vAlign w:val="bottom"/>
            <w:tcPrChange w:id="796" w:author="Konto Microsoft" w:date="2022-05-09T00:20:00Z">
              <w:tcPr>
                <w:tcW w:w="1367" w:type="dxa"/>
                <w:vAlign w:val="center"/>
              </w:tcPr>
            </w:tcPrChange>
          </w:tcPr>
          <w:p w14:paraId="34F9057F" w14:textId="6BEDF4C2" w:rsidR="009B6611" w:rsidRDefault="009B6611" w:rsidP="009B6611">
            <w:pPr>
              <w:jc w:val="center"/>
              <w:rPr>
                <w:ins w:id="797" w:author="Konto Microsoft" w:date="2022-05-09T00:20:00Z"/>
              </w:rPr>
            </w:pPr>
            <w:ins w:id="798" w:author="Konto Microsoft" w:date="2022-05-09T00:20:00Z">
              <w:r>
                <w:rPr>
                  <w:rFonts w:ascii="Calibri" w:hAnsi="Calibri" w:cs="Calibri"/>
                  <w:color w:val="000000"/>
                  <w:sz w:val="22"/>
                  <w:szCs w:val="22"/>
                </w:rPr>
                <w:t>-25,82</w:t>
              </w:r>
            </w:ins>
          </w:p>
        </w:tc>
        <w:tc>
          <w:tcPr>
            <w:tcW w:w="1610" w:type="dxa"/>
            <w:vAlign w:val="bottom"/>
            <w:tcPrChange w:id="799" w:author="Konto Microsoft" w:date="2022-05-09T00:20:00Z">
              <w:tcPr>
                <w:tcW w:w="1610" w:type="dxa"/>
                <w:vAlign w:val="center"/>
              </w:tcPr>
            </w:tcPrChange>
          </w:tcPr>
          <w:p w14:paraId="5054B047" w14:textId="2EA9A7D2" w:rsidR="009B6611" w:rsidRDefault="009B6611" w:rsidP="009B6611">
            <w:pPr>
              <w:jc w:val="center"/>
              <w:rPr>
                <w:ins w:id="800" w:author="Konto Microsoft" w:date="2022-05-09T00:20:00Z"/>
              </w:rPr>
            </w:pPr>
            <w:ins w:id="801" w:author="Konto Microsoft" w:date="2022-05-09T00:20:00Z">
              <w:r>
                <w:rPr>
                  <w:rFonts w:ascii="Calibri" w:hAnsi="Calibri" w:cs="Calibri"/>
                  <w:color w:val="000000"/>
                  <w:sz w:val="22"/>
                  <w:szCs w:val="22"/>
                </w:rPr>
                <w:t>0,92</w:t>
              </w:r>
            </w:ins>
          </w:p>
        </w:tc>
        <w:tc>
          <w:tcPr>
            <w:tcW w:w="1411" w:type="dxa"/>
            <w:vAlign w:val="bottom"/>
            <w:tcPrChange w:id="802" w:author="Konto Microsoft" w:date="2022-05-09T00:20:00Z">
              <w:tcPr>
                <w:tcW w:w="1411" w:type="dxa"/>
                <w:vAlign w:val="center"/>
              </w:tcPr>
            </w:tcPrChange>
          </w:tcPr>
          <w:p w14:paraId="5BFB7726" w14:textId="06F6F948" w:rsidR="009B6611" w:rsidRDefault="009B6611" w:rsidP="009B6611">
            <w:pPr>
              <w:jc w:val="center"/>
              <w:rPr>
                <w:ins w:id="803" w:author="Konto Microsoft" w:date="2022-05-09T00:20:00Z"/>
              </w:rPr>
            </w:pPr>
            <w:ins w:id="804" w:author="Konto Microsoft" w:date="2022-05-09T00:20:00Z">
              <w:r>
                <w:rPr>
                  <w:rFonts w:ascii="Calibri" w:hAnsi="Calibri" w:cs="Calibri"/>
                  <w:color w:val="000000"/>
                  <w:sz w:val="22"/>
                  <w:szCs w:val="22"/>
                </w:rPr>
                <w:t>16,84</w:t>
              </w:r>
            </w:ins>
          </w:p>
        </w:tc>
      </w:tr>
      <w:tr w:rsidR="009B6611" w14:paraId="3D1367A2" w14:textId="77777777" w:rsidTr="0085771B">
        <w:tblPrEx>
          <w:tblW w:w="0" w:type="auto"/>
          <w:tblPrExChange w:id="805" w:author="Konto Microsoft" w:date="2022-05-09T00:20:00Z">
            <w:tblPrEx>
              <w:tblW w:w="0" w:type="auto"/>
            </w:tblPrEx>
          </w:tblPrExChange>
        </w:tblPrEx>
        <w:trPr>
          <w:ins w:id="806" w:author="Konto Microsoft" w:date="2022-05-09T00:20:00Z"/>
        </w:trPr>
        <w:tc>
          <w:tcPr>
            <w:tcW w:w="1980" w:type="dxa"/>
            <w:vAlign w:val="center"/>
            <w:tcPrChange w:id="807" w:author="Konto Microsoft" w:date="2022-05-09T00:20:00Z">
              <w:tcPr>
                <w:tcW w:w="1980" w:type="dxa"/>
                <w:vAlign w:val="center"/>
              </w:tcPr>
            </w:tcPrChange>
          </w:tcPr>
          <w:p w14:paraId="58FAC32F" w14:textId="77777777" w:rsidR="009B6611" w:rsidRDefault="009B6611" w:rsidP="009B6611">
            <w:pPr>
              <w:jc w:val="center"/>
              <w:rPr>
                <w:ins w:id="808" w:author="Konto Microsoft" w:date="2022-05-09T00:20:00Z"/>
              </w:rPr>
            </w:pPr>
            <w:ins w:id="809" w:author="Konto Microsoft" w:date="2022-05-09T00:20:00Z">
              <w:r>
                <w:rPr>
                  <w:rFonts w:ascii="Calibri" w:hAnsi="Calibri" w:cs="Calibri"/>
                  <w:color w:val="000000"/>
                  <w:sz w:val="22"/>
                  <w:szCs w:val="22"/>
                </w:rPr>
                <w:t>Small - Medium BM</w:t>
              </w:r>
            </w:ins>
          </w:p>
        </w:tc>
        <w:tc>
          <w:tcPr>
            <w:tcW w:w="1276" w:type="dxa"/>
            <w:vAlign w:val="bottom"/>
            <w:tcPrChange w:id="810" w:author="Konto Microsoft" w:date="2022-05-09T00:20:00Z">
              <w:tcPr>
                <w:tcW w:w="1276" w:type="dxa"/>
                <w:vAlign w:val="center"/>
              </w:tcPr>
            </w:tcPrChange>
          </w:tcPr>
          <w:p w14:paraId="271EB984" w14:textId="0441DF4B" w:rsidR="009B6611" w:rsidRDefault="009B6611" w:rsidP="009B6611">
            <w:pPr>
              <w:jc w:val="center"/>
              <w:rPr>
                <w:ins w:id="811" w:author="Konto Microsoft" w:date="2022-05-09T00:20:00Z"/>
              </w:rPr>
            </w:pPr>
            <w:ins w:id="812" w:author="Konto Microsoft" w:date="2022-05-09T00:20:00Z">
              <w:r>
                <w:rPr>
                  <w:rFonts w:ascii="Calibri" w:hAnsi="Calibri" w:cs="Calibri"/>
                  <w:color w:val="000000"/>
                  <w:sz w:val="22"/>
                  <w:szCs w:val="22"/>
                </w:rPr>
                <w:t>0,76</w:t>
              </w:r>
            </w:ins>
          </w:p>
        </w:tc>
        <w:tc>
          <w:tcPr>
            <w:tcW w:w="1417" w:type="dxa"/>
            <w:vAlign w:val="bottom"/>
            <w:tcPrChange w:id="813" w:author="Konto Microsoft" w:date="2022-05-09T00:20:00Z">
              <w:tcPr>
                <w:tcW w:w="1417" w:type="dxa"/>
                <w:vAlign w:val="center"/>
              </w:tcPr>
            </w:tcPrChange>
          </w:tcPr>
          <w:p w14:paraId="60BFD5D1" w14:textId="5C935DD5" w:rsidR="009B6611" w:rsidRDefault="009B6611" w:rsidP="009B6611">
            <w:pPr>
              <w:jc w:val="center"/>
              <w:rPr>
                <w:ins w:id="814" w:author="Konto Microsoft" w:date="2022-05-09T00:20:00Z"/>
              </w:rPr>
            </w:pPr>
            <w:ins w:id="815" w:author="Konto Microsoft" w:date="2022-05-09T00:20:00Z">
              <w:r>
                <w:rPr>
                  <w:rFonts w:ascii="Calibri" w:hAnsi="Calibri" w:cs="Calibri"/>
                  <w:color w:val="000000"/>
                  <w:sz w:val="22"/>
                  <w:szCs w:val="22"/>
                </w:rPr>
                <w:t>5,08</w:t>
              </w:r>
            </w:ins>
          </w:p>
        </w:tc>
        <w:tc>
          <w:tcPr>
            <w:tcW w:w="1367" w:type="dxa"/>
            <w:vAlign w:val="bottom"/>
            <w:tcPrChange w:id="816" w:author="Konto Microsoft" w:date="2022-05-09T00:20:00Z">
              <w:tcPr>
                <w:tcW w:w="1367" w:type="dxa"/>
                <w:vAlign w:val="center"/>
              </w:tcPr>
            </w:tcPrChange>
          </w:tcPr>
          <w:p w14:paraId="3A7A9D1A" w14:textId="7FE7F582" w:rsidR="009B6611" w:rsidRDefault="009B6611" w:rsidP="009B6611">
            <w:pPr>
              <w:jc w:val="center"/>
              <w:rPr>
                <w:ins w:id="817" w:author="Konto Microsoft" w:date="2022-05-09T00:20:00Z"/>
              </w:rPr>
            </w:pPr>
            <w:ins w:id="818" w:author="Konto Microsoft" w:date="2022-05-09T00:20:00Z">
              <w:r>
                <w:rPr>
                  <w:rFonts w:ascii="Calibri" w:hAnsi="Calibri" w:cs="Calibri"/>
                  <w:color w:val="000000"/>
                  <w:sz w:val="22"/>
                  <w:szCs w:val="22"/>
                </w:rPr>
                <w:t>-26,47</w:t>
              </w:r>
            </w:ins>
          </w:p>
        </w:tc>
        <w:tc>
          <w:tcPr>
            <w:tcW w:w="1610" w:type="dxa"/>
            <w:vAlign w:val="bottom"/>
            <w:tcPrChange w:id="819" w:author="Konto Microsoft" w:date="2022-05-09T00:20:00Z">
              <w:tcPr>
                <w:tcW w:w="1610" w:type="dxa"/>
                <w:vAlign w:val="center"/>
              </w:tcPr>
            </w:tcPrChange>
          </w:tcPr>
          <w:p w14:paraId="0CE9B0AF" w14:textId="41E1460D" w:rsidR="009B6611" w:rsidRDefault="009B6611" w:rsidP="009B6611">
            <w:pPr>
              <w:jc w:val="center"/>
              <w:rPr>
                <w:ins w:id="820" w:author="Konto Microsoft" w:date="2022-05-09T00:20:00Z"/>
              </w:rPr>
            </w:pPr>
            <w:ins w:id="821" w:author="Konto Microsoft" w:date="2022-05-09T00:20:00Z">
              <w:r>
                <w:rPr>
                  <w:rFonts w:ascii="Calibri" w:hAnsi="Calibri" w:cs="Calibri"/>
                  <w:color w:val="000000"/>
                  <w:sz w:val="22"/>
                  <w:szCs w:val="22"/>
                </w:rPr>
                <w:t>1,08</w:t>
              </w:r>
            </w:ins>
          </w:p>
        </w:tc>
        <w:tc>
          <w:tcPr>
            <w:tcW w:w="1411" w:type="dxa"/>
            <w:vAlign w:val="bottom"/>
            <w:tcPrChange w:id="822" w:author="Konto Microsoft" w:date="2022-05-09T00:20:00Z">
              <w:tcPr>
                <w:tcW w:w="1411" w:type="dxa"/>
                <w:vAlign w:val="center"/>
              </w:tcPr>
            </w:tcPrChange>
          </w:tcPr>
          <w:p w14:paraId="7C2BF2ED" w14:textId="656FADEC" w:rsidR="009B6611" w:rsidRDefault="009B6611" w:rsidP="009B6611">
            <w:pPr>
              <w:jc w:val="center"/>
              <w:rPr>
                <w:ins w:id="823" w:author="Konto Microsoft" w:date="2022-05-09T00:20:00Z"/>
              </w:rPr>
            </w:pPr>
            <w:ins w:id="824" w:author="Konto Microsoft" w:date="2022-05-09T00:20:00Z">
              <w:r>
                <w:rPr>
                  <w:rFonts w:ascii="Calibri" w:hAnsi="Calibri" w:cs="Calibri"/>
                  <w:color w:val="000000"/>
                  <w:sz w:val="22"/>
                  <w:szCs w:val="22"/>
                </w:rPr>
                <w:t>18,33</w:t>
              </w:r>
            </w:ins>
          </w:p>
        </w:tc>
      </w:tr>
      <w:tr w:rsidR="009B6611" w14:paraId="34C85EE0" w14:textId="77777777" w:rsidTr="0085771B">
        <w:tblPrEx>
          <w:tblW w:w="0" w:type="auto"/>
          <w:tblPrExChange w:id="825" w:author="Konto Microsoft" w:date="2022-05-09T00:20:00Z">
            <w:tblPrEx>
              <w:tblW w:w="0" w:type="auto"/>
            </w:tblPrEx>
          </w:tblPrExChange>
        </w:tblPrEx>
        <w:trPr>
          <w:ins w:id="826" w:author="Konto Microsoft" w:date="2022-05-09T00:20:00Z"/>
        </w:trPr>
        <w:tc>
          <w:tcPr>
            <w:tcW w:w="1980" w:type="dxa"/>
            <w:vAlign w:val="center"/>
            <w:tcPrChange w:id="827" w:author="Konto Microsoft" w:date="2022-05-09T00:20:00Z">
              <w:tcPr>
                <w:tcW w:w="1980" w:type="dxa"/>
                <w:vAlign w:val="center"/>
              </w:tcPr>
            </w:tcPrChange>
          </w:tcPr>
          <w:p w14:paraId="2C7B7D4E" w14:textId="77777777" w:rsidR="009B6611" w:rsidRDefault="009B6611" w:rsidP="009B6611">
            <w:pPr>
              <w:jc w:val="center"/>
              <w:rPr>
                <w:ins w:id="828" w:author="Konto Microsoft" w:date="2022-05-09T00:20:00Z"/>
              </w:rPr>
            </w:pPr>
            <w:ins w:id="829" w:author="Konto Microsoft" w:date="2022-05-09T00:20:00Z">
              <w:r>
                <w:rPr>
                  <w:rFonts w:ascii="Calibri" w:hAnsi="Calibri" w:cs="Calibri"/>
                  <w:color w:val="000000"/>
                  <w:sz w:val="22"/>
                  <w:szCs w:val="22"/>
                </w:rPr>
                <w:t>Small - High BM</w:t>
              </w:r>
            </w:ins>
          </w:p>
        </w:tc>
        <w:tc>
          <w:tcPr>
            <w:tcW w:w="1276" w:type="dxa"/>
            <w:vAlign w:val="bottom"/>
            <w:tcPrChange w:id="830" w:author="Konto Microsoft" w:date="2022-05-09T00:20:00Z">
              <w:tcPr>
                <w:tcW w:w="1276" w:type="dxa"/>
                <w:vAlign w:val="center"/>
              </w:tcPr>
            </w:tcPrChange>
          </w:tcPr>
          <w:p w14:paraId="1882EFCE" w14:textId="51018900" w:rsidR="009B6611" w:rsidRDefault="009B6611" w:rsidP="009B6611">
            <w:pPr>
              <w:jc w:val="center"/>
              <w:rPr>
                <w:ins w:id="831" w:author="Konto Microsoft" w:date="2022-05-09T00:20:00Z"/>
              </w:rPr>
            </w:pPr>
            <w:ins w:id="832" w:author="Konto Microsoft" w:date="2022-05-09T00:20:00Z">
              <w:r>
                <w:rPr>
                  <w:rFonts w:ascii="Calibri" w:hAnsi="Calibri" w:cs="Calibri"/>
                  <w:color w:val="000000"/>
                  <w:sz w:val="22"/>
                  <w:szCs w:val="22"/>
                </w:rPr>
                <w:t>0,94</w:t>
              </w:r>
            </w:ins>
          </w:p>
        </w:tc>
        <w:tc>
          <w:tcPr>
            <w:tcW w:w="1417" w:type="dxa"/>
            <w:vAlign w:val="bottom"/>
            <w:tcPrChange w:id="833" w:author="Konto Microsoft" w:date="2022-05-09T00:20:00Z">
              <w:tcPr>
                <w:tcW w:w="1417" w:type="dxa"/>
                <w:vAlign w:val="center"/>
              </w:tcPr>
            </w:tcPrChange>
          </w:tcPr>
          <w:p w14:paraId="72367CD6" w14:textId="4C6718C2" w:rsidR="009B6611" w:rsidRDefault="009B6611" w:rsidP="009B6611">
            <w:pPr>
              <w:jc w:val="center"/>
              <w:rPr>
                <w:ins w:id="834" w:author="Konto Microsoft" w:date="2022-05-09T00:20:00Z"/>
              </w:rPr>
            </w:pPr>
            <w:ins w:id="835" w:author="Konto Microsoft" w:date="2022-05-09T00:20:00Z">
              <w:r>
                <w:rPr>
                  <w:rFonts w:ascii="Calibri" w:hAnsi="Calibri" w:cs="Calibri"/>
                  <w:color w:val="000000"/>
                  <w:sz w:val="22"/>
                  <w:szCs w:val="22"/>
                </w:rPr>
                <w:t>5,22</w:t>
              </w:r>
            </w:ins>
          </w:p>
        </w:tc>
        <w:tc>
          <w:tcPr>
            <w:tcW w:w="1367" w:type="dxa"/>
            <w:vAlign w:val="bottom"/>
            <w:tcPrChange w:id="836" w:author="Konto Microsoft" w:date="2022-05-09T00:20:00Z">
              <w:tcPr>
                <w:tcW w:w="1367" w:type="dxa"/>
                <w:vAlign w:val="center"/>
              </w:tcPr>
            </w:tcPrChange>
          </w:tcPr>
          <w:p w14:paraId="2F601721" w14:textId="334211E5" w:rsidR="009B6611" w:rsidRDefault="009B6611" w:rsidP="009B6611">
            <w:pPr>
              <w:jc w:val="center"/>
              <w:rPr>
                <w:ins w:id="837" w:author="Konto Microsoft" w:date="2022-05-09T00:20:00Z"/>
              </w:rPr>
            </w:pPr>
            <w:ins w:id="838" w:author="Konto Microsoft" w:date="2022-05-09T00:20:00Z">
              <w:r>
                <w:rPr>
                  <w:rFonts w:ascii="Calibri" w:hAnsi="Calibri" w:cs="Calibri"/>
                  <w:color w:val="000000"/>
                  <w:sz w:val="22"/>
                  <w:szCs w:val="22"/>
                </w:rPr>
                <w:t>-27,04</w:t>
              </w:r>
            </w:ins>
          </w:p>
        </w:tc>
        <w:tc>
          <w:tcPr>
            <w:tcW w:w="1610" w:type="dxa"/>
            <w:vAlign w:val="bottom"/>
            <w:tcPrChange w:id="839" w:author="Konto Microsoft" w:date="2022-05-09T00:20:00Z">
              <w:tcPr>
                <w:tcW w:w="1610" w:type="dxa"/>
                <w:vAlign w:val="center"/>
              </w:tcPr>
            </w:tcPrChange>
          </w:tcPr>
          <w:p w14:paraId="14640A5C" w14:textId="2BEE6B65" w:rsidR="009B6611" w:rsidRDefault="009B6611" w:rsidP="009B6611">
            <w:pPr>
              <w:jc w:val="center"/>
              <w:rPr>
                <w:ins w:id="840" w:author="Konto Microsoft" w:date="2022-05-09T00:20:00Z"/>
              </w:rPr>
            </w:pPr>
            <w:ins w:id="841" w:author="Konto Microsoft" w:date="2022-05-09T00:20:00Z">
              <w:r>
                <w:rPr>
                  <w:rFonts w:ascii="Calibri" w:hAnsi="Calibri" w:cs="Calibri"/>
                  <w:color w:val="000000"/>
                  <w:sz w:val="22"/>
                  <w:szCs w:val="22"/>
                </w:rPr>
                <w:t>1,17</w:t>
              </w:r>
            </w:ins>
          </w:p>
        </w:tc>
        <w:tc>
          <w:tcPr>
            <w:tcW w:w="1411" w:type="dxa"/>
            <w:vAlign w:val="bottom"/>
            <w:tcPrChange w:id="842" w:author="Konto Microsoft" w:date="2022-05-09T00:20:00Z">
              <w:tcPr>
                <w:tcW w:w="1411" w:type="dxa"/>
                <w:vAlign w:val="center"/>
              </w:tcPr>
            </w:tcPrChange>
          </w:tcPr>
          <w:p w14:paraId="5CEE15D4" w14:textId="732CCA5A" w:rsidR="009B6611" w:rsidRDefault="009B6611" w:rsidP="009B6611">
            <w:pPr>
              <w:jc w:val="center"/>
              <w:rPr>
                <w:ins w:id="843" w:author="Konto Microsoft" w:date="2022-05-09T00:20:00Z"/>
              </w:rPr>
            </w:pPr>
            <w:ins w:id="844" w:author="Konto Microsoft" w:date="2022-05-09T00:20:00Z">
              <w:r>
                <w:rPr>
                  <w:rFonts w:ascii="Calibri" w:hAnsi="Calibri" w:cs="Calibri"/>
                  <w:color w:val="000000"/>
                  <w:sz w:val="22"/>
                  <w:szCs w:val="22"/>
                </w:rPr>
                <w:t>21,01</w:t>
              </w:r>
            </w:ins>
          </w:p>
        </w:tc>
      </w:tr>
      <w:tr w:rsidR="009B6611" w14:paraId="5DEBA589" w14:textId="77777777" w:rsidTr="0085771B">
        <w:tblPrEx>
          <w:tblW w:w="0" w:type="auto"/>
          <w:tblPrExChange w:id="845" w:author="Konto Microsoft" w:date="2022-05-09T00:20:00Z">
            <w:tblPrEx>
              <w:tblW w:w="0" w:type="auto"/>
            </w:tblPrEx>
          </w:tblPrExChange>
        </w:tblPrEx>
        <w:trPr>
          <w:ins w:id="846" w:author="Konto Microsoft" w:date="2022-05-09T00:20:00Z"/>
        </w:trPr>
        <w:tc>
          <w:tcPr>
            <w:tcW w:w="1980" w:type="dxa"/>
            <w:vAlign w:val="center"/>
            <w:tcPrChange w:id="847" w:author="Konto Microsoft" w:date="2022-05-09T00:20:00Z">
              <w:tcPr>
                <w:tcW w:w="1980" w:type="dxa"/>
                <w:vAlign w:val="center"/>
              </w:tcPr>
            </w:tcPrChange>
          </w:tcPr>
          <w:p w14:paraId="05EC90B2" w14:textId="77777777" w:rsidR="009B6611" w:rsidRDefault="009B6611" w:rsidP="009B6611">
            <w:pPr>
              <w:jc w:val="center"/>
              <w:rPr>
                <w:ins w:id="848" w:author="Konto Microsoft" w:date="2022-05-09T00:20:00Z"/>
              </w:rPr>
            </w:pPr>
            <w:ins w:id="849" w:author="Konto Microsoft" w:date="2022-05-09T00:20:00Z">
              <w:r>
                <w:rPr>
                  <w:rFonts w:ascii="Calibri" w:hAnsi="Calibri" w:cs="Calibri"/>
                  <w:color w:val="000000"/>
                  <w:sz w:val="22"/>
                  <w:szCs w:val="22"/>
                </w:rPr>
                <w:t>Big - Low BM</w:t>
              </w:r>
            </w:ins>
          </w:p>
        </w:tc>
        <w:tc>
          <w:tcPr>
            <w:tcW w:w="1276" w:type="dxa"/>
            <w:vAlign w:val="bottom"/>
            <w:tcPrChange w:id="850" w:author="Konto Microsoft" w:date="2022-05-09T00:20:00Z">
              <w:tcPr>
                <w:tcW w:w="1276" w:type="dxa"/>
                <w:vAlign w:val="center"/>
              </w:tcPr>
            </w:tcPrChange>
          </w:tcPr>
          <w:p w14:paraId="5F779D8E" w14:textId="16BF7819" w:rsidR="009B6611" w:rsidRDefault="009B6611" w:rsidP="009B6611">
            <w:pPr>
              <w:jc w:val="center"/>
              <w:rPr>
                <w:ins w:id="851" w:author="Konto Microsoft" w:date="2022-05-09T00:20:00Z"/>
              </w:rPr>
            </w:pPr>
            <w:ins w:id="852" w:author="Konto Microsoft" w:date="2022-05-09T00:20:00Z">
              <w:r>
                <w:rPr>
                  <w:rFonts w:ascii="Calibri" w:hAnsi="Calibri" w:cs="Calibri"/>
                  <w:color w:val="000000"/>
                  <w:sz w:val="22"/>
                  <w:szCs w:val="22"/>
                </w:rPr>
                <w:t>0,66</w:t>
              </w:r>
            </w:ins>
          </w:p>
        </w:tc>
        <w:tc>
          <w:tcPr>
            <w:tcW w:w="1417" w:type="dxa"/>
            <w:vAlign w:val="bottom"/>
            <w:tcPrChange w:id="853" w:author="Konto Microsoft" w:date="2022-05-09T00:20:00Z">
              <w:tcPr>
                <w:tcW w:w="1417" w:type="dxa"/>
                <w:vAlign w:val="center"/>
              </w:tcPr>
            </w:tcPrChange>
          </w:tcPr>
          <w:p w14:paraId="0AE446D4" w14:textId="23AF6232" w:rsidR="009B6611" w:rsidRDefault="009B6611" w:rsidP="009B6611">
            <w:pPr>
              <w:jc w:val="center"/>
              <w:rPr>
                <w:ins w:id="854" w:author="Konto Microsoft" w:date="2022-05-09T00:20:00Z"/>
              </w:rPr>
            </w:pPr>
            <w:ins w:id="855" w:author="Konto Microsoft" w:date="2022-05-09T00:20:00Z">
              <w:r>
                <w:rPr>
                  <w:rFonts w:ascii="Calibri" w:hAnsi="Calibri" w:cs="Calibri"/>
                  <w:color w:val="000000"/>
                  <w:sz w:val="22"/>
                  <w:szCs w:val="22"/>
                </w:rPr>
                <w:t>4,67</w:t>
              </w:r>
            </w:ins>
          </w:p>
        </w:tc>
        <w:tc>
          <w:tcPr>
            <w:tcW w:w="1367" w:type="dxa"/>
            <w:vAlign w:val="bottom"/>
            <w:tcPrChange w:id="856" w:author="Konto Microsoft" w:date="2022-05-09T00:20:00Z">
              <w:tcPr>
                <w:tcW w:w="1367" w:type="dxa"/>
                <w:vAlign w:val="center"/>
              </w:tcPr>
            </w:tcPrChange>
          </w:tcPr>
          <w:p w14:paraId="727DD841" w14:textId="13E549AB" w:rsidR="009B6611" w:rsidRDefault="009B6611" w:rsidP="009B6611">
            <w:pPr>
              <w:jc w:val="center"/>
              <w:rPr>
                <w:ins w:id="857" w:author="Konto Microsoft" w:date="2022-05-09T00:20:00Z"/>
              </w:rPr>
            </w:pPr>
            <w:ins w:id="858" w:author="Konto Microsoft" w:date="2022-05-09T00:20:00Z">
              <w:r>
                <w:rPr>
                  <w:rFonts w:ascii="Calibri" w:hAnsi="Calibri" w:cs="Calibri"/>
                  <w:color w:val="000000"/>
                  <w:sz w:val="22"/>
                  <w:szCs w:val="22"/>
                </w:rPr>
                <w:t>-19,10</w:t>
              </w:r>
            </w:ins>
          </w:p>
        </w:tc>
        <w:tc>
          <w:tcPr>
            <w:tcW w:w="1610" w:type="dxa"/>
            <w:vAlign w:val="bottom"/>
            <w:tcPrChange w:id="859" w:author="Konto Microsoft" w:date="2022-05-09T00:20:00Z">
              <w:tcPr>
                <w:tcW w:w="1610" w:type="dxa"/>
                <w:vAlign w:val="center"/>
              </w:tcPr>
            </w:tcPrChange>
          </w:tcPr>
          <w:p w14:paraId="60DE1A04" w14:textId="072D41A9" w:rsidR="009B6611" w:rsidRDefault="009B6611" w:rsidP="009B6611">
            <w:pPr>
              <w:jc w:val="center"/>
              <w:rPr>
                <w:ins w:id="860" w:author="Konto Microsoft" w:date="2022-05-09T00:20:00Z"/>
              </w:rPr>
            </w:pPr>
            <w:ins w:id="861" w:author="Konto Microsoft" w:date="2022-05-09T00:20:00Z">
              <w:r>
                <w:rPr>
                  <w:rFonts w:ascii="Calibri" w:hAnsi="Calibri" w:cs="Calibri"/>
                  <w:color w:val="000000"/>
                  <w:sz w:val="22"/>
                  <w:szCs w:val="22"/>
                </w:rPr>
                <w:t>0,87</w:t>
              </w:r>
            </w:ins>
          </w:p>
        </w:tc>
        <w:tc>
          <w:tcPr>
            <w:tcW w:w="1411" w:type="dxa"/>
            <w:vAlign w:val="bottom"/>
            <w:tcPrChange w:id="862" w:author="Konto Microsoft" w:date="2022-05-09T00:20:00Z">
              <w:tcPr>
                <w:tcW w:w="1411" w:type="dxa"/>
                <w:vAlign w:val="center"/>
              </w:tcPr>
            </w:tcPrChange>
          </w:tcPr>
          <w:p w14:paraId="4398F494" w14:textId="27AF5074" w:rsidR="009B6611" w:rsidRDefault="009B6611" w:rsidP="009B6611">
            <w:pPr>
              <w:jc w:val="center"/>
              <w:rPr>
                <w:ins w:id="863" w:author="Konto Microsoft" w:date="2022-05-09T00:20:00Z"/>
              </w:rPr>
            </w:pPr>
            <w:ins w:id="864" w:author="Konto Microsoft" w:date="2022-05-09T00:20:00Z">
              <w:r>
                <w:rPr>
                  <w:rFonts w:ascii="Calibri" w:hAnsi="Calibri" w:cs="Calibri"/>
                  <w:color w:val="000000"/>
                  <w:sz w:val="22"/>
                  <w:szCs w:val="22"/>
                </w:rPr>
                <w:t>13,33</w:t>
              </w:r>
            </w:ins>
          </w:p>
        </w:tc>
      </w:tr>
      <w:tr w:rsidR="009B6611" w14:paraId="05513349" w14:textId="77777777" w:rsidTr="0085771B">
        <w:tblPrEx>
          <w:tblW w:w="0" w:type="auto"/>
          <w:tblPrExChange w:id="865" w:author="Konto Microsoft" w:date="2022-05-09T00:20:00Z">
            <w:tblPrEx>
              <w:tblW w:w="0" w:type="auto"/>
            </w:tblPrEx>
          </w:tblPrExChange>
        </w:tblPrEx>
        <w:trPr>
          <w:ins w:id="866" w:author="Konto Microsoft" w:date="2022-05-09T00:20:00Z"/>
        </w:trPr>
        <w:tc>
          <w:tcPr>
            <w:tcW w:w="1980" w:type="dxa"/>
            <w:vAlign w:val="center"/>
            <w:tcPrChange w:id="867" w:author="Konto Microsoft" w:date="2022-05-09T00:20:00Z">
              <w:tcPr>
                <w:tcW w:w="1980" w:type="dxa"/>
                <w:vAlign w:val="center"/>
              </w:tcPr>
            </w:tcPrChange>
          </w:tcPr>
          <w:p w14:paraId="343A5575" w14:textId="77777777" w:rsidR="009B6611" w:rsidRDefault="009B6611" w:rsidP="009B6611">
            <w:pPr>
              <w:jc w:val="center"/>
              <w:rPr>
                <w:ins w:id="868" w:author="Konto Microsoft" w:date="2022-05-09T00:20:00Z"/>
              </w:rPr>
            </w:pPr>
            <w:ins w:id="869" w:author="Konto Microsoft" w:date="2022-05-09T00:20:00Z">
              <w:r>
                <w:rPr>
                  <w:rFonts w:ascii="Calibri" w:hAnsi="Calibri" w:cs="Calibri"/>
                  <w:color w:val="000000"/>
                  <w:sz w:val="22"/>
                  <w:szCs w:val="22"/>
                </w:rPr>
                <w:t>Big - Medium BM</w:t>
              </w:r>
            </w:ins>
          </w:p>
        </w:tc>
        <w:tc>
          <w:tcPr>
            <w:tcW w:w="1276" w:type="dxa"/>
            <w:vAlign w:val="bottom"/>
            <w:tcPrChange w:id="870" w:author="Konto Microsoft" w:date="2022-05-09T00:20:00Z">
              <w:tcPr>
                <w:tcW w:w="1276" w:type="dxa"/>
                <w:vAlign w:val="center"/>
              </w:tcPr>
            </w:tcPrChange>
          </w:tcPr>
          <w:p w14:paraId="3CED376E" w14:textId="34A65BE5" w:rsidR="009B6611" w:rsidRDefault="009B6611" w:rsidP="009B6611">
            <w:pPr>
              <w:jc w:val="center"/>
              <w:rPr>
                <w:ins w:id="871" w:author="Konto Microsoft" w:date="2022-05-09T00:20:00Z"/>
              </w:rPr>
            </w:pPr>
            <w:ins w:id="872" w:author="Konto Microsoft" w:date="2022-05-09T00:20:00Z">
              <w:r>
                <w:rPr>
                  <w:rFonts w:ascii="Calibri" w:hAnsi="Calibri" w:cs="Calibri"/>
                  <w:color w:val="000000"/>
                  <w:sz w:val="22"/>
                  <w:szCs w:val="22"/>
                </w:rPr>
                <w:t>0,78</w:t>
              </w:r>
            </w:ins>
          </w:p>
        </w:tc>
        <w:tc>
          <w:tcPr>
            <w:tcW w:w="1417" w:type="dxa"/>
            <w:vAlign w:val="bottom"/>
            <w:tcPrChange w:id="873" w:author="Konto Microsoft" w:date="2022-05-09T00:20:00Z">
              <w:tcPr>
                <w:tcW w:w="1417" w:type="dxa"/>
                <w:vAlign w:val="center"/>
              </w:tcPr>
            </w:tcPrChange>
          </w:tcPr>
          <w:p w14:paraId="73744D33" w14:textId="09B24752" w:rsidR="009B6611" w:rsidRDefault="009B6611" w:rsidP="009B6611">
            <w:pPr>
              <w:jc w:val="center"/>
              <w:rPr>
                <w:ins w:id="874" w:author="Konto Microsoft" w:date="2022-05-09T00:20:00Z"/>
              </w:rPr>
            </w:pPr>
            <w:ins w:id="875" w:author="Konto Microsoft" w:date="2022-05-09T00:20:00Z">
              <w:r>
                <w:rPr>
                  <w:rFonts w:ascii="Calibri" w:hAnsi="Calibri" w:cs="Calibri"/>
                  <w:color w:val="000000"/>
                  <w:sz w:val="22"/>
                  <w:szCs w:val="22"/>
                </w:rPr>
                <w:t>5,01</w:t>
              </w:r>
            </w:ins>
          </w:p>
        </w:tc>
        <w:tc>
          <w:tcPr>
            <w:tcW w:w="1367" w:type="dxa"/>
            <w:vAlign w:val="bottom"/>
            <w:tcPrChange w:id="876" w:author="Konto Microsoft" w:date="2022-05-09T00:20:00Z">
              <w:tcPr>
                <w:tcW w:w="1367" w:type="dxa"/>
                <w:vAlign w:val="center"/>
              </w:tcPr>
            </w:tcPrChange>
          </w:tcPr>
          <w:p w14:paraId="4FC2A05A" w14:textId="5EE995AE" w:rsidR="009B6611" w:rsidRDefault="009B6611" w:rsidP="009B6611">
            <w:pPr>
              <w:jc w:val="center"/>
              <w:rPr>
                <w:ins w:id="877" w:author="Konto Microsoft" w:date="2022-05-09T00:20:00Z"/>
              </w:rPr>
            </w:pPr>
            <w:ins w:id="878" w:author="Konto Microsoft" w:date="2022-05-09T00:20:00Z">
              <w:r>
                <w:rPr>
                  <w:rFonts w:ascii="Calibri" w:hAnsi="Calibri" w:cs="Calibri"/>
                  <w:color w:val="000000"/>
                  <w:sz w:val="22"/>
                  <w:szCs w:val="22"/>
                </w:rPr>
                <w:t>-20,56</w:t>
              </w:r>
            </w:ins>
          </w:p>
        </w:tc>
        <w:tc>
          <w:tcPr>
            <w:tcW w:w="1610" w:type="dxa"/>
            <w:vAlign w:val="bottom"/>
            <w:tcPrChange w:id="879" w:author="Konto Microsoft" w:date="2022-05-09T00:20:00Z">
              <w:tcPr>
                <w:tcW w:w="1610" w:type="dxa"/>
                <w:vAlign w:val="center"/>
              </w:tcPr>
            </w:tcPrChange>
          </w:tcPr>
          <w:p w14:paraId="788E7C3A" w14:textId="6762655E" w:rsidR="009B6611" w:rsidRDefault="009B6611" w:rsidP="009B6611">
            <w:pPr>
              <w:jc w:val="center"/>
              <w:rPr>
                <w:ins w:id="880" w:author="Konto Microsoft" w:date="2022-05-09T00:20:00Z"/>
              </w:rPr>
            </w:pPr>
            <w:ins w:id="881" w:author="Konto Microsoft" w:date="2022-05-09T00:20:00Z">
              <w:r>
                <w:rPr>
                  <w:rFonts w:ascii="Calibri" w:hAnsi="Calibri" w:cs="Calibri"/>
                  <w:color w:val="000000"/>
                  <w:sz w:val="22"/>
                  <w:szCs w:val="22"/>
                </w:rPr>
                <w:t>1,20</w:t>
              </w:r>
            </w:ins>
          </w:p>
        </w:tc>
        <w:tc>
          <w:tcPr>
            <w:tcW w:w="1411" w:type="dxa"/>
            <w:vAlign w:val="bottom"/>
            <w:tcPrChange w:id="882" w:author="Konto Microsoft" w:date="2022-05-09T00:20:00Z">
              <w:tcPr>
                <w:tcW w:w="1411" w:type="dxa"/>
                <w:vAlign w:val="center"/>
              </w:tcPr>
            </w:tcPrChange>
          </w:tcPr>
          <w:p w14:paraId="0D40AD9E" w14:textId="24B71CFE" w:rsidR="009B6611" w:rsidRDefault="009B6611" w:rsidP="009B6611">
            <w:pPr>
              <w:jc w:val="center"/>
              <w:rPr>
                <w:ins w:id="883" w:author="Konto Microsoft" w:date="2022-05-09T00:20:00Z"/>
              </w:rPr>
            </w:pPr>
            <w:ins w:id="884" w:author="Konto Microsoft" w:date="2022-05-09T00:20:00Z">
              <w:r>
                <w:rPr>
                  <w:rFonts w:ascii="Calibri" w:hAnsi="Calibri" w:cs="Calibri"/>
                  <w:color w:val="000000"/>
                  <w:sz w:val="22"/>
                  <w:szCs w:val="22"/>
                </w:rPr>
                <w:t>16,23</w:t>
              </w:r>
            </w:ins>
          </w:p>
        </w:tc>
      </w:tr>
      <w:tr w:rsidR="009B6611" w14:paraId="4B590570" w14:textId="77777777" w:rsidTr="0085771B">
        <w:tblPrEx>
          <w:tblW w:w="0" w:type="auto"/>
          <w:tblPrExChange w:id="885" w:author="Konto Microsoft" w:date="2022-05-09T00:20:00Z">
            <w:tblPrEx>
              <w:tblW w:w="0" w:type="auto"/>
            </w:tblPrEx>
          </w:tblPrExChange>
        </w:tblPrEx>
        <w:trPr>
          <w:ins w:id="886" w:author="Konto Microsoft" w:date="2022-05-09T00:20:00Z"/>
        </w:trPr>
        <w:tc>
          <w:tcPr>
            <w:tcW w:w="1980" w:type="dxa"/>
            <w:vAlign w:val="center"/>
            <w:tcPrChange w:id="887" w:author="Konto Microsoft" w:date="2022-05-09T00:20:00Z">
              <w:tcPr>
                <w:tcW w:w="1980" w:type="dxa"/>
                <w:vAlign w:val="center"/>
              </w:tcPr>
            </w:tcPrChange>
          </w:tcPr>
          <w:p w14:paraId="1729236E" w14:textId="77777777" w:rsidR="009B6611" w:rsidRDefault="009B6611" w:rsidP="009B6611">
            <w:pPr>
              <w:jc w:val="center"/>
              <w:rPr>
                <w:ins w:id="888" w:author="Konto Microsoft" w:date="2022-05-09T00:20:00Z"/>
              </w:rPr>
            </w:pPr>
            <w:ins w:id="889" w:author="Konto Microsoft" w:date="2022-05-09T00:20:00Z">
              <w:r>
                <w:rPr>
                  <w:rFonts w:ascii="Calibri" w:hAnsi="Calibri" w:cs="Calibri"/>
                  <w:color w:val="000000"/>
                  <w:sz w:val="22"/>
                  <w:szCs w:val="22"/>
                </w:rPr>
                <w:t>Big - High BM</w:t>
              </w:r>
            </w:ins>
          </w:p>
        </w:tc>
        <w:tc>
          <w:tcPr>
            <w:tcW w:w="1276" w:type="dxa"/>
            <w:vAlign w:val="bottom"/>
            <w:tcPrChange w:id="890" w:author="Konto Microsoft" w:date="2022-05-09T00:20:00Z">
              <w:tcPr>
                <w:tcW w:w="1276" w:type="dxa"/>
                <w:vAlign w:val="center"/>
              </w:tcPr>
            </w:tcPrChange>
          </w:tcPr>
          <w:p w14:paraId="2040F75F" w14:textId="6CF7AAAE" w:rsidR="009B6611" w:rsidRDefault="009B6611" w:rsidP="009B6611">
            <w:pPr>
              <w:jc w:val="center"/>
              <w:rPr>
                <w:ins w:id="891" w:author="Konto Microsoft" w:date="2022-05-09T00:20:00Z"/>
              </w:rPr>
            </w:pPr>
            <w:ins w:id="892" w:author="Konto Microsoft" w:date="2022-05-09T00:20:00Z">
              <w:r>
                <w:rPr>
                  <w:rFonts w:ascii="Calibri" w:hAnsi="Calibri" w:cs="Calibri"/>
                  <w:color w:val="000000"/>
                  <w:sz w:val="22"/>
                  <w:szCs w:val="22"/>
                </w:rPr>
                <w:t>0,78</w:t>
              </w:r>
            </w:ins>
          </w:p>
        </w:tc>
        <w:tc>
          <w:tcPr>
            <w:tcW w:w="1417" w:type="dxa"/>
            <w:vAlign w:val="bottom"/>
            <w:tcPrChange w:id="893" w:author="Konto Microsoft" w:date="2022-05-09T00:20:00Z">
              <w:tcPr>
                <w:tcW w:w="1417" w:type="dxa"/>
                <w:vAlign w:val="center"/>
              </w:tcPr>
            </w:tcPrChange>
          </w:tcPr>
          <w:p w14:paraId="775ECB21" w14:textId="7D824A04" w:rsidR="009B6611" w:rsidRDefault="009B6611" w:rsidP="009B6611">
            <w:pPr>
              <w:jc w:val="center"/>
              <w:rPr>
                <w:ins w:id="894" w:author="Konto Microsoft" w:date="2022-05-09T00:20:00Z"/>
              </w:rPr>
            </w:pPr>
            <w:ins w:id="895" w:author="Konto Microsoft" w:date="2022-05-09T00:20:00Z">
              <w:r>
                <w:rPr>
                  <w:rFonts w:ascii="Calibri" w:hAnsi="Calibri" w:cs="Calibri"/>
                  <w:color w:val="000000"/>
                  <w:sz w:val="22"/>
                  <w:szCs w:val="22"/>
                </w:rPr>
                <w:t>5,92</w:t>
              </w:r>
            </w:ins>
          </w:p>
        </w:tc>
        <w:tc>
          <w:tcPr>
            <w:tcW w:w="1367" w:type="dxa"/>
            <w:vAlign w:val="bottom"/>
            <w:tcPrChange w:id="896" w:author="Konto Microsoft" w:date="2022-05-09T00:20:00Z">
              <w:tcPr>
                <w:tcW w:w="1367" w:type="dxa"/>
                <w:vAlign w:val="center"/>
              </w:tcPr>
            </w:tcPrChange>
          </w:tcPr>
          <w:p w14:paraId="0AA3A61B" w14:textId="65BAADC7" w:rsidR="009B6611" w:rsidRDefault="009B6611" w:rsidP="009B6611">
            <w:pPr>
              <w:jc w:val="center"/>
              <w:rPr>
                <w:ins w:id="897" w:author="Konto Microsoft" w:date="2022-05-09T00:20:00Z"/>
              </w:rPr>
            </w:pPr>
            <w:ins w:id="898" w:author="Konto Microsoft" w:date="2022-05-09T00:20:00Z">
              <w:r>
                <w:rPr>
                  <w:rFonts w:ascii="Calibri" w:hAnsi="Calibri" w:cs="Calibri"/>
                  <w:color w:val="000000"/>
                  <w:sz w:val="22"/>
                  <w:szCs w:val="22"/>
                </w:rPr>
                <w:t>-24,93</w:t>
              </w:r>
            </w:ins>
          </w:p>
        </w:tc>
        <w:tc>
          <w:tcPr>
            <w:tcW w:w="1610" w:type="dxa"/>
            <w:vAlign w:val="bottom"/>
            <w:tcPrChange w:id="899" w:author="Konto Microsoft" w:date="2022-05-09T00:20:00Z">
              <w:tcPr>
                <w:tcW w:w="1610" w:type="dxa"/>
                <w:vAlign w:val="center"/>
              </w:tcPr>
            </w:tcPrChange>
          </w:tcPr>
          <w:p w14:paraId="432809B0" w14:textId="145F4FC6" w:rsidR="009B6611" w:rsidRDefault="009B6611" w:rsidP="009B6611">
            <w:pPr>
              <w:jc w:val="center"/>
              <w:rPr>
                <w:ins w:id="900" w:author="Konto Microsoft" w:date="2022-05-09T00:20:00Z"/>
              </w:rPr>
            </w:pPr>
            <w:ins w:id="901" w:author="Konto Microsoft" w:date="2022-05-09T00:20:00Z">
              <w:r>
                <w:rPr>
                  <w:rFonts w:ascii="Calibri" w:hAnsi="Calibri" w:cs="Calibri"/>
                  <w:color w:val="000000"/>
                  <w:sz w:val="22"/>
                  <w:szCs w:val="22"/>
                </w:rPr>
                <w:t>1,28</w:t>
              </w:r>
            </w:ins>
          </w:p>
        </w:tc>
        <w:tc>
          <w:tcPr>
            <w:tcW w:w="1411" w:type="dxa"/>
            <w:vAlign w:val="bottom"/>
            <w:tcPrChange w:id="902" w:author="Konto Microsoft" w:date="2022-05-09T00:20:00Z">
              <w:tcPr>
                <w:tcW w:w="1411" w:type="dxa"/>
                <w:vAlign w:val="center"/>
              </w:tcPr>
            </w:tcPrChange>
          </w:tcPr>
          <w:p w14:paraId="72088165" w14:textId="1474A6E8" w:rsidR="009B6611" w:rsidRDefault="009B6611" w:rsidP="009B6611">
            <w:pPr>
              <w:jc w:val="center"/>
              <w:rPr>
                <w:ins w:id="903" w:author="Konto Microsoft" w:date="2022-05-09T00:20:00Z"/>
              </w:rPr>
            </w:pPr>
            <w:ins w:id="904" w:author="Konto Microsoft" w:date="2022-05-09T00:20:00Z">
              <w:r>
                <w:rPr>
                  <w:rFonts w:ascii="Calibri" w:hAnsi="Calibri" w:cs="Calibri"/>
                  <w:color w:val="000000"/>
                  <w:sz w:val="22"/>
                  <w:szCs w:val="22"/>
                </w:rPr>
                <w:t>25,53</w:t>
              </w:r>
            </w:ins>
          </w:p>
        </w:tc>
      </w:tr>
    </w:tbl>
    <w:p w14:paraId="60693544" w14:textId="48337F9B" w:rsidR="00E3465E" w:rsidRDefault="00E3465E">
      <w:pPr>
        <w:rPr>
          <w:ins w:id="905" w:author="Konto Microsoft" w:date="2022-05-08T13:41:00Z"/>
        </w:rPr>
      </w:pPr>
    </w:p>
    <w:p w14:paraId="4A76C609" w14:textId="7E68418C" w:rsidR="00E3465E" w:rsidRDefault="00E3465E" w:rsidP="00E4502D">
      <w:pPr>
        <w:spacing w:line="360" w:lineRule="auto"/>
        <w:jc w:val="both"/>
        <w:rPr>
          <w:ins w:id="906" w:author="Konto Microsoft" w:date="2022-05-09T01:23:00Z"/>
        </w:rPr>
        <w:pPrChange w:id="907" w:author="Konto Microsoft" w:date="2022-05-09T01:26:00Z">
          <w:pPr/>
        </w:pPrChange>
      </w:pPr>
      <w:ins w:id="908" w:author="Konto Microsoft" w:date="2022-05-09T01:23:00Z">
        <w:r>
          <w:t xml:space="preserve">Firstly, there is a clear difference in mean and median returns between </w:t>
        </w:r>
        <w:r>
          <w:t xml:space="preserve">the </w:t>
        </w:r>
        <w:r>
          <w:t>two datasets – the US portfolios</w:t>
        </w:r>
        <w:r>
          <w:t xml:space="preserve"> on average have higher returns than the </w:t>
        </w:r>
      </w:ins>
      <w:ins w:id="909" w:author="Konto Microsoft" w:date="2022-05-09T01:24:00Z">
        <w:r>
          <w:t xml:space="preserve">European ones. This observation may be caused by the aggregation of </w:t>
        </w:r>
      </w:ins>
      <w:ins w:id="910" w:author="Konto Microsoft" w:date="2022-05-09T01:25:00Z">
        <w:r>
          <w:t xml:space="preserve">sixteen </w:t>
        </w:r>
      </w:ins>
      <w:ins w:id="911" w:author="Konto Microsoft" w:date="2022-05-09T01:24:00Z">
        <w:r>
          <w:t>di</w:t>
        </w:r>
      </w:ins>
      <w:ins w:id="912" w:author="Konto Microsoft" w:date="2022-05-09T01:25:00Z">
        <w:r>
          <w:t>verse</w:t>
        </w:r>
      </w:ins>
      <w:ins w:id="913" w:author="Konto Microsoft" w:date="2022-05-09T01:24:00Z">
        <w:r>
          <w:t xml:space="preserve"> capital markets.</w:t>
        </w:r>
      </w:ins>
      <w:ins w:id="914" w:author="Konto Microsoft" w:date="2022-05-09T01:25:00Z">
        <w:r w:rsidR="00E4502D">
          <w:t xml:space="preserve"> Secondly, all of the respective </w:t>
        </w:r>
        <w:r w:rsidR="00E4502D">
          <w:lastRenderedPageBreak/>
          <w:t xml:space="preserve">standard deviations of the </w:t>
        </w:r>
      </w:ins>
      <w:ins w:id="915" w:author="Konto Microsoft" w:date="2022-05-09T01:26:00Z">
        <w:r w:rsidR="00E4502D">
          <w:t>US portfolios ale larger than the European ones.</w:t>
        </w:r>
      </w:ins>
      <w:ins w:id="916" w:author="Konto Microsoft" w:date="2022-05-09T01:32:00Z">
        <w:r w:rsidR="003A0777">
          <w:t xml:space="preserve"> This fact </w:t>
        </w:r>
      </w:ins>
      <w:ins w:id="917" w:author="Konto Microsoft" w:date="2022-05-09T12:21:00Z">
        <w:r w:rsidR="007711FE">
          <w:t>along with higher average returns of the US portfolios are</w:t>
        </w:r>
      </w:ins>
      <w:ins w:id="918" w:author="Konto Microsoft" w:date="2022-05-09T01:34:00Z">
        <w:r w:rsidR="003A0777">
          <w:t xml:space="preserve"> </w:t>
        </w:r>
      </w:ins>
      <w:ins w:id="919" w:author="Konto Microsoft" w:date="2022-05-09T01:33:00Z">
        <w:r w:rsidR="003A0777">
          <w:t xml:space="preserve">consistent with the </w:t>
        </w:r>
      </w:ins>
      <w:ins w:id="920" w:author="Konto Microsoft" w:date="2022-05-09T01:35:00Z">
        <w:r w:rsidR="003A0777">
          <w:t>conventional</w:t>
        </w:r>
      </w:ins>
      <w:ins w:id="921" w:author="Konto Microsoft" w:date="2022-05-09T01:33:00Z">
        <w:r w:rsidR="003A0777">
          <w:t xml:space="preserve"> assumption of finance that the more volatile </w:t>
        </w:r>
      </w:ins>
      <w:ins w:id="922" w:author="Konto Microsoft" w:date="2022-05-09T01:34:00Z">
        <w:r w:rsidR="003A0777">
          <w:t>assets should yield higher on average return.</w:t>
        </w:r>
      </w:ins>
      <w:ins w:id="923" w:author="Konto Microsoft" w:date="2022-05-09T01:35:00Z">
        <w:r w:rsidR="003A0777">
          <w:t xml:space="preserve"> </w:t>
        </w:r>
      </w:ins>
      <w:ins w:id="924" w:author="Konto Microsoft" w:date="2022-05-09T01:40:00Z">
        <w:r w:rsidR="003A0777">
          <w:t>Lastly</w:t>
        </w:r>
      </w:ins>
      <w:ins w:id="925" w:author="Konto Microsoft" w:date="2022-05-09T01:35:00Z">
        <w:r w:rsidR="003A0777">
          <w:t xml:space="preserve">, </w:t>
        </w:r>
      </w:ins>
      <w:ins w:id="926" w:author="Konto Microsoft" w:date="2022-05-09T01:37:00Z">
        <w:r w:rsidR="003A0777">
          <w:t xml:space="preserve">both of </w:t>
        </w:r>
      </w:ins>
      <w:ins w:id="927" w:author="Konto Microsoft" w:date="2022-05-09T01:36:00Z">
        <w:r w:rsidR="003A0777">
          <w:t xml:space="preserve">the Small – High BM portfolios </w:t>
        </w:r>
      </w:ins>
      <w:ins w:id="928" w:author="Konto Microsoft" w:date="2022-05-09T01:37:00Z">
        <w:r w:rsidR="003A0777">
          <w:t xml:space="preserve">happen to have the </w:t>
        </w:r>
      </w:ins>
      <w:ins w:id="929" w:author="Konto Microsoft" w:date="2022-05-09T01:38:00Z">
        <w:r w:rsidR="003A0777">
          <w:t>highest average return</w:t>
        </w:r>
      </w:ins>
      <w:ins w:id="930" w:author="Konto Microsoft" w:date="2022-05-09T01:39:00Z">
        <w:r w:rsidR="003A0777">
          <w:t xml:space="preserve"> </w:t>
        </w:r>
      </w:ins>
      <w:ins w:id="931" w:author="Konto Microsoft" w:date="2022-05-09T01:38:00Z">
        <w:r w:rsidR="003A0777">
          <w:t>in each</w:t>
        </w:r>
      </w:ins>
      <w:ins w:id="932" w:author="Konto Microsoft" w:date="2022-05-09T01:39:00Z">
        <w:r w:rsidR="003A0777">
          <w:t xml:space="preserve"> dataset. </w:t>
        </w:r>
      </w:ins>
      <w:bookmarkStart w:id="933" w:name="_GoBack"/>
      <w:bookmarkEnd w:id="933"/>
    </w:p>
    <w:p w14:paraId="2647482F" w14:textId="17A8F709" w:rsidR="003A0777" w:rsidRDefault="003A0777">
      <w:pPr>
        <w:rPr>
          <w:ins w:id="934" w:author="Konto Microsoft" w:date="2022-05-09T01:37:00Z"/>
        </w:rPr>
      </w:pPr>
      <w:ins w:id="935" w:author="Konto Microsoft" w:date="2022-05-09T01:37:00Z">
        <w:r>
          <w:br w:type="page"/>
        </w:r>
      </w:ins>
    </w:p>
    <w:p w14:paraId="0C46C2D0" w14:textId="71F8441D" w:rsidR="006F7EBE" w:rsidRDefault="006F7EBE" w:rsidP="006F7EBE">
      <w:pPr>
        <w:spacing w:line="360" w:lineRule="auto"/>
        <w:jc w:val="both"/>
        <w:rPr>
          <w:ins w:id="936" w:author="Konto Microsoft" w:date="2022-05-08T13:41:00Z"/>
          <w:b/>
        </w:rPr>
        <w:pPrChange w:id="937" w:author="Konto Microsoft" w:date="2022-05-08T13:40:00Z">
          <w:pPr/>
        </w:pPrChange>
      </w:pPr>
      <w:ins w:id="938" w:author="Konto Microsoft" w:date="2022-05-08T13:41:00Z">
        <w:r>
          <w:rPr>
            <w:b/>
          </w:rPr>
          <w:lastRenderedPageBreak/>
          <w:t>SUPPLEMENTARY REFRENCES</w:t>
        </w:r>
      </w:ins>
    </w:p>
    <w:p w14:paraId="46742D3C" w14:textId="77777777" w:rsidR="006F7EBE" w:rsidRDefault="006F7EBE" w:rsidP="006F7EBE">
      <w:pPr>
        <w:spacing w:line="360" w:lineRule="auto"/>
        <w:jc w:val="both"/>
        <w:rPr>
          <w:ins w:id="939" w:author="Konto Microsoft" w:date="2022-05-08T20:34:00Z"/>
        </w:rPr>
        <w:pPrChange w:id="940" w:author="Konto Microsoft" w:date="2022-05-08T13:40:00Z">
          <w:pPr/>
        </w:pPrChange>
      </w:pPr>
    </w:p>
    <w:p w14:paraId="35F5293A" w14:textId="202896A6" w:rsidR="00536F04" w:rsidRDefault="00536F04" w:rsidP="00536F04">
      <w:pPr>
        <w:ind w:left="600" w:hanging="600"/>
        <w:jc w:val="both"/>
        <w:rPr>
          <w:ins w:id="941" w:author="Konto Microsoft" w:date="2022-05-08T20:34:00Z"/>
        </w:rPr>
        <w:pPrChange w:id="942" w:author="Konto Microsoft" w:date="2022-05-08T20:34:00Z">
          <w:pPr/>
        </w:pPrChange>
      </w:pPr>
      <w:ins w:id="943" w:author="Konto Microsoft" w:date="2022-05-08T20:34:00Z">
        <w:r w:rsidRPr="00E62F75">
          <w:t>Carhart, M. “On Persistence in Mutual Fund Performance.” The Journal of Finance, 52, (1997): 57-82.</w:t>
        </w:r>
      </w:ins>
    </w:p>
    <w:p w14:paraId="193B73A9" w14:textId="77777777" w:rsidR="00536F04" w:rsidRPr="006F7EBE" w:rsidRDefault="00536F04" w:rsidP="006F7EBE">
      <w:pPr>
        <w:spacing w:line="360" w:lineRule="auto"/>
        <w:jc w:val="both"/>
        <w:pPrChange w:id="944" w:author="Konto Microsoft" w:date="2022-05-08T13:40:00Z">
          <w:pPr/>
        </w:pPrChange>
      </w:pPr>
    </w:p>
    <w:p w14:paraId="09A87EE1" w14:textId="77777777" w:rsidR="006F7EBE" w:rsidRDefault="006F7EBE" w:rsidP="006F7EBE">
      <w:pPr>
        <w:ind w:left="567" w:hanging="567"/>
        <w:jc w:val="both"/>
        <w:rPr>
          <w:ins w:id="945" w:author="Konto Microsoft" w:date="2022-05-08T13:43:00Z"/>
        </w:rPr>
      </w:pPr>
      <w:ins w:id="946" w:author="Konto Microsoft" w:date="2022-05-08T13:43:00Z">
        <w:r w:rsidRPr="005C5061">
          <w:t xml:space="preserve">Fama, </w:t>
        </w:r>
        <w:r>
          <w:t xml:space="preserve">E., and </w:t>
        </w:r>
        <w:r w:rsidRPr="005C5061">
          <w:t>French</w:t>
        </w:r>
        <w:r>
          <w:t xml:space="preserve"> K.</w:t>
        </w:r>
        <w:r w:rsidRPr="005C5061">
          <w:t>,</w:t>
        </w:r>
        <w:r>
          <w:t xml:space="preserve"> “</w:t>
        </w:r>
        <w:r w:rsidRPr="005C5061">
          <w:t>Common risk factors in the returns on stocks and bonds</w:t>
        </w:r>
        <w:r>
          <w:t xml:space="preserve">” </w:t>
        </w:r>
        <w:r w:rsidRPr="005C5061">
          <w:t>Journal of Financial Economics</w:t>
        </w:r>
        <w:r>
          <w:t>, 33.1, (1993): 3-56.</w:t>
        </w:r>
      </w:ins>
    </w:p>
    <w:p w14:paraId="201824A1" w14:textId="77777777" w:rsidR="006F7EBE" w:rsidRDefault="006F7EBE" w:rsidP="006F7EBE">
      <w:pPr>
        <w:ind w:left="567" w:hanging="567"/>
        <w:jc w:val="both"/>
        <w:rPr>
          <w:ins w:id="947" w:author="Konto Microsoft" w:date="2022-05-08T13:43:00Z"/>
        </w:rPr>
      </w:pPr>
    </w:p>
    <w:p w14:paraId="5941F261" w14:textId="326D29DA" w:rsidR="006F7EBE" w:rsidRDefault="006F7EBE" w:rsidP="006F7EBE">
      <w:pPr>
        <w:ind w:left="567" w:hanging="567"/>
        <w:jc w:val="both"/>
        <w:rPr>
          <w:ins w:id="948" w:author="Konto Microsoft" w:date="2022-05-08T13:43:00Z"/>
        </w:rPr>
      </w:pPr>
      <w:ins w:id="949" w:author="Konto Microsoft" w:date="2022-05-08T13:43:00Z">
        <w:r w:rsidRPr="00E62F75">
          <w:t xml:space="preserve">Fama, E. and French, K., </w:t>
        </w:r>
        <w:r w:rsidRPr="00E62F75">
          <w:rPr>
            <w:rFonts w:hint="eastAsia"/>
          </w:rPr>
          <w:t>“</w:t>
        </w:r>
        <w:r w:rsidRPr="00E62F75">
          <w:t>A Five-Factor Asset Pricing Model.</w:t>
        </w:r>
        <w:r>
          <w:t>”</w:t>
        </w:r>
        <w:r w:rsidRPr="00E62F75">
          <w:t xml:space="preserve"> </w:t>
        </w:r>
      </w:ins>
      <w:ins w:id="950" w:author="Konto Microsoft" w:date="2022-05-08T13:56:00Z">
        <w:r w:rsidR="00A90652" w:rsidRPr="00A90652">
          <w:t>Journal of Financial Economics</w:t>
        </w:r>
        <w:r w:rsidR="00A90652">
          <w:t xml:space="preserve">, 116.1 </w:t>
        </w:r>
      </w:ins>
      <w:ins w:id="951" w:author="Konto Microsoft" w:date="2022-05-08T13:43:00Z">
        <w:r w:rsidR="00A90652">
          <w:t>(2015</w:t>
        </w:r>
        <w:r>
          <w:t>)</w:t>
        </w:r>
      </w:ins>
      <w:ins w:id="952" w:author="Konto Microsoft" w:date="2022-05-08T13:56:00Z">
        <w:r w:rsidR="00A90652">
          <w:t>: 1-22.</w:t>
        </w:r>
      </w:ins>
    </w:p>
    <w:p w14:paraId="0F138EB7" w14:textId="4162F756" w:rsidR="006F7BCA" w:rsidRPr="00435CF9" w:rsidRDefault="006F7BCA" w:rsidP="006F7EBE">
      <w:pPr>
        <w:spacing w:line="360" w:lineRule="auto"/>
        <w:jc w:val="both"/>
        <w:rPr>
          <w:rFonts w:ascii="Calibri" w:hAnsi="Calibri" w:cs="Calibri"/>
          <w:sz w:val="22"/>
          <w:szCs w:val="22"/>
        </w:rPr>
      </w:pPr>
    </w:p>
    <w:sectPr w:rsidR="006F7BCA" w:rsidRPr="00435CF9" w:rsidSect="003D1753">
      <w:pgSz w:w="11907" w:h="16840" w:code="9"/>
      <w:pgMar w:top="1418" w:right="1418" w:bottom="1418" w:left="1418" w:header="567" w:footer="708" w:gutter="0"/>
      <w:pgNumType w:start="0"/>
      <w:cols w:space="708"/>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Postek, Łukasz" w:date="2022-04-11T11:30:00Z" w:initials="PŁ">
    <w:p w14:paraId="503012E0" w14:textId="74EB2A4E" w:rsidR="0085771B" w:rsidRPr="000F1D68" w:rsidRDefault="0085771B">
      <w:pPr>
        <w:pStyle w:val="Tekstkomentarza"/>
        <w:rPr>
          <w:lang w:val="pl-PL"/>
        </w:rPr>
      </w:pPr>
      <w:r>
        <w:rPr>
          <w:rStyle w:val="Odwoaniedokomentarza"/>
        </w:rPr>
        <w:annotationRef/>
      </w:r>
      <w:r w:rsidRPr="000F1D68">
        <w:rPr>
          <w:lang w:val="pl-PL"/>
        </w:rPr>
        <w:t>To zostawmy do napisania n</w:t>
      </w:r>
      <w:r>
        <w:rPr>
          <w:lang w:val="pl-PL"/>
        </w:rPr>
        <w:t>a koniec, bo zobaczymy jeszcze jak dokładnie ta struktura się ułoży.</w:t>
      </w:r>
    </w:p>
  </w:comment>
  <w:comment w:id="18" w:author="Lukasz" w:date="2022-04-23T15:08:00Z" w:initials="L">
    <w:p w14:paraId="239E9BD7" w14:textId="77777777" w:rsidR="0085771B" w:rsidRDefault="0085771B">
      <w:pPr>
        <w:pStyle w:val="Tekstkomentarza"/>
        <w:rPr>
          <w:lang w:val="pl-PL"/>
        </w:rPr>
      </w:pPr>
      <w:r>
        <w:rPr>
          <w:rStyle w:val="Odwoaniedokomentarza"/>
        </w:rPr>
        <w:annotationRef/>
      </w:r>
      <w:r w:rsidRPr="00326353">
        <w:rPr>
          <w:lang w:val="pl-PL"/>
        </w:rPr>
        <w:t xml:space="preserve">Przydałoby się tutaj jeszcze </w:t>
      </w:r>
      <w:r>
        <w:rPr>
          <w:lang w:val="pl-PL"/>
        </w:rPr>
        <w:t>kilka prac pokazujących mniej więcej to samo, ale dla innych krajów.</w:t>
      </w:r>
    </w:p>
    <w:p w14:paraId="1C42AF18" w14:textId="6B3A4626" w:rsidR="0085771B" w:rsidRPr="00326353" w:rsidRDefault="0085771B">
      <w:pPr>
        <w:pStyle w:val="Tekstkomentarza"/>
        <w:rPr>
          <w:lang w:val="pl-PL"/>
        </w:rPr>
      </w:pPr>
      <w:r>
        <w:rPr>
          <w:lang w:val="pl-PL"/>
        </w:rPr>
        <w:t>Chyba że jest jakaś praca, która zbiera / podsumowuje wyniki dla różnych krajów / rynków, to wtedy można się do nie po prostu odnieść.</w:t>
      </w:r>
    </w:p>
  </w:comment>
  <w:comment w:id="19" w:author="Konto Microsoft" w:date="2022-04-26T11:32:00Z" w:initials="KM">
    <w:p w14:paraId="22F416FC" w14:textId="48285EF8" w:rsidR="0085771B" w:rsidRDefault="0085771B">
      <w:pPr>
        <w:pStyle w:val="Tekstkomentarza"/>
      </w:pPr>
      <w:r>
        <w:rPr>
          <w:rStyle w:val="Odwoaniedokomentarza"/>
        </w:rPr>
        <w:annotationRef/>
      </w:r>
      <w:r>
        <w:t>Dodałem jeszcze 5 artykułów dla państw z EU, Asia, Emerging markets.</w:t>
      </w:r>
    </w:p>
  </w:comment>
  <w:comment w:id="24" w:author="Konto Microsoft" w:date="2022-04-26T12:38:00Z" w:initials="KM">
    <w:p w14:paraId="64B920DD" w14:textId="0C2DA1CD" w:rsidR="0085771B" w:rsidRDefault="0085771B">
      <w:pPr>
        <w:pStyle w:val="Tekstkomentarza"/>
      </w:pPr>
      <w:r>
        <w:rPr>
          <w:rStyle w:val="Odwoaniedokomentarza"/>
        </w:rPr>
        <w:annotationRef/>
      </w:r>
      <w:r>
        <w:t xml:space="preserve">Tutaj chcialem nawiazac do pracy Griffina ktory pokazuje country specific zachowanie modelu. </w:t>
      </w:r>
    </w:p>
    <w:p w14:paraId="36E86313" w14:textId="31AEC6D2" w:rsidR="0085771B" w:rsidRDefault="0085771B">
      <w:pPr>
        <w:pStyle w:val="Tekstkomentarza"/>
      </w:pPr>
      <w:r>
        <w:t>Druga opocja o ktorej myslalem to napisanie ze model moze nie dzialac w formie liniowej a nieliniowosc go poprawi.</w:t>
      </w:r>
    </w:p>
    <w:p w14:paraId="4D9A40A5" w14:textId="57DC245C" w:rsidR="0085771B" w:rsidRDefault="0085771B">
      <w:pPr>
        <w:pStyle w:val="Tekstkomentarza"/>
      </w:pPr>
      <w:r>
        <w:t>(w wynikach wszystkie wersje modelu dla Europy są zweryfikowane pozytywnie, tylko w tym miejscu tekstu chyba nie chcemy mowic o tym a priori, a z literatury wynika ze model moze nie zadzialac)</w:t>
      </w:r>
    </w:p>
  </w:comment>
  <w:comment w:id="29" w:author="Konto Microsoft" w:date="2022-05-04T22:29:00Z" w:initials="KM">
    <w:p w14:paraId="451713E9" w14:textId="5734E5F2" w:rsidR="0085771B" w:rsidRDefault="0085771B">
      <w:pPr>
        <w:pStyle w:val="Tekstkomentarza"/>
      </w:pPr>
      <w:r>
        <w:rPr>
          <w:rStyle w:val="Odwoaniedokomentarza"/>
        </w:rPr>
        <w:annotationRef/>
      </w:r>
      <w:r>
        <w:t>Tabele mają dużo kolumn, dlatego zorientowałem je poziomo i dodałem za bibliografią. Podobny zabieg zrobili Fama I French w artykule o 5FF.</w:t>
      </w:r>
    </w:p>
  </w:comment>
  <w:comment w:id="30" w:author="Konto Microsoft" w:date="2022-05-04T22:31:00Z" w:initials="KM">
    <w:p w14:paraId="3B55CA05" w14:textId="16065F24" w:rsidR="0085771B" w:rsidRDefault="0085771B">
      <w:pPr>
        <w:pStyle w:val="Tekstkomentarza"/>
      </w:pPr>
      <w:r>
        <w:rPr>
          <w:rStyle w:val="Odwoaniedokomentarza"/>
        </w:rPr>
        <w:annotationRef/>
      </w:r>
      <w:r>
        <w:t>Tutaj bardziej pasuje thesis czy article?</w:t>
      </w:r>
    </w:p>
  </w:comment>
  <w:comment w:id="60" w:author="Konto Microsoft" w:date="2022-05-05T16:25:00Z" w:initials="KM">
    <w:p w14:paraId="0CB7711E" w14:textId="38A2F7F2" w:rsidR="0085771B" w:rsidRDefault="0085771B">
      <w:pPr>
        <w:pStyle w:val="Tekstkomentarza"/>
      </w:pPr>
      <w:r>
        <w:rPr>
          <w:rStyle w:val="Odwoaniedokomentarza"/>
        </w:rPr>
        <w:annotationRef/>
      </w:r>
      <w:r>
        <w:rPr>
          <w:rStyle w:val="Odwoaniedokomentarza"/>
        </w:rPr>
        <w:t>Czy ‘projektowanie’ i ‘układ’ tabel jest odpowiedni?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012E0" w15:done="0"/>
  <w15:commentEx w15:paraId="1C42AF18" w15:done="0"/>
  <w15:commentEx w15:paraId="22F416FC" w15:paraIdParent="1C42AF18" w15:done="0"/>
  <w15:commentEx w15:paraId="4D9A40A5" w15:done="0"/>
  <w15:commentEx w15:paraId="451713E9" w15:done="0"/>
  <w15:commentEx w15:paraId="3B55CA05" w15:done="0"/>
  <w15:commentEx w15:paraId="0CB771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9FB8E" w14:textId="77777777" w:rsidR="00283092" w:rsidRDefault="00283092">
      <w:r>
        <w:separator/>
      </w:r>
    </w:p>
  </w:endnote>
  <w:endnote w:type="continuationSeparator" w:id="0">
    <w:p w14:paraId="6FA7AEAE" w14:textId="77777777" w:rsidR="00283092" w:rsidRDefault="00283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 w:name="NexusSansWebPro">
    <w:altName w:val="Times New Roman"/>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927F0" w14:textId="77777777" w:rsidR="0085771B" w:rsidRDefault="0085771B">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7711FE">
      <w:rPr>
        <w:rStyle w:val="Numerstrony"/>
        <w:noProof/>
      </w:rPr>
      <w:t>4</w:t>
    </w:r>
    <w:r>
      <w:rPr>
        <w:rStyle w:val="Numerstrony"/>
      </w:rPr>
      <w:fldChar w:fldCharType="end"/>
    </w:r>
  </w:p>
  <w:p w14:paraId="3DCDE8D8" w14:textId="77777777" w:rsidR="0085771B" w:rsidRDefault="0085771B">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FB55C" w14:textId="77777777" w:rsidR="0085771B" w:rsidRDefault="0085771B">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7711FE">
      <w:rPr>
        <w:rStyle w:val="Numerstrony"/>
        <w:noProof/>
      </w:rPr>
      <w:t>3</w:t>
    </w:r>
    <w:r>
      <w:rPr>
        <w:rStyle w:val="Numerstrony"/>
      </w:rPr>
      <w:fldChar w:fldCharType="end"/>
    </w:r>
  </w:p>
  <w:p w14:paraId="398D6BD4" w14:textId="77777777" w:rsidR="0085771B" w:rsidRDefault="0085771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77D53" w14:textId="77777777" w:rsidR="00283092" w:rsidRDefault="00283092">
      <w:r>
        <w:separator/>
      </w:r>
    </w:p>
  </w:footnote>
  <w:footnote w:type="continuationSeparator" w:id="0">
    <w:p w14:paraId="6D217E61" w14:textId="77777777" w:rsidR="00283092" w:rsidRDefault="00283092">
      <w:r>
        <w:continuationSeparator/>
      </w:r>
    </w:p>
  </w:footnote>
  <w:footnote w:id="1">
    <w:p w14:paraId="1C4A923C" w14:textId="65261FC1" w:rsidR="0085771B" w:rsidRPr="0000515E" w:rsidRDefault="0085771B">
      <w:pPr>
        <w:pStyle w:val="Tekstprzypisudolnego"/>
        <w:rPr>
          <w:lang w:val="pl-PL"/>
        </w:rPr>
      </w:pPr>
      <w:r>
        <w:rPr>
          <w:rStyle w:val="Odwoanieprzypisudolnego"/>
        </w:rPr>
        <w:footnoteRef/>
      </w:r>
      <w:r>
        <w:t xml:space="preserve"> </w:t>
      </w:r>
      <w:hyperlink r:id="rId1" w:history="1">
        <w:r w:rsidRPr="00E71FAE">
          <w:rPr>
            <w:rStyle w:val="Hipercze"/>
          </w:rPr>
          <w:t>https://mba.tuck.dartmouth.edu/pages/faculty/ken.french/data_library.html</w:t>
        </w:r>
      </w:hyperlink>
    </w:p>
  </w:footnote>
  <w:footnote w:id="2">
    <w:p w14:paraId="64122249" w14:textId="3CF89E26" w:rsidR="0085771B" w:rsidRPr="00F71E3B" w:rsidRDefault="0085771B">
      <w:pPr>
        <w:pStyle w:val="Tekstprzypisudolnego"/>
        <w:rPr>
          <w:lang w:val="pl-PL"/>
        </w:rPr>
      </w:pPr>
      <w:r>
        <w:rPr>
          <w:rStyle w:val="Odwoanieprzypisudolnego"/>
        </w:rPr>
        <w:footnoteRef/>
      </w:r>
      <w:r>
        <w:t xml:space="preserve"> </w:t>
      </w:r>
      <w:hyperlink r:id="rId2" w:history="1">
        <w:r w:rsidRPr="00344DEB">
          <w:rPr>
            <w:rStyle w:val="Hipercze"/>
          </w:rPr>
          <w:t>https://www.crsp.org/</w:t>
        </w:r>
      </w:hyperlink>
    </w:p>
  </w:footnote>
  <w:footnote w:id="3">
    <w:p w14:paraId="1B27A83A" w14:textId="10DB1C6D" w:rsidR="0085771B" w:rsidRPr="00995356" w:rsidRDefault="0085771B">
      <w:pPr>
        <w:pStyle w:val="Tekstprzypisudolnego"/>
        <w:rPr>
          <w:lang w:val="pl-PL"/>
          <w:rPrChange w:id="359" w:author="Konto Microsoft" w:date="2022-05-08T20:03:00Z">
            <w:rPr/>
          </w:rPrChange>
        </w:rPr>
      </w:pPr>
      <w:ins w:id="360" w:author="Konto Microsoft" w:date="2022-05-08T20:03:00Z">
        <w:r>
          <w:rPr>
            <w:rStyle w:val="Odwoanieprzypisudolnego"/>
          </w:rPr>
          <w:footnoteRef/>
        </w:r>
        <w:r>
          <w:t xml:space="preserve"> </w:t>
        </w:r>
        <w:r>
          <w:rPr>
            <w:rStyle w:val="Hipercze"/>
          </w:rPr>
          <w:fldChar w:fldCharType="begin"/>
        </w:r>
        <w:r>
          <w:rPr>
            <w:rStyle w:val="Hipercze"/>
          </w:rPr>
          <w:instrText xml:space="preserve"> HYPERLINK "https://www.crsp.org/" </w:instrText>
        </w:r>
        <w:r>
          <w:rPr>
            <w:rStyle w:val="Hipercze"/>
          </w:rPr>
          <w:fldChar w:fldCharType="separate"/>
        </w:r>
        <w:r w:rsidRPr="00344DEB">
          <w:rPr>
            <w:rStyle w:val="Hipercze"/>
          </w:rPr>
          <w:t>https://www.crsp.org/</w:t>
        </w:r>
        <w:r>
          <w:rPr>
            <w:rStyle w:val="Hipercze"/>
          </w:rPr>
          <w:fldChar w:fldCharType="end"/>
        </w:r>
      </w:ins>
    </w:p>
  </w:footnote>
  <w:footnote w:id="4">
    <w:p w14:paraId="2E7D57A0" w14:textId="77777777" w:rsidR="0085771B" w:rsidRPr="0000515E" w:rsidRDefault="0085771B" w:rsidP="00536F04">
      <w:pPr>
        <w:pStyle w:val="Tekstprzypisudolnego"/>
        <w:rPr>
          <w:ins w:id="383" w:author="Konto Microsoft" w:date="2022-05-08T20:33:00Z"/>
          <w:lang w:val="pl-PL"/>
        </w:rPr>
      </w:pPr>
      <w:ins w:id="384" w:author="Konto Microsoft" w:date="2022-05-08T20:33:00Z">
        <w:r>
          <w:rPr>
            <w:rStyle w:val="Odwoanieprzypisudolnego"/>
          </w:rPr>
          <w:footnoteRef/>
        </w:r>
        <w:r>
          <w:t xml:space="preserve"> </w:t>
        </w:r>
        <w:r>
          <w:rPr>
            <w:rStyle w:val="Hipercze"/>
          </w:rPr>
          <w:fldChar w:fldCharType="begin"/>
        </w:r>
        <w:r>
          <w:rPr>
            <w:rStyle w:val="Hipercze"/>
          </w:rPr>
          <w:instrText xml:space="preserve"> HYPERLINK "https://mba.tuck.dartmouth.edu/pages/faculty/ken.french/data_library.html" </w:instrText>
        </w:r>
        <w:r>
          <w:rPr>
            <w:rStyle w:val="Hipercze"/>
          </w:rPr>
          <w:fldChar w:fldCharType="separate"/>
        </w:r>
        <w:r w:rsidRPr="00E71FAE">
          <w:rPr>
            <w:rStyle w:val="Hipercze"/>
          </w:rPr>
          <w:t>https://mba.tuck.dartmouth.edu/pages/faculty/ken.french/data_library.html</w:t>
        </w:r>
        <w:r>
          <w:rPr>
            <w:rStyle w:val="Hipercze"/>
          </w:rPr>
          <w:fldChar w:fldCharType="end"/>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4EDE8E7"/>
    <w:multiLevelType w:val="hybridMultilevel"/>
    <w:tmpl w:val="F12834C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6BA77C9"/>
    <w:multiLevelType w:val="hybridMultilevel"/>
    <w:tmpl w:val="4D33A29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A1DE73B"/>
    <w:multiLevelType w:val="hybridMultilevel"/>
    <w:tmpl w:val="4DB9242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AA509A"/>
    <w:multiLevelType w:val="hybridMultilevel"/>
    <w:tmpl w:val="B2D2422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63304FA"/>
    <w:multiLevelType w:val="hybridMultilevel"/>
    <w:tmpl w:val="0D8E8306"/>
    <w:lvl w:ilvl="0" w:tplc="54301DF8">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D7618AE"/>
    <w:multiLevelType w:val="multilevel"/>
    <w:tmpl w:val="F08A637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E8524BA"/>
    <w:multiLevelType w:val="hybridMultilevel"/>
    <w:tmpl w:val="4D2C2946"/>
    <w:lvl w:ilvl="0" w:tplc="8EEA4DF6">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3654087"/>
    <w:multiLevelType w:val="multilevel"/>
    <w:tmpl w:val="BA98DDF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E71195C"/>
    <w:multiLevelType w:val="multilevel"/>
    <w:tmpl w:val="4BEE6E1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3259121"/>
    <w:multiLevelType w:val="hybridMultilevel"/>
    <w:tmpl w:val="53BE1E2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94D3AC2"/>
    <w:multiLevelType w:val="hybridMultilevel"/>
    <w:tmpl w:val="CBAABB54"/>
    <w:lvl w:ilvl="0" w:tplc="E4D4398E">
      <w:numFmt w:val="bullet"/>
      <w:lvlText w:val="-"/>
      <w:lvlJc w:val="left"/>
      <w:pPr>
        <w:tabs>
          <w:tab w:val="num" w:pos="2918"/>
        </w:tabs>
        <w:ind w:left="2918" w:hanging="360"/>
      </w:pPr>
      <w:rPr>
        <w:rFonts w:ascii="Times New Roman" w:eastAsia="Times New Roman" w:hAnsi="Times New Roman" w:cs="Times New Roman" w:hint="default"/>
      </w:rPr>
    </w:lvl>
    <w:lvl w:ilvl="1" w:tplc="04150003" w:tentative="1">
      <w:start w:val="1"/>
      <w:numFmt w:val="bullet"/>
      <w:lvlText w:val="o"/>
      <w:lvlJc w:val="left"/>
      <w:pPr>
        <w:tabs>
          <w:tab w:val="num" w:pos="2040"/>
        </w:tabs>
        <w:ind w:left="2040" w:hanging="360"/>
      </w:pPr>
      <w:rPr>
        <w:rFonts w:ascii="Courier New" w:hAnsi="Courier New" w:cs="Courier New" w:hint="default"/>
      </w:rPr>
    </w:lvl>
    <w:lvl w:ilvl="2" w:tplc="04150005" w:tentative="1">
      <w:start w:val="1"/>
      <w:numFmt w:val="bullet"/>
      <w:lvlText w:val=""/>
      <w:lvlJc w:val="left"/>
      <w:pPr>
        <w:tabs>
          <w:tab w:val="num" w:pos="2760"/>
        </w:tabs>
        <w:ind w:left="2760" w:hanging="360"/>
      </w:pPr>
      <w:rPr>
        <w:rFonts w:ascii="Wingdings" w:hAnsi="Wingdings" w:hint="default"/>
      </w:rPr>
    </w:lvl>
    <w:lvl w:ilvl="3" w:tplc="04150001" w:tentative="1">
      <w:start w:val="1"/>
      <w:numFmt w:val="bullet"/>
      <w:lvlText w:val=""/>
      <w:lvlJc w:val="left"/>
      <w:pPr>
        <w:tabs>
          <w:tab w:val="num" w:pos="3480"/>
        </w:tabs>
        <w:ind w:left="3480" w:hanging="360"/>
      </w:pPr>
      <w:rPr>
        <w:rFonts w:ascii="Symbol" w:hAnsi="Symbol" w:hint="default"/>
      </w:rPr>
    </w:lvl>
    <w:lvl w:ilvl="4" w:tplc="04150003" w:tentative="1">
      <w:start w:val="1"/>
      <w:numFmt w:val="bullet"/>
      <w:lvlText w:val="o"/>
      <w:lvlJc w:val="left"/>
      <w:pPr>
        <w:tabs>
          <w:tab w:val="num" w:pos="4200"/>
        </w:tabs>
        <w:ind w:left="4200" w:hanging="360"/>
      </w:pPr>
      <w:rPr>
        <w:rFonts w:ascii="Courier New" w:hAnsi="Courier New" w:cs="Courier New" w:hint="default"/>
      </w:rPr>
    </w:lvl>
    <w:lvl w:ilvl="5" w:tplc="04150005" w:tentative="1">
      <w:start w:val="1"/>
      <w:numFmt w:val="bullet"/>
      <w:lvlText w:val=""/>
      <w:lvlJc w:val="left"/>
      <w:pPr>
        <w:tabs>
          <w:tab w:val="num" w:pos="4920"/>
        </w:tabs>
        <w:ind w:left="4920" w:hanging="360"/>
      </w:pPr>
      <w:rPr>
        <w:rFonts w:ascii="Wingdings" w:hAnsi="Wingdings" w:hint="default"/>
      </w:rPr>
    </w:lvl>
    <w:lvl w:ilvl="6" w:tplc="04150001" w:tentative="1">
      <w:start w:val="1"/>
      <w:numFmt w:val="bullet"/>
      <w:lvlText w:val=""/>
      <w:lvlJc w:val="left"/>
      <w:pPr>
        <w:tabs>
          <w:tab w:val="num" w:pos="5640"/>
        </w:tabs>
        <w:ind w:left="5640" w:hanging="360"/>
      </w:pPr>
      <w:rPr>
        <w:rFonts w:ascii="Symbol" w:hAnsi="Symbol" w:hint="default"/>
      </w:rPr>
    </w:lvl>
    <w:lvl w:ilvl="7" w:tplc="04150003" w:tentative="1">
      <w:start w:val="1"/>
      <w:numFmt w:val="bullet"/>
      <w:lvlText w:val="o"/>
      <w:lvlJc w:val="left"/>
      <w:pPr>
        <w:tabs>
          <w:tab w:val="num" w:pos="6360"/>
        </w:tabs>
        <w:ind w:left="6360" w:hanging="360"/>
      </w:pPr>
      <w:rPr>
        <w:rFonts w:ascii="Courier New" w:hAnsi="Courier New" w:cs="Courier New" w:hint="default"/>
      </w:rPr>
    </w:lvl>
    <w:lvl w:ilvl="8" w:tplc="04150005" w:tentative="1">
      <w:start w:val="1"/>
      <w:numFmt w:val="bullet"/>
      <w:lvlText w:val=""/>
      <w:lvlJc w:val="left"/>
      <w:pPr>
        <w:tabs>
          <w:tab w:val="num" w:pos="7080"/>
        </w:tabs>
        <w:ind w:left="7080" w:hanging="360"/>
      </w:pPr>
      <w:rPr>
        <w:rFonts w:ascii="Wingdings" w:hAnsi="Wingdings" w:hint="default"/>
      </w:rPr>
    </w:lvl>
  </w:abstractNum>
  <w:abstractNum w:abstractNumId="11" w15:restartNumberingAfterBreak="0">
    <w:nsid w:val="3BF57221"/>
    <w:multiLevelType w:val="multilevel"/>
    <w:tmpl w:val="328229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1F62E32"/>
    <w:multiLevelType w:val="multilevel"/>
    <w:tmpl w:val="D454538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3" w15:restartNumberingAfterBreak="0">
    <w:nsid w:val="426D0668"/>
    <w:multiLevelType w:val="hybridMultilevel"/>
    <w:tmpl w:val="D6FACA7A"/>
    <w:lvl w:ilvl="0" w:tplc="0415000F">
      <w:start w:val="1"/>
      <w:numFmt w:val="decimal"/>
      <w:lvlText w:val="%1."/>
      <w:lvlJc w:val="left"/>
      <w:pPr>
        <w:tabs>
          <w:tab w:val="num" w:pos="1320"/>
        </w:tabs>
        <w:ind w:left="1320" w:hanging="360"/>
      </w:pPr>
    </w:lvl>
    <w:lvl w:ilvl="1" w:tplc="04150019" w:tentative="1">
      <w:start w:val="1"/>
      <w:numFmt w:val="lowerLetter"/>
      <w:lvlText w:val="%2."/>
      <w:lvlJc w:val="left"/>
      <w:pPr>
        <w:tabs>
          <w:tab w:val="num" w:pos="2040"/>
        </w:tabs>
        <w:ind w:left="2040" w:hanging="360"/>
      </w:pPr>
    </w:lvl>
    <w:lvl w:ilvl="2" w:tplc="0415001B" w:tentative="1">
      <w:start w:val="1"/>
      <w:numFmt w:val="lowerRoman"/>
      <w:lvlText w:val="%3."/>
      <w:lvlJc w:val="right"/>
      <w:pPr>
        <w:tabs>
          <w:tab w:val="num" w:pos="2760"/>
        </w:tabs>
        <w:ind w:left="2760" w:hanging="180"/>
      </w:pPr>
    </w:lvl>
    <w:lvl w:ilvl="3" w:tplc="0415000F" w:tentative="1">
      <w:start w:val="1"/>
      <w:numFmt w:val="decimal"/>
      <w:lvlText w:val="%4."/>
      <w:lvlJc w:val="left"/>
      <w:pPr>
        <w:tabs>
          <w:tab w:val="num" w:pos="3480"/>
        </w:tabs>
        <w:ind w:left="3480" w:hanging="360"/>
      </w:pPr>
    </w:lvl>
    <w:lvl w:ilvl="4" w:tplc="04150019" w:tentative="1">
      <w:start w:val="1"/>
      <w:numFmt w:val="lowerLetter"/>
      <w:lvlText w:val="%5."/>
      <w:lvlJc w:val="left"/>
      <w:pPr>
        <w:tabs>
          <w:tab w:val="num" w:pos="4200"/>
        </w:tabs>
        <w:ind w:left="4200" w:hanging="360"/>
      </w:pPr>
    </w:lvl>
    <w:lvl w:ilvl="5" w:tplc="0415001B" w:tentative="1">
      <w:start w:val="1"/>
      <w:numFmt w:val="lowerRoman"/>
      <w:lvlText w:val="%6."/>
      <w:lvlJc w:val="right"/>
      <w:pPr>
        <w:tabs>
          <w:tab w:val="num" w:pos="4920"/>
        </w:tabs>
        <w:ind w:left="4920" w:hanging="180"/>
      </w:pPr>
    </w:lvl>
    <w:lvl w:ilvl="6" w:tplc="0415000F" w:tentative="1">
      <w:start w:val="1"/>
      <w:numFmt w:val="decimal"/>
      <w:lvlText w:val="%7."/>
      <w:lvlJc w:val="left"/>
      <w:pPr>
        <w:tabs>
          <w:tab w:val="num" w:pos="5640"/>
        </w:tabs>
        <w:ind w:left="5640" w:hanging="360"/>
      </w:pPr>
    </w:lvl>
    <w:lvl w:ilvl="7" w:tplc="04150019" w:tentative="1">
      <w:start w:val="1"/>
      <w:numFmt w:val="lowerLetter"/>
      <w:lvlText w:val="%8."/>
      <w:lvlJc w:val="left"/>
      <w:pPr>
        <w:tabs>
          <w:tab w:val="num" w:pos="6360"/>
        </w:tabs>
        <w:ind w:left="6360" w:hanging="360"/>
      </w:pPr>
    </w:lvl>
    <w:lvl w:ilvl="8" w:tplc="0415001B" w:tentative="1">
      <w:start w:val="1"/>
      <w:numFmt w:val="lowerRoman"/>
      <w:lvlText w:val="%9."/>
      <w:lvlJc w:val="right"/>
      <w:pPr>
        <w:tabs>
          <w:tab w:val="num" w:pos="7080"/>
        </w:tabs>
        <w:ind w:left="7080" w:hanging="180"/>
      </w:pPr>
    </w:lvl>
  </w:abstractNum>
  <w:abstractNum w:abstractNumId="14" w15:restartNumberingAfterBreak="0">
    <w:nsid w:val="431E0615"/>
    <w:multiLevelType w:val="hybridMultilevel"/>
    <w:tmpl w:val="19DA08E4"/>
    <w:lvl w:ilvl="0" w:tplc="E4D4398E">
      <w:numFmt w:val="bullet"/>
      <w:lvlText w:val="-"/>
      <w:lvlJc w:val="left"/>
      <w:pPr>
        <w:tabs>
          <w:tab w:val="num" w:pos="2318"/>
        </w:tabs>
        <w:ind w:left="2318"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3C5D6F"/>
    <w:multiLevelType w:val="multilevel"/>
    <w:tmpl w:val="696842F2"/>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E3924E9"/>
    <w:multiLevelType w:val="hybridMultilevel"/>
    <w:tmpl w:val="541C4F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DC776FB"/>
    <w:multiLevelType w:val="hybridMultilevel"/>
    <w:tmpl w:val="2AAC7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9F4276"/>
    <w:multiLevelType w:val="hybridMultilevel"/>
    <w:tmpl w:val="B27EFE6C"/>
    <w:lvl w:ilvl="0" w:tplc="E4D4398E">
      <w:numFmt w:val="bullet"/>
      <w:lvlText w:val="-"/>
      <w:lvlJc w:val="left"/>
      <w:pPr>
        <w:tabs>
          <w:tab w:val="num" w:pos="2318"/>
        </w:tabs>
        <w:ind w:left="2318"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357EDC"/>
    <w:multiLevelType w:val="hybridMultilevel"/>
    <w:tmpl w:val="E328048E"/>
    <w:lvl w:ilvl="0" w:tplc="ABE01D3E">
      <w:start w:val="1"/>
      <w:numFmt w:val="decimal"/>
      <w:lvlText w:val="%1."/>
      <w:lvlJc w:val="left"/>
      <w:pPr>
        <w:tabs>
          <w:tab w:val="num" w:pos="720"/>
        </w:tabs>
        <w:ind w:left="720" w:hanging="360"/>
      </w:pPr>
      <w:rPr>
        <w:b w:val="0"/>
        <w:i w:val="0"/>
      </w:rPr>
    </w:lvl>
    <w:lvl w:ilvl="1" w:tplc="33BC0170">
      <w:numFmt w:val="bullet"/>
      <w:lvlText w:val="-"/>
      <w:lvlJc w:val="left"/>
      <w:pPr>
        <w:tabs>
          <w:tab w:val="num" w:pos="1440"/>
        </w:tabs>
        <w:ind w:left="1440" w:hanging="360"/>
      </w:pPr>
      <w:rPr>
        <w:rFonts w:ascii="Times New Roman" w:eastAsia="Times New Roman" w:hAnsi="Times New Roman" w:cs="Times New Roman" w:hint="default"/>
        <w:strike w:val="0"/>
        <w:dstrike w:val="0"/>
        <w:u w:val="none"/>
        <w:effect w:val="none"/>
      </w:rPr>
    </w:lvl>
    <w:lvl w:ilvl="2" w:tplc="A53A0DBC">
      <w:start w:val="1"/>
      <w:numFmt w:val="decimal"/>
      <w:lvlText w:val="%3."/>
      <w:lvlJc w:val="left"/>
      <w:pPr>
        <w:tabs>
          <w:tab w:val="num" w:pos="2340"/>
        </w:tabs>
        <w:ind w:left="2340" w:hanging="360"/>
      </w:pPr>
    </w:lvl>
    <w:lvl w:ilvl="3" w:tplc="58EA9D12">
      <w:start w:val="1"/>
      <w:numFmt w:val="decimal"/>
      <w:lvlText w:val="%4."/>
      <w:lvlJc w:val="left"/>
      <w:pPr>
        <w:tabs>
          <w:tab w:val="num" w:pos="2880"/>
        </w:tabs>
        <w:ind w:left="2880" w:hanging="360"/>
      </w:pPr>
    </w:lvl>
    <w:lvl w:ilvl="4" w:tplc="5C0A7BC4">
      <w:start w:val="1"/>
      <w:numFmt w:val="decimal"/>
      <w:lvlText w:val="%5."/>
      <w:lvlJc w:val="left"/>
      <w:pPr>
        <w:tabs>
          <w:tab w:val="num" w:pos="3600"/>
        </w:tabs>
        <w:ind w:left="3600" w:hanging="360"/>
      </w:pPr>
    </w:lvl>
    <w:lvl w:ilvl="5" w:tplc="AE58F104">
      <w:start w:val="1"/>
      <w:numFmt w:val="decimal"/>
      <w:lvlText w:val="%6."/>
      <w:lvlJc w:val="left"/>
      <w:pPr>
        <w:tabs>
          <w:tab w:val="num" w:pos="4320"/>
        </w:tabs>
        <w:ind w:left="4320" w:hanging="360"/>
      </w:pPr>
    </w:lvl>
    <w:lvl w:ilvl="6" w:tplc="DA8EFECC">
      <w:start w:val="1"/>
      <w:numFmt w:val="decimal"/>
      <w:lvlText w:val="%7."/>
      <w:lvlJc w:val="left"/>
      <w:pPr>
        <w:tabs>
          <w:tab w:val="num" w:pos="5040"/>
        </w:tabs>
        <w:ind w:left="5040" w:hanging="360"/>
      </w:pPr>
    </w:lvl>
    <w:lvl w:ilvl="7" w:tplc="897009CA">
      <w:start w:val="1"/>
      <w:numFmt w:val="decimal"/>
      <w:lvlText w:val="%8."/>
      <w:lvlJc w:val="left"/>
      <w:pPr>
        <w:tabs>
          <w:tab w:val="num" w:pos="5760"/>
        </w:tabs>
        <w:ind w:left="5760" w:hanging="360"/>
      </w:pPr>
    </w:lvl>
    <w:lvl w:ilvl="8" w:tplc="06A08D8E">
      <w:start w:val="1"/>
      <w:numFmt w:val="decimal"/>
      <w:lvlText w:val="%9."/>
      <w:lvlJc w:val="left"/>
      <w:pPr>
        <w:tabs>
          <w:tab w:val="num" w:pos="6480"/>
        </w:tabs>
        <w:ind w:left="6480" w:hanging="360"/>
      </w:pPr>
    </w:lvl>
  </w:abstractNum>
  <w:abstractNum w:abstractNumId="20" w15:restartNumberingAfterBreak="0">
    <w:nsid w:val="6C37D95C"/>
    <w:multiLevelType w:val="hybridMultilevel"/>
    <w:tmpl w:val="D95D410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8"/>
  </w:num>
  <w:num w:numId="5">
    <w:abstractNumId w:val="15"/>
  </w:num>
  <w:num w:numId="6">
    <w:abstractNumId w:val="18"/>
  </w:num>
  <w:num w:numId="7">
    <w:abstractNumId w:val="13"/>
  </w:num>
  <w:num w:numId="8">
    <w:abstractNumId w:val="10"/>
  </w:num>
  <w:num w:numId="9">
    <w:abstractNumId w:val="14"/>
  </w:num>
  <w:num w:numId="10">
    <w:abstractNumId w:val="4"/>
  </w:num>
  <w:num w:numId="11">
    <w:abstractNumId w:val="6"/>
  </w:num>
  <w:num w:numId="12">
    <w:abstractNumId w:val="16"/>
  </w:num>
  <w:num w:numId="13">
    <w:abstractNumId w:val="7"/>
  </w:num>
  <w:num w:numId="14">
    <w:abstractNumId w:val="12"/>
  </w:num>
  <w:num w:numId="15">
    <w:abstractNumId w:val="9"/>
  </w:num>
  <w:num w:numId="16">
    <w:abstractNumId w:val="2"/>
  </w:num>
  <w:num w:numId="17">
    <w:abstractNumId w:val="3"/>
  </w:num>
  <w:num w:numId="18">
    <w:abstractNumId w:val="17"/>
  </w:num>
  <w:num w:numId="19">
    <w:abstractNumId w:val="20"/>
  </w:num>
  <w:num w:numId="20">
    <w:abstractNumId w:val="1"/>
  </w:num>
  <w:num w:numId="2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nto Microsoft">
    <w15:presenceInfo w15:providerId="Windows Live" w15:userId="a59e76f54b11529f"/>
  </w15:person>
  <w15:person w15:author="Postek, Łukasz">
    <w15:presenceInfo w15:providerId="AD" w15:userId="S::Lukasz.Postek@nbp.pl::60a0d2e0-9e31-4bdd-b81e-f54a97b8b2af"/>
  </w15:person>
  <w15:person w15:author="Lukasz">
    <w15:presenceInfo w15:providerId="None" w15:userId="Lukas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3NzS2NDU0MTIyMTRW0lEKTi0uzszPAykwqgUAKr+4ciwAAAA="/>
  </w:docVars>
  <w:rsids>
    <w:rsidRoot w:val="00E169A1"/>
    <w:rsid w:val="000040BE"/>
    <w:rsid w:val="00004D32"/>
    <w:rsid w:val="00004E4E"/>
    <w:rsid w:val="0000515E"/>
    <w:rsid w:val="00006BAD"/>
    <w:rsid w:val="00007372"/>
    <w:rsid w:val="0001203B"/>
    <w:rsid w:val="00014FF5"/>
    <w:rsid w:val="000153C8"/>
    <w:rsid w:val="00024702"/>
    <w:rsid w:val="000259F2"/>
    <w:rsid w:val="0003041A"/>
    <w:rsid w:val="00030F01"/>
    <w:rsid w:val="000404AC"/>
    <w:rsid w:val="000411AD"/>
    <w:rsid w:val="00044780"/>
    <w:rsid w:val="00046F1E"/>
    <w:rsid w:val="00047318"/>
    <w:rsid w:val="000475DD"/>
    <w:rsid w:val="000502B3"/>
    <w:rsid w:val="000543C0"/>
    <w:rsid w:val="00054C82"/>
    <w:rsid w:val="00057951"/>
    <w:rsid w:val="00065ED9"/>
    <w:rsid w:val="00084F92"/>
    <w:rsid w:val="0009287B"/>
    <w:rsid w:val="0009503C"/>
    <w:rsid w:val="000A0CC0"/>
    <w:rsid w:val="000A5A90"/>
    <w:rsid w:val="000A613D"/>
    <w:rsid w:val="000B6ADF"/>
    <w:rsid w:val="000C5B8A"/>
    <w:rsid w:val="000C615D"/>
    <w:rsid w:val="000D0879"/>
    <w:rsid w:val="000D0F05"/>
    <w:rsid w:val="000D1484"/>
    <w:rsid w:val="000E1F42"/>
    <w:rsid w:val="000E6494"/>
    <w:rsid w:val="000F000E"/>
    <w:rsid w:val="000F1D68"/>
    <w:rsid w:val="000F6629"/>
    <w:rsid w:val="00100AD6"/>
    <w:rsid w:val="001133B4"/>
    <w:rsid w:val="001140DB"/>
    <w:rsid w:val="00114A16"/>
    <w:rsid w:val="00116F4B"/>
    <w:rsid w:val="00117B67"/>
    <w:rsid w:val="001269AB"/>
    <w:rsid w:val="001276BB"/>
    <w:rsid w:val="00131188"/>
    <w:rsid w:val="001342C6"/>
    <w:rsid w:val="00134E1D"/>
    <w:rsid w:val="001403CE"/>
    <w:rsid w:val="001420D6"/>
    <w:rsid w:val="00145E4A"/>
    <w:rsid w:val="00147003"/>
    <w:rsid w:val="001544EC"/>
    <w:rsid w:val="00156ACD"/>
    <w:rsid w:val="0016720A"/>
    <w:rsid w:val="00170B38"/>
    <w:rsid w:val="00170F36"/>
    <w:rsid w:val="00172FE0"/>
    <w:rsid w:val="00173052"/>
    <w:rsid w:val="00176BEC"/>
    <w:rsid w:val="0018170A"/>
    <w:rsid w:val="00182425"/>
    <w:rsid w:val="001825B2"/>
    <w:rsid w:val="00183F6E"/>
    <w:rsid w:val="001847FF"/>
    <w:rsid w:val="00186E37"/>
    <w:rsid w:val="00192355"/>
    <w:rsid w:val="0019541D"/>
    <w:rsid w:val="001977E0"/>
    <w:rsid w:val="001A0587"/>
    <w:rsid w:val="001B28FC"/>
    <w:rsid w:val="001B3E91"/>
    <w:rsid w:val="001B588A"/>
    <w:rsid w:val="001C07DB"/>
    <w:rsid w:val="001D3424"/>
    <w:rsid w:val="001D6580"/>
    <w:rsid w:val="001E099F"/>
    <w:rsid w:val="001F27A9"/>
    <w:rsid w:val="001F6059"/>
    <w:rsid w:val="00201F8A"/>
    <w:rsid w:val="0020456D"/>
    <w:rsid w:val="002103A0"/>
    <w:rsid w:val="002145AA"/>
    <w:rsid w:val="002155A1"/>
    <w:rsid w:val="00220A4F"/>
    <w:rsid w:val="00231C15"/>
    <w:rsid w:val="00242F03"/>
    <w:rsid w:val="00246462"/>
    <w:rsid w:val="0025728F"/>
    <w:rsid w:val="00263399"/>
    <w:rsid w:val="00270589"/>
    <w:rsid w:val="002724FA"/>
    <w:rsid w:val="00273E55"/>
    <w:rsid w:val="00283092"/>
    <w:rsid w:val="00287A1D"/>
    <w:rsid w:val="00291F53"/>
    <w:rsid w:val="002A0262"/>
    <w:rsid w:val="002A0553"/>
    <w:rsid w:val="002A1E79"/>
    <w:rsid w:val="002B3B3A"/>
    <w:rsid w:val="002B7DA4"/>
    <w:rsid w:val="002C0D0C"/>
    <w:rsid w:val="002C2DBF"/>
    <w:rsid w:val="002C3790"/>
    <w:rsid w:val="002C7850"/>
    <w:rsid w:val="002D1B28"/>
    <w:rsid w:val="002D4C34"/>
    <w:rsid w:val="002D6BEB"/>
    <w:rsid w:val="002D73B6"/>
    <w:rsid w:val="002E3314"/>
    <w:rsid w:val="002E4211"/>
    <w:rsid w:val="002E47AA"/>
    <w:rsid w:val="002F01BF"/>
    <w:rsid w:val="002F4459"/>
    <w:rsid w:val="002F7EC1"/>
    <w:rsid w:val="00300A21"/>
    <w:rsid w:val="00306CD7"/>
    <w:rsid w:val="00313EC7"/>
    <w:rsid w:val="003157F8"/>
    <w:rsid w:val="003176A2"/>
    <w:rsid w:val="00326353"/>
    <w:rsid w:val="00327753"/>
    <w:rsid w:val="0033189B"/>
    <w:rsid w:val="00332192"/>
    <w:rsid w:val="00332345"/>
    <w:rsid w:val="0033277C"/>
    <w:rsid w:val="00335E2F"/>
    <w:rsid w:val="00337B32"/>
    <w:rsid w:val="00340217"/>
    <w:rsid w:val="00342F30"/>
    <w:rsid w:val="00344DEB"/>
    <w:rsid w:val="0035059D"/>
    <w:rsid w:val="0035484A"/>
    <w:rsid w:val="0035703F"/>
    <w:rsid w:val="00371A1F"/>
    <w:rsid w:val="0039095E"/>
    <w:rsid w:val="003920D3"/>
    <w:rsid w:val="00392E85"/>
    <w:rsid w:val="003947F0"/>
    <w:rsid w:val="00397DB8"/>
    <w:rsid w:val="003A0777"/>
    <w:rsid w:val="003A0A2A"/>
    <w:rsid w:val="003A48AD"/>
    <w:rsid w:val="003A58E6"/>
    <w:rsid w:val="003B270F"/>
    <w:rsid w:val="003B5C00"/>
    <w:rsid w:val="003B7455"/>
    <w:rsid w:val="003B7EF9"/>
    <w:rsid w:val="003C1EF1"/>
    <w:rsid w:val="003C303D"/>
    <w:rsid w:val="003C34E2"/>
    <w:rsid w:val="003C5275"/>
    <w:rsid w:val="003C5DA9"/>
    <w:rsid w:val="003D14CD"/>
    <w:rsid w:val="003D1753"/>
    <w:rsid w:val="003D3577"/>
    <w:rsid w:val="003E13D0"/>
    <w:rsid w:val="003E1D30"/>
    <w:rsid w:val="003E4038"/>
    <w:rsid w:val="003E60FB"/>
    <w:rsid w:val="003E7120"/>
    <w:rsid w:val="003F3498"/>
    <w:rsid w:val="003F3804"/>
    <w:rsid w:val="003F6024"/>
    <w:rsid w:val="004007C2"/>
    <w:rsid w:val="004021D1"/>
    <w:rsid w:val="004023D7"/>
    <w:rsid w:val="00405506"/>
    <w:rsid w:val="004112F2"/>
    <w:rsid w:val="00413D80"/>
    <w:rsid w:val="004176A3"/>
    <w:rsid w:val="00426B0F"/>
    <w:rsid w:val="00430A39"/>
    <w:rsid w:val="0043132F"/>
    <w:rsid w:val="00435CF9"/>
    <w:rsid w:val="00437624"/>
    <w:rsid w:val="004448A6"/>
    <w:rsid w:val="00451C43"/>
    <w:rsid w:val="004606A4"/>
    <w:rsid w:val="0046398E"/>
    <w:rsid w:val="00472EF3"/>
    <w:rsid w:val="004734A3"/>
    <w:rsid w:val="00473DA8"/>
    <w:rsid w:val="00477C61"/>
    <w:rsid w:val="00483EEC"/>
    <w:rsid w:val="004902FE"/>
    <w:rsid w:val="0049083B"/>
    <w:rsid w:val="004937AD"/>
    <w:rsid w:val="004947D9"/>
    <w:rsid w:val="00494DE7"/>
    <w:rsid w:val="004A530D"/>
    <w:rsid w:val="004A55FF"/>
    <w:rsid w:val="004A5B49"/>
    <w:rsid w:val="004B1CCA"/>
    <w:rsid w:val="004B2E55"/>
    <w:rsid w:val="004B58C7"/>
    <w:rsid w:val="004C31F4"/>
    <w:rsid w:val="004C5178"/>
    <w:rsid w:val="004D05BE"/>
    <w:rsid w:val="004D12C1"/>
    <w:rsid w:val="004D441F"/>
    <w:rsid w:val="004D4AF9"/>
    <w:rsid w:val="004D7199"/>
    <w:rsid w:val="004E5033"/>
    <w:rsid w:val="004F2530"/>
    <w:rsid w:val="004F4073"/>
    <w:rsid w:val="004F427B"/>
    <w:rsid w:val="004F7D9E"/>
    <w:rsid w:val="005005F9"/>
    <w:rsid w:val="00500EB5"/>
    <w:rsid w:val="005170EA"/>
    <w:rsid w:val="005205A0"/>
    <w:rsid w:val="00520A30"/>
    <w:rsid w:val="00521AD5"/>
    <w:rsid w:val="00521C99"/>
    <w:rsid w:val="00523B63"/>
    <w:rsid w:val="00525446"/>
    <w:rsid w:val="00525865"/>
    <w:rsid w:val="00532BA7"/>
    <w:rsid w:val="005340F4"/>
    <w:rsid w:val="00536F04"/>
    <w:rsid w:val="0053700C"/>
    <w:rsid w:val="00543267"/>
    <w:rsid w:val="005436D7"/>
    <w:rsid w:val="0055443C"/>
    <w:rsid w:val="00562DE4"/>
    <w:rsid w:val="00565B9D"/>
    <w:rsid w:val="005676C4"/>
    <w:rsid w:val="0056791E"/>
    <w:rsid w:val="005707A5"/>
    <w:rsid w:val="00573425"/>
    <w:rsid w:val="005735B8"/>
    <w:rsid w:val="00573837"/>
    <w:rsid w:val="00576697"/>
    <w:rsid w:val="00580070"/>
    <w:rsid w:val="00580F46"/>
    <w:rsid w:val="0059693A"/>
    <w:rsid w:val="005A1A46"/>
    <w:rsid w:val="005A2862"/>
    <w:rsid w:val="005A4E10"/>
    <w:rsid w:val="005A598C"/>
    <w:rsid w:val="005B27FF"/>
    <w:rsid w:val="005B48C2"/>
    <w:rsid w:val="005C09C7"/>
    <w:rsid w:val="005C49E4"/>
    <w:rsid w:val="005C4E15"/>
    <w:rsid w:val="005C4EB7"/>
    <w:rsid w:val="005C5061"/>
    <w:rsid w:val="005D004B"/>
    <w:rsid w:val="005D2495"/>
    <w:rsid w:val="005D597A"/>
    <w:rsid w:val="005E0DF7"/>
    <w:rsid w:val="005E1FDB"/>
    <w:rsid w:val="005E40EF"/>
    <w:rsid w:val="00601066"/>
    <w:rsid w:val="00604F4F"/>
    <w:rsid w:val="00605782"/>
    <w:rsid w:val="00605876"/>
    <w:rsid w:val="006158D3"/>
    <w:rsid w:val="0061620D"/>
    <w:rsid w:val="006217A7"/>
    <w:rsid w:val="0062247A"/>
    <w:rsid w:val="00627E5D"/>
    <w:rsid w:val="00631FE6"/>
    <w:rsid w:val="00637B28"/>
    <w:rsid w:val="0064124C"/>
    <w:rsid w:val="00641924"/>
    <w:rsid w:val="00644895"/>
    <w:rsid w:val="00646201"/>
    <w:rsid w:val="0065231E"/>
    <w:rsid w:val="00654788"/>
    <w:rsid w:val="00664960"/>
    <w:rsid w:val="0066678F"/>
    <w:rsid w:val="00667990"/>
    <w:rsid w:val="0067471E"/>
    <w:rsid w:val="006753C9"/>
    <w:rsid w:val="006815E8"/>
    <w:rsid w:val="006818CE"/>
    <w:rsid w:val="006854E9"/>
    <w:rsid w:val="00685F22"/>
    <w:rsid w:val="00691FA5"/>
    <w:rsid w:val="006950D8"/>
    <w:rsid w:val="006955B2"/>
    <w:rsid w:val="00697F71"/>
    <w:rsid w:val="006A208A"/>
    <w:rsid w:val="006A49D5"/>
    <w:rsid w:val="006B0249"/>
    <w:rsid w:val="006B4303"/>
    <w:rsid w:val="006B61F5"/>
    <w:rsid w:val="006B7A20"/>
    <w:rsid w:val="006C1B0B"/>
    <w:rsid w:val="006D172F"/>
    <w:rsid w:val="006D29F7"/>
    <w:rsid w:val="006D2EF5"/>
    <w:rsid w:val="006D4E56"/>
    <w:rsid w:val="006E09F7"/>
    <w:rsid w:val="006E2128"/>
    <w:rsid w:val="006E2420"/>
    <w:rsid w:val="006F311F"/>
    <w:rsid w:val="006F624D"/>
    <w:rsid w:val="006F7BCA"/>
    <w:rsid w:val="006F7EBE"/>
    <w:rsid w:val="00700159"/>
    <w:rsid w:val="00700C90"/>
    <w:rsid w:val="00714973"/>
    <w:rsid w:val="007243B5"/>
    <w:rsid w:val="00732EC6"/>
    <w:rsid w:val="00736B91"/>
    <w:rsid w:val="00740343"/>
    <w:rsid w:val="007501AA"/>
    <w:rsid w:val="007546A7"/>
    <w:rsid w:val="00757121"/>
    <w:rsid w:val="00757B2A"/>
    <w:rsid w:val="007625AD"/>
    <w:rsid w:val="00763F97"/>
    <w:rsid w:val="007665E4"/>
    <w:rsid w:val="007711FE"/>
    <w:rsid w:val="00776993"/>
    <w:rsid w:val="007837FE"/>
    <w:rsid w:val="00785C18"/>
    <w:rsid w:val="00785D6E"/>
    <w:rsid w:val="00786D38"/>
    <w:rsid w:val="007940F4"/>
    <w:rsid w:val="00794271"/>
    <w:rsid w:val="007A562A"/>
    <w:rsid w:val="007A747B"/>
    <w:rsid w:val="007B3B03"/>
    <w:rsid w:val="007C59FE"/>
    <w:rsid w:val="007D47EE"/>
    <w:rsid w:val="007D487E"/>
    <w:rsid w:val="007D5DB6"/>
    <w:rsid w:val="007E0B98"/>
    <w:rsid w:val="007E76E2"/>
    <w:rsid w:val="007F0EFE"/>
    <w:rsid w:val="007F5855"/>
    <w:rsid w:val="007F67EB"/>
    <w:rsid w:val="007F7891"/>
    <w:rsid w:val="00801946"/>
    <w:rsid w:val="00806C68"/>
    <w:rsid w:val="0081412C"/>
    <w:rsid w:val="0081491F"/>
    <w:rsid w:val="00815CAD"/>
    <w:rsid w:val="008210EC"/>
    <w:rsid w:val="00824BFD"/>
    <w:rsid w:val="00827300"/>
    <w:rsid w:val="008302E4"/>
    <w:rsid w:val="00830741"/>
    <w:rsid w:val="008310D9"/>
    <w:rsid w:val="00831A9C"/>
    <w:rsid w:val="0083363A"/>
    <w:rsid w:val="00834BDE"/>
    <w:rsid w:val="008362AF"/>
    <w:rsid w:val="00837216"/>
    <w:rsid w:val="00837C84"/>
    <w:rsid w:val="00841862"/>
    <w:rsid w:val="00843368"/>
    <w:rsid w:val="00843832"/>
    <w:rsid w:val="00851FC7"/>
    <w:rsid w:val="00853BE6"/>
    <w:rsid w:val="008551AC"/>
    <w:rsid w:val="00856C70"/>
    <w:rsid w:val="0085771B"/>
    <w:rsid w:val="0086203E"/>
    <w:rsid w:val="00864824"/>
    <w:rsid w:val="008714FD"/>
    <w:rsid w:val="00873230"/>
    <w:rsid w:val="00873A5B"/>
    <w:rsid w:val="00874F0F"/>
    <w:rsid w:val="00875A27"/>
    <w:rsid w:val="0088776F"/>
    <w:rsid w:val="00895B7F"/>
    <w:rsid w:val="00896D76"/>
    <w:rsid w:val="00897842"/>
    <w:rsid w:val="008978A3"/>
    <w:rsid w:val="008A5098"/>
    <w:rsid w:val="008B25A0"/>
    <w:rsid w:val="008B734C"/>
    <w:rsid w:val="008C3A16"/>
    <w:rsid w:val="008C3A73"/>
    <w:rsid w:val="008D14DB"/>
    <w:rsid w:val="008D1DE8"/>
    <w:rsid w:val="008D227B"/>
    <w:rsid w:val="008D5F5D"/>
    <w:rsid w:val="008E093B"/>
    <w:rsid w:val="008E14F2"/>
    <w:rsid w:val="008E1546"/>
    <w:rsid w:val="008E1F1B"/>
    <w:rsid w:val="008E2C3F"/>
    <w:rsid w:val="008E4460"/>
    <w:rsid w:val="008E5778"/>
    <w:rsid w:val="008F04B6"/>
    <w:rsid w:val="008F15A5"/>
    <w:rsid w:val="008F2E7C"/>
    <w:rsid w:val="008F6F01"/>
    <w:rsid w:val="009014FB"/>
    <w:rsid w:val="00901F4E"/>
    <w:rsid w:val="00902195"/>
    <w:rsid w:val="00902A6A"/>
    <w:rsid w:val="009064E0"/>
    <w:rsid w:val="00907CEF"/>
    <w:rsid w:val="009122D3"/>
    <w:rsid w:val="00921001"/>
    <w:rsid w:val="00923CCF"/>
    <w:rsid w:val="0092482A"/>
    <w:rsid w:val="009349CB"/>
    <w:rsid w:val="00944FFD"/>
    <w:rsid w:val="00945840"/>
    <w:rsid w:val="009529E5"/>
    <w:rsid w:val="00961051"/>
    <w:rsid w:val="00961BEE"/>
    <w:rsid w:val="00963347"/>
    <w:rsid w:val="009636B4"/>
    <w:rsid w:val="00966B31"/>
    <w:rsid w:val="009727C1"/>
    <w:rsid w:val="00972EBA"/>
    <w:rsid w:val="00973B4F"/>
    <w:rsid w:val="0098102A"/>
    <w:rsid w:val="0098494A"/>
    <w:rsid w:val="0098677E"/>
    <w:rsid w:val="00987B20"/>
    <w:rsid w:val="00995356"/>
    <w:rsid w:val="009A36FF"/>
    <w:rsid w:val="009A5C81"/>
    <w:rsid w:val="009B2B62"/>
    <w:rsid w:val="009B4ADB"/>
    <w:rsid w:val="009B5A28"/>
    <w:rsid w:val="009B5A5B"/>
    <w:rsid w:val="009B6611"/>
    <w:rsid w:val="009B71FD"/>
    <w:rsid w:val="009C3398"/>
    <w:rsid w:val="009D065D"/>
    <w:rsid w:val="009D3488"/>
    <w:rsid w:val="009E1255"/>
    <w:rsid w:val="009E1AEB"/>
    <w:rsid w:val="009E6E72"/>
    <w:rsid w:val="009E7A04"/>
    <w:rsid w:val="009F2DB4"/>
    <w:rsid w:val="009F4FC7"/>
    <w:rsid w:val="009F5AF9"/>
    <w:rsid w:val="009F61E0"/>
    <w:rsid w:val="00A01413"/>
    <w:rsid w:val="00A054EF"/>
    <w:rsid w:val="00A07E26"/>
    <w:rsid w:val="00A22872"/>
    <w:rsid w:val="00A22AF4"/>
    <w:rsid w:val="00A258F0"/>
    <w:rsid w:val="00A324C8"/>
    <w:rsid w:val="00A43CA8"/>
    <w:rsid w:val="00A4666D"/>
    <w:rsid w:val="00A46DC7"/>
    <w:rsid w:val="00A476F6"/>
    <w:rsid w:val="00A549B1"/>
    <w:rsid w:val="00A55BE0"/>
    <w:rsid w:val="00A5631D"/>
    <w:rsid w:val="00A60663"/>
    <w:rsid w:val="00A66055"/>
    <w:rsid w:val="00A66EDA"/>
    <w:rsid w:val="00A67251"/>
    <w:rsid w:val="00A7097E"/>
    <w:rsid w:val="00A71F6C"/>
    <w:rsid w:val="00A7341C"/>
    <w:rsid w:val="00A75E3F"/>
    <w:rsid w:val="00A762EB"/>
    <w:rsid w:val="00A76408"/>
    <w:rsid w:val="00A834BA"/>
    <w:rsid w:val="00A90652"/>
    <w:rsid w:val="00A92F17"/>
    <w:rsid w:val="00A9539C"/>
    <w:rsid w:val="00AA0021"/>
    <w:rsid w:val="00AA465C"/>
    <w:rsid w:val="00AA637D"/>
    <w:rsid w:val="00AB51D2"/>
    <w:rsid w:val="00AC02B8"/>
    <w:rsid w:val="00AC4774"/>
    <w:rsid w:val="00AC5A49"/>
    <w:rsid w:val="00AD25F1"/>
    <w:rsid w:val="00AD7C01"/>
    <w:rsid w:val="00AE2BFA"/>
    <w:rsid w:val="00AE2FCF"/>
    <w:rsid w:val="00AE6109"/>
    <w:rsid w:val="00AF0B6C"/>
    <w:rsid w:val="00AF11BC"/>
    <w:rsid w:val="00B02D0F"/>
    <w:rsid w:val="00B06D37"/>
    <w:rsid w:val="00B1053B"/>
    <w:rsid w:val="00B138E4"/>
    <w:rsid w:val="00B2442E"/>
    <w:rsid w:val="00B2597B"/>
    <w:rsid w:val="00B278D9"/>
    <w:rsid w:val="00B35250"/>
    <w:rsid w:val="00B3666E"/>
    <w:rsid w:val="00B43123"/>
    <w:rsid w:val="00B562F8"/>
    <w:rsid w:val="00B601D4"/>
    <w:rsid w:val="00B60B66"/>
    <w:rsid w:val="00B6264D"/>
    <w:rsid w:val="00B6382C"/>
    <w:rsid w:val="00B6487E"/>
    <w:rsid w:val="00B667CA"/>
    <w:rsid w:val="00B675DF"/>
    <w:rsid w:val="00B72620"/>
    <w:rsid w:val="00B735D5"/>
    <w:rsid w:val="00B75ED3"/>
    <w:rsid w:val="00B779A8"/>
    <w:rsid w:val="00B84049"/>
    <w:rsid w:val="00B85D56"/>
    <w:rsid w:val="00BA1911"/>
    <w:rsid w:val="00BA2DDB"/>
    <w:rsid w:val="00BB1324"/>
    <w:rsid w:val="00BB192B"/>
    <w:rsid w:val="00BB4C54"/>
    <w:rsid w:val="00BC6292"/>
    <w:rsid w:val="00BC6EB9"/>
    <w:rsid w:val="00BD0DE1"/>
    <w:rsid w:val="00BD1609"/>
    <w:rsid w:val="00BE4890"/>
    <w:rsid w:val="00BE6767"/>
    <w:rsid w:val="00C00863"/>
    <w:rsid w:val="00C042D1"/>
    <w:rsid w:val="00C12B98"/>
    <w:rsid w:val="00C12CD0"/>
    <w:rsid w:val="00C12EC4"/>
    <w:rsid w:val="00C24BBD"/>
    <w:rsid w:val="00C304F1"/>
    <w:rsid w:val="00C3506C"/>
    <w:rsid w:val="00C434DA"/>
    <w:rsid w:val="00C62719"/>
    <w:rsid w:val="00C62902"/>
    <w:rsid w:val="00C63C1E"/>
    <w:rsid w:val="00C64DF6"/>
    <w:rsid w:val="00C703E2"/>
    <w:rsid w:val="00C72B03"/>
    <w:rsid w:val="00C81610"/>
    <w:rsid w:val="00C90339"/>
    <w:rsid w:val="00C9273B"/>
    <w:rsid w:val="00C943AD"/>
    <w:rsid w:val="00C9724B"/>
    <w:rsid w:val="00CA0220"/>
    <w:rsid w:val="00CA09B4"/>
    <w:rsid w:val="00CA17CB"/>
    <w:rsid w:val="00CA25C4"/>
    <w:rsid w:val="00CA4752"/>
    <w:rsid w:val="00CB0601"/>
    <w:rsid w:val="00CC74B4"/>
    <w:rsid w:val="00CE18F6"/>
    <w:rsid w:val="00CE5059"/>
    <w:rsid w:val="00D03DF7"/>
    <w:rsid w:val="00D04B88"/>
    <w:rsid w:val="00D07946"/>
    <w:rsid w:val="00D11485"/>
    <w:rsid w:val="00D11D49"/>
    <w:rsid w:val="00D136C2"/>
    <w:rsid w:val="00D137F7"/>
    <w:rsid w:val="00D13B30"/>
    <w:rsid w:val="00D1491C"/>
    <w:rsid w:val="00D320A2"/>
    <w:rsid w:val="00D37D05"/>
    <w:rsid w:val="00D405D6"/>
    <w:rsid w:val="00D44C17"/>
    <w:rsid w:val="00D457B3"/>
    <w:rsid w:val="00D61432"/>
    <w:rsid w:val="00D64649"/>
    <w:rsid w:val="00D65E61"/>
    <w:rsid w:val="00D6649E"/>
    <w:rsid w:val="00D7049C"/>
    <w:rsid w:val="00D74702"/>
    <w:rsid w:val="00D74EFE"/>
    <w:rsid w:val="00D768A8"/>
    <w:rsid w:val="00D85E47"/>
    <w:rsid w:val="00D8772B"/>
    <w:rsid w:val="00D900C6"/>
    <w:rsid w:val="00D905C1"/>
    <w:rsid w:val="00D90D9F"/>
    <w:rsid w:val="00D92749"/>
    <w:rsid w:val="00D938C5"/>
    <w:rsid w:val="00D96488"/>
    <w:rsid w:val="00DA0D48"/>
    <w:rsid w:val="00DA7081"/>
    <w:rsid w:val="00DB4940"/>
    <w:rsid w:val="00DB5C93"/>
    <w:rsid w:val="00DC25A8"/>
    <w:rsid w:val="00DC2AAE"/>
    <w:rsid w:val="00DC76A0"/>
    <w:rsid w:val="00DD0FFB"/>
    <w:rsid w:val="00DD57EB"/>
    <w:rsid w:val="00DE2E16"/>
    <w:rsid w:val="00DE3D00"/>
    <w:rsid w:val="00DF0B92"/>
    <w:rsid w:val="00DF39BF"/>
    <w:rsid w:val="00DF4E88"/>
    <w:rsid w:val="00E00BD8"/>
    <w:rsid w:val="00E01520"/>
    <w:rsid w:val="00E058D4"/>
    <w:rsid w:val="00E0605C"/>
    <w:rsid w:val="00E06858"/>
    <w:rsid w:val="00E126A9"/>
    <w:rsid w:val="00E13B4C"/>
    <w:rsid w:val="00E169A1"/>
    <w:rsid w:val="00E174FD"/>
    <w:rsid w:val="00E21B76"/>
    <w:rsid w:val="00E21CB7"/>
    <w:rsid w:val="00E2733B"/>
    <w:rsid w:val="00E327AC"/>
    <w:rsid w:val="00E32C9D"/>
    <w:rsid w:val="00E34168"/>
    <w:rsid w:val="00E3465E"/>
    <w:rsid w:val="00E355A8"/>
    <w:rsid w:val="00E40B58"/>
    <w:rsid w:val="00E41712"/>
    <w:rsid w:val="00E43558"/>
    <w:rsid w:val="00E4502D"/>
    <w:rsid w:val="00E4621E"/>
    <w:rsid w:val="00E47B76"/>
    <w:rsid w:val="00E5663B"/>
    <w:rsid w:val="00E62383"/>
    <w:rsid w:val="00E62F75"/>
    <w:rsid w:val="00E660C0"/>
    <w:rsid w:val="00E71A1F"/>
    <w:rsid w:val="00E71FAE"/>
    <w:rsid w:val="00E73A1A"/>
    <w:rsid w:val="00E753DA"/>
    <w:rsid w:val="00E81A1F"/>
    <w:rsid w:val="00E908DE"/>
    <w:rsid w:val="00E91B0C"/>
    <w:rsid w:val="00EA2DFB"/>
    <w:rsid w:val="00EA6769"/>
    <w:rsid w:val="00EB4FAF"/>
    <w:rsid w:val="00EB6CFF"/>
    <w:rsid w:val="00EB72AF"/>
    <w:rsid w:val="00EB73FE"/>
    <w:rsid w:val="00EC3245"/>
    <w:rsid w:val="00ED2776"/>
    <w:rsid w:val="00ED3A93"/>
    <w:rsid w:val="00EE1F38"/>
    <w:rsid w:val="00F01845"/>
    <w:rsid w:val="00F03514"/>
    <w:rsid w:val="00F1028F"/>
    <w:rsid w:val="00F120BD"/>
    <w:rsid w:val="00F15277"/>
    <w:rsid w:val="00F15DF6"/>
    <w:rsid w:val="00F21201"/>
    <w:rsid w:val="00F31100"/>
    <w:rsid w:val="00F3392C"/>
    <w:rsid w:val="00F405F0"/>
    <w:rsid w:val="00F500BF"/>
    <w:rsid w:val="00F5117C"/>
    <w:rsid w:val="00F5369C"/>
    <w:rsid w:val="00F55134"/>
    <w:rsid w:val="00F572B4"/>
    <w:rsid w:val="00F623AB"/>
    <w:rsid w:val="00F624C5"/>
    <w:rsid w:val="00F6253E"/>
    <w:rsid w:val="00F71E3B"/>
    <w:rsid w:val="00F743E5"/>
    <w:rsid w:val="00F77835"/>
    <w:rsid w:val="00F82202"/>
    <w:rsid w:val="00F82B39"/>
    <w:rsid w:val="00F82C71"/>
    <w:rsid w:val="00F91B88"/>
    <w:rsid w:val="00F92331"/>
    <w:rsid w:val="00FA0E70"/>
    <w:rsid w:val="00FA2658"/>
    <w:rsid w:val="00FA5E8D"/>
    <w:rsid w:val="00FC32D6"/>
    <w:rsid w:val="00FC437F"/>
    <w:rsid w:val="00FC68CE"/>
    <w:rsid w:val="00FD1E3D"/>
    <w:rsid w:val="00FD5EDF"/>
    <w:rsid w:val="00FD77E5"/>
    <w:rsid w:val="00FE07AD"/>
    <w:rsid w:val="00FE1459"/>
    <w:rsid w:val="00FE30E8"/>
    <w:rsid w:val="00FE74ED"/>
    <w:rsid w:val="00FE7E46"/>
    <w:rsid w:val="00FF60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EBCFD"/>
  <w15:chartTrackingRefBased/>
  <w15:docId w15:val="{382F610D-ADA9-4B7F-812F-4CF2C94A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7097E"/>
    <w:rPr>
      <w:sz w:val="24"/>
      <w:szCs w:val="24"/>
      <w:lang w:val="en-GB"/>
    </w:rPr>
  </w:style>
  <w:style w:type="paragraph" w:styleId="Nagwek1">
    <w:name w:val="heading 1"/>
    <w:basedOn w:val="Normalny"/>
    <w:link w:val="Nagwek1Znak"/>
    <w:uiPriority w:val="9"/>
    <w:qFormat/>
    <w:pPr>
      <w:keepNext/>
      <w:jc w:val="center"/>
      <w:outlineLvl w:val="0"/>
    </w:pPr>
    <w:rPr>
      <w:b/>
      <w:bCs/>
    </w:rPr>
  </w:style>
  <w:style w:type="paragraph" w:styleId="Nagwek3">
    <w:name w:val="heading 3"/>
    <w:basedOn w:val="Normalny"/>
    <w:next w:val="Normalny"/>
    <w:qFormat/>
    <w:pPr>
      <w:keepNext/>
      <w:spacing w:before="240" w:after="60"/>
      <w:outlineLvl w:val="2"/>
    </w:pPr>
    <w:rPr>
      <w:rFonts w:ascii="Arial" w:hAnsi="Arial" w:cs="Arial"/>
      <w:b/>
      <w:bCs/>
      <w:sz w:val="26"/>
      <w:szCs w:val="26"/>
    </w:rPr>
  </w:style>
  <w:style w:type="paragraph" w:styleId="Nagwek4">
    <w:name w:val="heading 4"/>
    <w:basedOn w:val="Normalny"/>
    <w:qFormat/>
    <w:pPr>
      <w:keepNext/>
      <w:ind w:left="357"/>
      <w:jc w:val="center"/>
      <w:outlineLvl w:val="3"/>
    </w:pPr>
    <w:rPr>
      <w:b/>
      <w:bCs/>
    </w:rPr>
  </w:style>
  <w:style w:type="paragraph" w:styleId="Nagwek5">
    <w:name w:val="heading 5"/>
    <w:basedOn w:val="Normalny"/>
    <w:qFormat/>
    <w:pPr>
      <w:keepNext/>
      <w:jc w:val="center"/>
      <w:outlineLvl w:val="4"/>
    </w:pPr>
    <w:rPr>
      <w:i/>
      <w:iCs/>
    </w:rPr>
  </w:style>
  <w:style w:type="paragraph" w:styleId="Nagwek6">
    <w:name w:val="heading 6"/>
    <w:basedOn w:val="Normalny"/>
    <w:next w:val="Normalny"/>
    <w:qFormat/>
    <w:pPr>
      <w:spacing w:before="240" w:after="60"/>
      <w:outlineLvl w:val="5"/>
    </w:pPr>
    <w:rPr>
      <w:b/>
      <w:bCs/>
      <w:sz w:val="22"/>
      <w:szCs w:val="22"/>
    </w:rPr>
  </w:style>
  <w:style w:type="paragraph" w:styleId="Nagwek7">
    <w:name w:val="heading 7"/>
    <w:basedOn w:val="Normalny"/>
    <w:next w:val="Normalny"/>
    <w:qFormat/>
    <w:pPr>
      <w:spacing w:before="240" w:after="60"/>
      <w:outlineLvl w:val="6"/>
    </w:pPr>
  </w:style>
  <w:style w:type="paragraph" w:styleId="Nagwek8">
    <w:name w:val="heading 8"/>
    <w:basedOn w:val="Normalny"/>
    <w:next w:val="Normalny"/>
    <w:qFormat/>
    <w:pPr>
      <w:spacing w:before="240" w:after="60"/>
      <w:outlineLvl w:val="7"/>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color w:val="0000FF"/>
      <w:u w:val="single"/>
    </w:rPr>
  </w:style>
  <w:style w:type="paragraph" w:styleId="Tytu">
    <w:name w:val="Title"/>
    <w:basedOn w:val="Normalny"/>
    <w:qFormat/>
    <w:pPr>
      <w:jc w:val="center"/>
    </w:pPr>
    <w:rPr>
      <w:b/>
      <w:bCs/>
    </w:rPr>
  </w:style>
  <w:style w:type="paragraph" w:styleId="Tekstpodstawowywcity2">
    <w:name w:val="Body Text Indent 2"/>
    <w:basedOn w:val="Normalny"/>
    <w:pPr>
      <w:ind w:left="1080" w:hanging="1080"/>
      <w:jc w:val="both"/>
    </w:pPr>
  </w:style>
  <w:style w:type="paragraph" w:styleId="Tekstpodstawowy">
    <w:name w:val="Body Text"/>
    <w:basedOn w:val="Normalny"/>
    <w:pPr>
      <w:spacing w:after="120"/>
    </w:pPr>
  </w:style>
  <w:style w:type="paragraph" w:styleId="Stopka">
    <w:name w:val="footer"/>
    <w:basedOn w:val="Normalny"/>
    <w:pPr>
      <w:tabs>
        <w:tab w:val="center" w:pos="4703"/>
        <w:tab w:val="right" w:pos="9406"/>
      </w:tabs>
    </w:pPr>
  </w:style>
  <w:style w:type="paragraph" w:styleId="Tekstpodstawowy2">
    <w:name w:val="Body Text 2"/>
    <w:basedOn w:val="Normalny"/>
    <w:pPr>
      <w:spacing w:after="120" w:line="480" w:lineRule="auto"/>
    </w:pPr>
  </w:style>
  <w:style w:type="paragraph" w:styleId="Tekstpodstawowywcity">
    <w:name w:val="Body Text Indent"/>
    <w:basedOn w:val="Normalny"/>
    <w:pPr>
      <w:spacing w:after="120"/>
      <w:ind w:left="283"/>
    </w:pPr>
  </w:style>
  <w:style w:type="paragraph" w:customStyle="1" w:styleId="Default">
    <w:name w:val="Default"/>
    <w:rPr>
      <w:snapToGrid w:val="0"/>
      <w:color w:val="000000"/>
      <w:sz w:val="24"/>
    </w:rPr>
  </w:style>
  <w:style w:type="character" w:styleId="UyteHipercze">
    <w:name w:val="FollowedHyperlink"/>
    <w:rPr>
      <w:color w:val="800080"/>
      <w:u w:val="single"/>
    </w:rPr>
  </w:style>
  <w:style w:type="character" w:styleId="Numerstrony">
    <w:name w:val="page number"/>
    <w:basedOn w:val="Domylnaczcionkaakapitu"/>
  </w:style>
  <w:style w:type="paragraph" w:styleId="Tekstprzypisukocowego">
    <w:name w:val="endnote text"/>
    <w:basedOn w:val="Normalny"/>
    <w:semiHidden/>
    <w:rPr>
      <w:sz w:val="20"/>
      <w:szCs w:val="20"/>
    </w:rPr>
  </w:style>
  <w:style w:type="character" w:styleId="Odwoanieprzypisukocowego">
    <w:name w:val="endnote reference"/>
    <w:semiHidden/>
    <w:rPr>
      <w:vertAlign w:val="superscript"/>
    </w:rPr>
  </w:style>
  <w:style w:type="paragraph" w:styleId="Tekstprzypisudolnego">
    <w:name w:val="footnote text"/>
    <w:basedOn w:val="Normalny"/>
    <w:link w:val="TekstprzypisudolnegoZnak"/>
    <w:semiHidden/>
    <w:rPr>
      <w:sz w:val="20"/>
      <w:szCs w:val="20"/>
    </w:rPr>
  </w:style>
  <w:style w:type="character" w:styleId="Odwoanieprzypisudolnego">
    <w:name w:val="footnote reference"/>
    <w:semiHidden/>
    <w:rPr>
      <w:vertAlign w:val="superscript"/>
    </w:rPr>
  </w:style>
  <w:style w:type="character" w:styleId="Odwoaniedokomentarza">
    <w:name w:val="annotation reference"/>
    <w:semiHidden/>
    <w:rPr>
      <w:sz w:val="16"/>
      <w:szCs w:val="16"/>
    </w:rPr>
  </w:style>
  <w:style w:type="paragraph" w:styleId="Tekstkomentarza">
    <w:name w:val="annotation text"/>
    <w:basedOn w:val="Normalny"/>
    <w:link w:val="TekstkomentarzaZnak"/>
    <w:semiHidden/>
    <w:rPr>
      <w:sz w:val="20"/>
      <w:szCs w:val="20"/>
    </w:rPr>
  </w:style>
  <w:style w:type="paragraph" w:styleId="Tematkomentarza">
    <w:name w:val="annotation subject"/>
    <w:basedOn w:val="Tekstkomentarza"/>
    <w:next w:val="Tekstkomentarza"/>
    <w:semiHidden/>
    <w:rPr>
      <w:b/>
      <w:bCs/>
    </w:rPr>
  </w:style>
  <w:style w:type="paragraph" w:styleId="Tekstdymka">
    <w:name w:val="Balloon Text"/>
    <w:basedOn w:val="Normalny"/>
    <w:semiHidden/>
    <w:rPr>
      <w:rFonts w:ascii="Tahoma" w:hAnsi="Tahoma"/>
      <w:sz w:val="16"/>
      <w:szCs w:val="16"/>
    </w:rPr>
  </w:style>
  <w:style w:type="character" w:styleId="Tekstzastpczy">
    <w:name w:val="Placeholder Text"/>
    <w:basedOn w:val="Domylnaczcionkaakapitu"/>
    <w:uiPriority w:val="99"/>
    <w:semiHidden/>
    <w:rsid w:val="00E41712"/>
    <w:rPr>
      <w:color w:val="808080"/>
    </w:rPr>
  </w:style>
  <w:style w:type="paragraph" w:styleId="Akapitzlist">
    <w:name w:val="List Paragraph"/>
    <w:basedOn w:val="Normalny"/>
    <w:uiPriority w:val="34"/>
    <w:qFormat/>
    <w:rsid w:val="00B667CA"/>
    <w:pPr>
      <w:ind w:left="720"/>
      <w:contextualSpacing/>
    </w:pPr>
  </w:style>
  <w:style w:type="character" w:customStyle="1" w:styleId="Nagwek1Znak">
    <w:name w:val="Nagłówek 1 Znak"/>
    <w:basedOn w:val="Domylnaczcionkaakapitu"/>
    <w:link w:val="Nagwek1"/>
    <w:uiPriority w:val="9"/>
    <w:rsid w:val="009064E0"/>
    <w:rPr>
      <w:b/>
      <w:bCs/>
      <w:sz w:val="24"/>
      <w:szCs w:val="24"/>
      <w:lang w:val="en-US"/>
    </w:rPr>
  </w:style>
  <w:style w:type="paragraph" w:styleId="Bezodstpw">
    <w:name w:val="No Spacing"/>
    <w:uiPriority w:val="1"/>
    <w:qFormat/>
    <w:rsid w:val="009064E0"/>
    <w:rPr>
      <w:sz w:val="24"/>
      <w:szCs w:val="24"/>
      <w:lang w:val="en-US"/>
    </w:rPr>
  </w:style>
  <w:style w:type="paragraph" w:styleId="Legenda">
    <w:name w:val="caption"/>
    <w:basedOn w:val="Normalny"/>
    <w:next w:val="Normalny"/>
    <w:unhideWhenUsed/>
    <w:qFormat/>
    <w:rsid w:val="006D172F"/>
    <w:pPr>
      <w:spacing w:after="200"/>
    </w:pPr>
    <w:rPr>
      <w:i/>
      <w:iCs/>
      <w:color w:val="44546A" w:themeColor="text2"/>
      <w:sz w:val="18"/>
      <w:szCs w:val="18"/>
    </w:rPr>
  </w:style>
  <w:style w:type="paragraph" w:styleId="Poprawka">
    <w:name w:val="Revision"/>
    <w:hidden/>
    <w:uiPriority w:val="99"/>
    <w:semiHidden/>
    <w:rsid w:val="002E3314"/>
    <w:rPr>
      <w:sz w:val="24"/>
      <w:szCs w:val="24"/>
      <w:lang w:val="en-US"/>
    </w:rPr>
  </w:style>
  <w:style w:type="character" w:customStyle="1" w:styleId="TekstkomentarzaZnak">
    <w:name w:val="Tekst komentarza Znak"/>
    <w:basedOn w:val="Domylnaczcionkaakapitu"/>
    <w:link w:val="Tekstkomentarza"/>
    <w:semiHidden/>
    <w:rsid w:val="009E1AEB"/>
    <w:rPr>
      <w:lang w:val="en-US"/>
    </w:rPr>
  </w:style>
  <w:style w:type="table" w:styleId="Siatkatabelijasna">
    <w:name w:val="Grid Table Light"/>
    <w:basedOn w:val="Standardowy"/>
    <w:uiPriority w:val="40"/>
    <w:rsid w:val="0025728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1">
    <w:name w:val="Styl1"/>
    <w:basedOn w:val="Standardowy"/>
    <w:uiPriority w:val="99"/>
    <w:rsid w:val="002C0D0C"/>
    <w:tblPr/>
  </w:style>
  <w:style w:type="character" w:styleId="Uwydatnienie">
    <w:name w:val="Emphasis"/>
    <w:basedOn w:val="Domylnaczcionkaakapitu"/>
    <w:uiPriority w:val="20"/>
    <w:qFormat/>
    <w:rsid w:val="004176A3"/>
    <w:rPr>
      <w:i/>
      <w:iCs/>
    </w:rPr>
  </w:style>
  <w:style w:type="character" w:customStyle="1" w:styleId="highwire-cite-metadata-journal">
    <w:name w:val="highwire-cite-metadata-journal"/>
    <w:basedOn w:val="Domylnaczcionkaakapitu"/>
    <w:rsid w:val="00874F0F"/>
  </w:style>
  <w:style w:type="character" w:customStyle="1" w:styleId="highwire-cite-metadata-coverdate">
    <w:name w:val="highwire-cite-metadata-coverdate"/>
    <w:basedOn w:val="Domylnaczcionkaakapitu"/>
    <w:rsid w:val="00874F0F"/>
  </w:style>
  <w:style w:type="character" w:customStyle="1" w:styleId="highwire-cite-metadata-volume">
    <w:name w:val="highwire-cite-metadata-volume"/>
    <w:basedOn w:val="Domylnaczcionkaakapitu"/>
    <w:rsid w:val="00874F0F"/>
  </w:style>
  <w:style w:type="character" w:customStyle="1" w:styleId="highwire-cite-metadata-issue">
    <w:name w:val="highwire-cite-metadata-issue"/>
    <w:basedOn w:val="Domylnaczcionkaakapitu"/>
    <w:rsid w:val="00874F0F"/>
  </w:style>
  <w:style w:type="character" w:customStyle="1" w:styleId="highwire-cite-metadata-pages">
    <w:name w:val="highwire-cite-metadata-pages"/>
    <w:basedOn w:val="Domylnaczcionkaakapitu"/>
    <w:rsid w:val="00874F0F"/>
  </w:style>
  <w:style w:type="table" w:styleId="Tabela-Siatka">
    <w:name w:val="Table Grid"/>
    <w:basedOn w:val="Standardowy"/>
    <w:rsid w:val="0096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rzypisudolnegoZnak">
    <w:name w:val="Tekst przypisu dolnego Znak"/>
    <w:basedOn w:val="Domylnaczcionkaakapitu"/>
    <w:link w:val="Tekstprzypisudolnego"/>
    <w:semiHidden/>
    <w:rsid w:val="00F572B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2426">
      <w:bodyDiv w:val="1"/>
      <w:marLeft w:val="0"/>
      <w:marRight w:val="0"/>
      <w:marTop w:val="0"/>
      <w:marBottom w:val="0"/>
      <w:divBdr>
        <w:top w:val="none" w:sz="0" w:space="0" w:color="auto"/>
        <w:left w:val="none" w:sz="0" w:space="0" w:color="auto"/>
        <w:bottom w:val="none" w:sz="0" w:space="0" w:color="auto"/>
        <w:right w:val="none" w:sz="0" w:space="0" w:color="auto"/>
      </w:divBdr>
      <w:divsChild>
        <w:div w:id="593786812">
          <w:marLeft w:val="0"/>
          <w:marRight w:val="0"/>
          <w:marTop w:val="0"/>
          <w:marBottom w:val="0"/>
          <w:divBdr>
            <w:top w:val="none" w:sz="0" w:space="0" w:color="auto"/>
            <w:left w:val="none" w:sz="0" w:space="0" w:color="auto"/>
            <w:bottom w:val="none" w:sz="0" w:space="0" w:color="auto"/>
            <w:right w:val="none" w:sz="0" w:space="0" w:color="auto"/>
          </w:divBdr>
        </w:div>
      </w:divsChild>
    </w:div>
    <w:div w:id="59402590">
      <w:bodyDiv w:val="1"/>
      <w:marLeft w:val="0"/>
      <w:marRight w:val="0"/>
      <w:marTop w:val="0"/>
      <w:marBottom w:val="0"/>
      <w:divBdr>
        <w:top w:val="none" w:sz="0" w:space="0" w:color="auto"/>
        <w:left w:val="none" w:sz="0" w:space="0" w:color="auto"/>
        <w:bottom w:val="none" w:sz="0" w:space="0" w:color="auto"/>
        <w:right w:val="none" w:sz="0" w:space="0" w:color="auto"/>
      </w:divBdr>
    </w:div>
    <w:div w:id="183716056">
      <w:bodyDiv w:val="1"/>
      <w:marLeft w:val="0"/>
      <w:marRight w:val="0"/>
      <w:marTop w:val="0"/>
      <w:marBottom w:val="0"/>
      <w:divBdr>
        <w:top w:val="none" w:sz="0" w:space="0" w:color="auto"/>
        <w:left w:val="none" w:sz="0" w:space="0" w:color="auto"/>
        <w:bottom w:val="none" w:sz="0" w:space="0" w:color="auto"/>
        <w:right w:val="none" w:sz="0" w:space="0" w:color="auto"/>
      </w:divBdr>
      <w:divsChild>
        <w:div w:id="1302810333">
          <w:marLeft w:val="0"/>
          <w:marRight w:val="0"/>
          <w:marTop w:val="225"/>
          <w:marBottom w:val="375"/>
          <w:divBdr>
            <w:top w:val="single" w:sz="6" w:space="14" w:color="505050"/>
            <w:left w:val="single" w:sz="6" w:space="15" w:color="505050"/>
            <w:bottom w:val="single" w:sz="6" w:space="17" w:color="505050"/>
            <w:right w:val="single" w:sz="6" w:space="31" w:color="505050"/>
          </w:divBdr>
        </w:div>
      </w:divsChild>
    </w:div>
    <w:div w:id="188374932">
      <w:bodyDiv w:val="1"/>
      <w:marLeft w:val="0"/>
      <w:marRight w:val="0"/>
      <w:marTop w:val="0"/>
      <w:marBottom w:val="0"/>
      <w:divBdr>
        <w:top w:val="none" w:sz="0" w:space="0" w:color="auto"/>
        <w:left w:val="none" w:sz="0" w:space="0" w:color="auto"/>
        <w:bottom w:val="none" w:sz="0" w:space="0" w:color="auto"/>
        <w:right w:val="none" w:sz="0" w:space="0" w:color="auto"/>
      </w:divBdr>
    </w:div>
    <w:div w:id="233468140">
      <w:bodyDiv w:val="1"/>
      <w:marLeft w:val="0"/>
      <w:marRight w:val="0"/>
      <w:marTop w:val="0"/>
      <w:marBottom w:val="0"/>
      <w:divBdr>
        <w:top w:val="none" w:sz="0" w:space="0" w:color="auto"/>
        <w:left w:val="none" w:sz="0" w:space="0" w:color="auto"/>
        <w:bottom w:val="none" w:sz="0" w:space="0" w:color="auto"/>
        <w:right w:val="none" w:sz="0" w:space="0" w:color="auto"/>
      </w:divBdr>
      <w:divsChild>
        <w:div w:id="341052420">
          <w:marLeft w:val="0"/>
          <w:marRight w:val="0"/>
          <w:marTop w:val="0"/>
          <w:marBottom w:val="0"/>
          <w:divBdr>
            <w:top w:val="none" w:sz="0" w:space="0" w:color="auto"/>
            <w:left w:val="none" w:sz="0" w:space="0" w:color="auto"/>
            <w:bottom w:val="none" w:sz="0" w:space="0" w:color="auto"/>
            <w:right w:val="none" w:sz="0" w:space="0" w:color="auto"/>
          </w:divBdr>
          <w:divsChild>
            <w:div w:id="10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0390">
      <w:bodyDiv w:val="1"/>
      <w:marLeft w:val="0"/>
      <w:marRight w:val="0"/>
      <w:marTop w:val="0"/>
      <w:marBottom w:val="0"/>
      <w:divBdr>
        <w:top w:val="none" w:sz="0" w:space="0" w:color="auto"/>
        <w:left w:val="none" w:sz="0" w:space="0" w:color="auto"/>
        <w:bottom w:val="none" w:sz="0" w:space="0" w:color="auto"/>
        <w:right w:val="none" w:sz="0" w:space="0" w:color="auto"/>
      </w:divBdr>
    </w:div>
    <w:div w:id="349458487">
      <w:bodyDiv w:val="1"/>
      <w:marLeft w:val="0"/>
      <w:marRight w:val="0"/>
      <w:marTop w:val="0"/>
      <w:marBottom w:val="0"/>
      <w:divBdr>
        <w:top w:val="none" w:sz="0" w:space="0" w:color="auto"/>
        <w:left w:val="none" w:sz="0" w:space="0" w:color="auto"/>
        <w:bottom w:val="none" w:sz="0" w:space="0" w:color="auto"/>
        <w:right w:val="none" w:sz="0" w:space="0" w:color="auto"/>
      </w:divBdr>
    </w:div>
    <w:div w:id="363407898">
      <w:bodyDiv w:val="1"/>
      <w:marLeft w:val="0"/>
      <w:marRight w:val="0"/>
      <w:marTop w:val="0"/>
      <w:marBottom w:val="0"/>
      <w:divBdr>
        <w:top w:val="none" w:sz="0" w:space="0" w:color="auto"/>
        <w:left w:val="none" w:sz="0" w:space="0" w:color="auto"/>
        <w:bottom w:val="none" w:sz="0" w:space="0" w:color="auto"/>
        <w:right w:val="none" w:sz="0" w:space="0" w:color="auto"/>
      </w:divBdr>
      <w:divsChild>
        <w:div w:id="1104954346">
          <w:marLeft w:val="0"/>
          <w:marRight w:val="0"/>
          <w:marTop w:val="0"/>
          <w:marBottom w:val="0"/>
          <w:divBdr>
            <w:top w:val="none" w:sz="0" w:space="0" w:color="auto"/>
            <w:left w:val="none" w:sz="0" w:space="0" w:color="auto"/>
            <w:bottom w:val="none" w:sz="0" w:space="0" w:color="auto"/>
            <w:right w:val="none" w:sz="0" w:space="0" w:color="auto"/>
          </w:divBdr>
          <w:divsChild>
            <w:div w:id="2093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0913">
      <w:bodyDiv w:val="1"/>
      <w:marLeft w:val="0"/>
      <w:marRight w:val="0"/>
      <w:marTop w:val="0"/>
      <w:marBottom w:val="0"/>
      <w:divBdr>
        <w:top w:val="none" w:sz="0" w:space="0" w:color="auto"/>
        <w:left w:val="none" w:sz="0" w:space="0" w:color="auto"/>
        <w:bottom w:val="none" w:sz="0" w:space="0" w:color="auto"/>
        <w:right w:val="none" w:sz="0" w:space="0" w:color="auto"/>
      </w:divBdr>
    </w:div>
    <w:div w:id="437142499">
      <w:bodyDiv w:val="1"/>
      <w:marLeft w:val="0"/>
      <w:marRight w:val="0"/>
      <w:marTop w:val="0"/>
      <w:marBottom w:val="0"/>
      <w:divBdr>
        <w:top w:val="none" w:sz="0" w:space="0" w:color="auto"/>
        <w:left w:val="none" w:sz="0" w:space="0" w:color="auto"/>
        <w:bottom w:val="none" w:sz="0" w:space="0" w:color="auto"/>
        <w:right w:val="none" w:sz="0" w:space="0" w:color="auto"/>
      </w:divBdr>
      <w:divsChild>
        <w:div w:id="468400726">
          <w:marLeft w:val="0"/>
          <w:marRight w:val="0"/>
          <w:marTop w:val="0"/>
          <w:marBottom w:val="0"/>
          <w:divBdr>
            <w:top w:val="none" w:sz="0" w:space="0" w:color="auto"/>
            <w:left w:val="none" w:sz="0" w:space="0" w:color="auto"/>
            <w:bottom w:val="none" w:sz="0" w:space="0" w:color="auto"/>
            <w:right w:val="none" w:sz="0" w:space="0" w:color="auto"/>
          </w:divBdr>
          <w:divsChild>
            <w:div w:id="1198279743">
              <w:marLeft w:val="0"/>
              <w:marRight w:val="0"/>
              <w:marTop w:val="0"/>
              <w:marBottom w:val="0"/>
              <w:divBdr>
                <w:top w:val="none" w:sz="0" w:space="0" w:color="auto"/>
                <w:left w:val="none" w:sz="0" w:space="0" w:color="auto"/>
                <w:bottom w:val="none" w:sz="0" w:space="0" w:color="auto"/>
                <w:right w:val="none" w:sz="0" w:space="0" w:color="auto"/>
              </w:divBdr>
              <w:divsChild>
                <w:div w:id="1318998264">
                  <w:marLeft w:val="0"/>
                  <w:marRight w:val="0"/>
                  <w:marTop w:val="0"/>
                  <w:marBottom w:val="0"/>
                  <w:divBdr>
                    <w:top w:val="none" w:sz="0" w:space="0" w:color="auto"/>
                    <w:left w:val="none" w:sz="0" w:space="0" w:color="auto"/>
                    <w:bottom w:val="none" w:sz="0" w:space="0" w:color="auto"/>
                    <w:right w:val="none" w:sz="0" w:space="0" w:color="auto"/>
                  </w:divBdr>
                  <w:divsChild>
                    <w:div w:id="98451653">
                      <w:marLeft w:val="0"/>
                      <w:marRight w:val="0"/>
                      <w:marTop w:val="0"/>
                      <w:marBottom w:val="0"/>
                      <w:divBdr>
                        <w:top w:val="none" w:sz="0" w:space="0" w:color="auto"/>
                        <w:left w:val="none" w:sz="0" w:space="0" w:color="auto"/>
                        <w:bottom w:val="none" w:sz="0" w:space="0" w:color="auto"/>
                        <w:right w:val="none" w:sz="0" w:space="0" w:color="auto"/>
                      </w:divBdr>
                    </w:div>
                    <w:div w:id="99300588">
                      <w:marLeft w:val="0"/>
                      <w:marRight w:val="0"/>
                      <w:marTop w:val="0"/>
                      <w:marBottom w:val="0"/>
                      <w:divBdr>
                        <w:top w:val="none" w:sz="0" w:space="0" w:color="auto"/>
                        <w:left w:val="none" w:sz="0" w:space="0" w:color="auto"/>
                        <w:bottom w:val="none" w:sz="0" w:space="0" w:color="auto"/>
                        <w:right w:val="none" w:sz="0" w:space="0" w:color="auto"/>
                      </w:divBdr>
                    </w:div>
                    <w:div w:id="204489078">
                      <w:marLeft w:val="0"/>
                      <w:marRight w:val="0"/>
                      <w:marTop w:val="0"/>
                      <w:marBottom w:val="0"/>
                      <w:divBdr>
                        <w:top w:val="none" w:sz="0" w:space="0" w:color="auto"/>
                        <w:left w:val="none" w:sz="0" w:space="0" w:color="auto"/>
                        <w:bottom w:val="none" w:sz="0" w:space="0" w:color="auto"/>
                        <w:right w:val="none" w:sz="0" w:space="0" w:color="auto"/>
                      </w:divBdr>
                    </w:div>
                    <w:div w:id="320932126">
                      <w:marLeft w:val="0"/>
                      <w:marRight w:val="0"/>
                      <w:marTop w:val="0"/>
                      <w:marBottom w:val="0"/>
                      <w:divBdr>
                        <w:top w:val="none" w:sz="0" w:space="0" w:color="auto"/>
                        <w:left w:val="none" w:sz="0" w:space="0" w:color="auto"/>
                        <w:bottom w:val="none" w:sz="0" w:space="0" w:color="auto"/>
                        <w:right w:val="none" w:sz="0" w:space="0" w:color="auto"/>
                      </w:divBdr>
                    </w:div>
                    <w:div w:id="436101855">
                      <w:marLeft w:val="0"/>
                      <w:marRight w:val="0"/>
                      <w:marTop w:val="0"/>
                      <w:marBottom w:val="0"/>
                      <w:divBdr>
                        <w:top w:val="none" w:sz="0" w:space="0" w:color="auto"/>
                        <w:left w:val="none" w:sz="0" w:space="0" w:color="auto"/>
                        <w:bottom w:val="none" w:sz="0" w:space="0" w:color="auto"/>
                        <w:right w:val="none" w:sz="0" w:space="0" w:color="auto"/>
                      </w:divBdr>
                    </w:div>
                    <w:div w:id="480780969">
                      <w:marLeft w:val="0"/>
                      <w:marRight w:val="0"/>
                      <w:marTop w:val="0"/>
                      <w:marBottom w:val="0"/>
                      <w:divBdr>
                        <w:top w:val="none" w:sz="0" w:space="0" w:color="auto"/>
                        <w:left w:val="none" w:sz="0" w:space="0" w:color="auto"/>
                        <w:bottom w:val="none" w:sz="0" w:space="0" w:color="auto"/>
                        <w:right w:val="none" w:sz="0" w:space="0" w:color="auto"/>
                      </w:divBdr>
                    </w:div>
                    <w:div w:id="499471166">
                      <w:marLeft w:val="0"/>
                      <w:marRight w:val="0"/>
                      <w:marTop w:val="0"/>
                      <w:marBottom w:val="0"/>
                      <w:divBdr>
                        <w:top w:val="none" w:sz="0" w:space="0" w:color="auto"/>
                        <w:left w:val="none" w:sz="0" w:space="0" w:color="auto"/>
                        <w:bottom w:val="none" w:sz="0" w:space="0" w:color="auto"/>
                        <w:right w:val="none" w:sz="0" w:space="0" w:color="auto"/>
                      </w:divBdr>
                    </w:div>
                    <w:div w:id="549195239">
                      <w:marLeft w:val="0"/>
                      <w:marRight w:val="0"/>
                      <w:marTop w:val="0"/>
                      <w:marBottom w:val="0"/>
                      <w:divBdr>
                        <w:top w:val="none" w:sz="0" w:space="0" w:color="auto"/>
                        <w:left w:val="none" w:sz="0" w:space="0" w:color="auto"/>
                        <w:bottom w:val="none" w:sz="0" w:space="0" w:color="auto"/>
                        <w:right w:val="none" w:sz="0" w:space="0" w:color="auto"/>
                      </w:divBdr>
                    </w:div>
                    <w:div w:id="563570488">
                      <w:marLeft w:val="0"/>
                      <w:marRight w:val="0"/>
                      <w:marTop w:val="0"/>
                      <w:marBottom w:val="0"/>
                      <w:divBdr>
                        <w:top w:val="none" w:sz="0" w:space="0" w:color="auto"/>
                        <w:left w:val="none" w:sz="0" w:space="0" w:color="auto"/>
                        <w:bottom w:val="none" w:sz="0" w:space="0" w:color="auto"/>
                        <w:right w:val="none" w:sz="0" w:space="0" w:color="auto"/>
                      </w:divBdr>
                    </w:div>
                    <w:div w:id="612174107">
                      <w:marLeft w:val="0"/>
                      <w:marRight w:val="0"/>
                      <w:marTop w:val="0"/>
                      <w:marBottom w:val="0"/>
                      <w:divBdr>
                        <w:top w:val="none" w:sz="0" w:space="0" w:color="auto"/>
                        <w:left w:val="none" w:sz="0" w:space="0" w:color="auto"/>
                        <w:bottom w:val="none" w:sz="0" w:space="0" w:color="auto"/>
                        <w:right w:val="none" w:sz="0" w:space="0" w:color="auto"/>
                      </w:divBdr>
                    </w:div>
                    <w:div w:id="1146897463">
                      <w:marLeft w:val="0"/>
                      <w:marRight w:val="0"/>
                      <w:marTop w:val="0"/>
                      <w:marBottom w:val="0"/>
                      <w:divBdr>
                        <w:top w:val="none" w:sz="0" w:space="0" w:color="auto"/>
                        <w:left w:val="none" w:sz="0" w:space="0" w:color="auto"/>
                        <w:bottom w:val="none" w:sz="0" w:space="0" w:color="auto"/>
                        <w:right w:val="none" w:sz="0" w:space="0" w:color="auto"/>
                      </w:divBdr>
                    </w:div>
                    <w:div w:id="1208644955">
                      <w:marLeft w:val="0"/>
                      <w:marRight w:val="0"/>
                      <w:marTop w:val="0"/>
                      <w:marBottom w:val="0"/>
                      <w:divBdr>
                        <w:top w:val="none" w:sz="0" w:space="0" w:color="auto"/>
                        <w:left w:val="none" w:sz="0" w:space="0" w:color="auto"/>
                        <w:bottom w:val="none" w:sz="0" w:space="0" w:color="auto"/>
                        <w:right w:val="none" w:sz="0" w:space="0" w:color="auto"/>
                      </w:divBdr>
                    </w:div>
                    <w:div w:id="1367290279">
                      <w:marLeft w:val="0"/>
                      <w:marRight w:val="0"/>
                      <w:marTop w:val="0"/>
                      <w:marBottom w:val="0"/>
                      <w:divBdr>
                        <w:top w:val="none" w:sz="0" w:space="0" w:color="auto"/>
                        <w:left w:val="none" w:sz="0" w:space="0" w:color="auto"/>
                        <w:bottom w:val="none" w:sz="0" w:space="0" w:color="auto"/>
                        <w:right w:val="none" w:sz="0" w:space="0" w:color="auto"/>
                      </w:divBdr>
                    </w:div>
                    <w:div w:id="1433937289">
                      <w:marLeft w:val="0"/>
                      <w:marRight w:val="0"/>
                      <w:marTop w:val="0"/>
                      <w:marBottom w:val="0"/>
                      <w:divBdr>
                        <w:top w:val="none" w:sz="0" w:space="0" w:color="auto"/>
                        <w:left w:val="none" w:sz="0" w:space="0" w:color="auto"/>
                        <w:bottom w:val="none" w:sz="0" w:space="0" w:color="auto"/>
                        <w:right w:val="none" w:sz="0" w:space="0" w:color="auto"/>
                      </w:divBdr>
                    </w:div>
                    <w:div w:id="1434938248">
                      <w:marLeft w:val="0"/>
                      <w:marRight w:val="0"/>
                      <w:marTop w:val="0"/>
                      <w:marBottom w:val="0"/>
                      <w:divBdr>
                        <w:top w:val="none" w:sz="0" w:space="0" w:color="auto"/>
                        <w:left w:val="none" w:sz="0" w:space="0" w:color="auto"/>
                        <w:bottom w:val="none" w:sz="0" w:space="0" w:color="auto"/>
                        <w:right w:val="none" w:sz="0" w:space="0" w:color="auto"/>
                      </w:divBdr>
                    </w:div>
                    <w:div w:id="1514108133">
                      <w:marLeft w:val="0"/>
                      <w:marRight w:val="0"/>
                      <w:marTop w:val="0"/>
                      <w:marBottom w:val="0"/>
                      <w:divBdr>
                        <w:top w:val="none" w:sz="0" w:space="0" w:color="auto"/>
                        <w:left w:val="none" w:sz="0" w:space="0" w:color="auto"/>
                        <w:bottom w:val="none" w:sz="0" w:space="0" w:color="auto"/>
                        <w:right w:val="none" w:sz="0" w:space="0" w:color="auto"/>
                      </w:divBdr>
                    </w:div>
                    <w:div w:id="1521049410">
                      <w:marLeft w:val="0"/>
                      <w:marRight w:val="0"/>
                      <w:marTop w:val="0"/>
                      <w:marBottom w:val="0"/>
                      <w:divBdr>
                        <w:top w:val="none" w:sz="0" w:space="0" w:color="auto"/>
                        <w:left w:val="none" w:sz="0" w:space="0" w:color="auto"/>
                        <w:bottom w:val="none" w:sz="0" w:space="0" w:color="auto"/>
                        <w:right w:val="none" w:sz="0" w:space="0" w:color="auto"/>
                      </w:divBdr>
                    </w:div>
                    <w:div w:id="1584727128">
                      <w:marLeft w:val="0"/>
                      <w:marRight w:val="0"/>
                      <w:marTop w:val="0"/>
                      <w:marBottom w:val="0"/>
                      <w:divBdr>
                        <w:top w:val="none" w:sz="0" w:space="0" w:color="auto"/>
                        <w:left w:val="none" w:sz="0" w:space="0" w:color="auto"/>
                        <w:bottom w:val="none" w:sz="0" w:space="0" w:color="auto"/>
                        <w:right w:val="none" w:sz="0" w:space="0" w:color="auto"/>
                      </w:divBdr>
                    </w:div>
                    <w:div w:id="1654872345">
                      <w:marLeft w:val="0"/>
                      <w:marRight w:val="0"/>
                      <w:marTop w:val="0"/>
                      <w:marBottom w:val="0"/>
                      <w:divBdr>
                        <w:top w:val="none" w:sz="0" w:space="0" w:color="auto"/>
                        <w:left w:val="none" w:sz="0" w:space="0" w:color="auto"/>
                        <w:bottom w:val="none" w:sz="0" w:space="0" w:color="auto"/>
                        <w:right w:val="none" w:sz="0" w:space="0" w:color="auto"/>
                      </w:divBdr>
                    </w:div>
                    <w:div w:id="1747455334">
                      <w:marLeft w:val="0"/>
                      <w:marRight w:val="0"/>
                      <w:marTop w:val="0"/>
                      <w:marBottom w:val="0"/>
                      <w:divBdr>
                        <w:top w:val="none" w:sz="0" w:space="0" w:color="auto"/>
                        <w:left w:val="none" w:sz="0" w:space="0" w:color="auto"/>
                        <w:bottom w:val="none" w:sz="0" w:space="0" w:color="auto"/>
                        <w:right w:val="none" w:sz="0" w:space="0" w:color="auto"/>
                      </w:divBdr>
                    </w:div>
                    <w:div w:id="1920015519">
                      <w:marLeft w:val="0"/>
                      <w:marRight w:val="0"/>
                      <w:marTop w:val="0"/>
                      <w:marBottom w:val="0"/>
                      <w:divBdr>
                        <w:top w:val="none" w:sz="0" w:space="0" w:color="auto"/>
                        <w:left w:val="none" w:sz="0" w:space="0" w:color="auto"/>
                        <w:bottom w:val="none" w:sz="0" w:space="0" w:color="auto"/>
                        <w:right w:val="none" w:sz="0" w:space="0" w:color="auto"/>
                      </w:divBdr>
                    </w:div>
                    <w:div w:id="1979912240">
                      <w:marLeft w:val="0"/>
                      <w:marRight w:val="0"/>
                      <w:marTop w:val="0"/>
                      <w:marBottom w:val="0"/>
                      <w:divBdr>
                        <w:top w:val="none" w:sz="0" w:space="0" w:color="auto"/>
                        <w:left w:val="none" w:sz="0" w:space="0" w:color="auto"/>
                        <w:bottom w:val="none" w:sz="0" w:space="0" w:color="auto"/>
                        <w:right w:val="none" w:sz="0" w:space="0" w:color="auto"/>
                      </w:divBdr>
                    </w:div>
                    <w:div w:id="21003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70144">
      <w:bodyDiv w:val="1"/>
      <w:marLeft w:val="0"/>
      <w:marRight w:val="0"/>
      <w:marTop w:val="0"/>
      <w:marBottom w:val="0"/>
      <w:divBdr>
        <w:top w:val="none" w:sz="0" w:space="0" w:color="auto"/>
        <w:left w:val="none" w:sz="0" w:space="0" w:color="auto"/>
        <w:bottom w:val="none" w:sz="0" w:space="0" w:color="auto"/>
        <w:right w:val="none" w:sz="0" w:space="0" w:color="auto"/>
      </w:divBdr>
    </w:div>
    <w:div w:id="544607240">
      <w:bodyDiv w:val="1"/>
      <w:marLeft w:val="0"/>
      <w:marRight w:val="0"/>
      <w:marTop w:val="0"/>
      <w:marBottom w:val="0"/>
      <w:divBdr>
        <w:top w:val="none" w:sz="0" w:space="0" w:color="auto"/>
        <w:left w:val="none" w:sz="0" w:space="0" w:color="auto"/>
        <w:bottom w:val="none" w:sz="0" w:space="0" w:color="auto"/>
        <w:right w:val="none" w:sz="0" w:space="0" w:color="auto"/>
      </w:divBdr>
    </w:div>
    <w:div w:id="678965996">
      <w:bodyDiv w:val="1"/>
      <w:marLeft w:val="0"/>
      <w:marRight w:val="0"/>
      <w:marTop w:val="0"/>
      <w:marBottom w:val="0"/>
      <w:divBdr>
        <w:top w:val="none" w:sz="0" w:space="0" w:color="auto"/>
        <w:left w:val="none" w:sz="0" w:space="0" w:color="auto"/>
        <w:bottom w:val="none" w:sz="0" w:space="0" w:color="auto"/>
        <w:right w:val="none" w:sz="0" w:space="0" w:color="auto"/>
      </w:divBdr>
    </w:div>
    <w:div w:id="724597475">
      <w:bodyDiv w:val="1"/>
      <w:marLeft w:val="0"/>
      <w:marRight w:val="0"/>
      <w:marTop w:val="0"/>
      <w:marBottom w:val="0"/>
      <w:divBdr>
        <w:top w:val="none" w:sz="0" w:space="0" w:color="auto"/>
        <w:left w:val="none" w:sz="0" w:space="0" w:color="auto"/>
        <w:bottom w:val="none" w:sz="0" w:space="0" w:color="auto"/>
        <w:right w:val="none" w:sz="0" w:space="0" w:color="auto"/>
      </w:divBdr>
    </w:div>
    <w:div w:id="812792469">
      <w:bodyDiv w:val="1"/>
      <w:marLeft w:val="0"/>
      <w:marRight w:val="0"/>
      <w:marTop w:val="0"/>
      <w:marBottom w:val="0"/>
      <w:divBdr>
        <w:top w:val="none" w:sz="0" w:space="0" w:color="auto"/>
        <w:left w:val="none" w:sz="0" w:space="0" w:color="auto"/>
        <w:bottom w:val="none" w:sz="0" w:space="0" w:color="auto"/>
        <w:right w:val="none" w:sz="0" w:space="0" w:color="auto"/>
      </w:divBdr>
    </w:div>
    <w:div w:id="1065031167">
      <w:bodyDiv w:val="1"/>
      <w:marLeft w:val="0"/>
      <w:marRight w:val="0"/>
      <w:marTop w:val="0"/>
      <w:marBottom w:val="0"/>
      <w:divBdr>
        <w:top w:val="none" w:sz="0" w:space="0" w:color="auto"/>
        <w:left w:val="none" w:sz="0" w:space="0" w:color="auto"/>
        <w:bottom w:val="none" w:sz="0" w:space="0" w:color="auto"/>
        <w:right w:val="none" w:sz="0" w:space="0" w:color="auto"/>
      </w:divBdr>
    </w:div>
    <w:div w:id="1097941387">
      <w:bodyDiv w:val="1"/>
      <w:marLeft w:val="0"/>
      <w:marRight w:val="0"/>
      <w:marTop w:val="0"/>
      <w:marBottom w:val="0"/>
      <w:divBdr>
        <w:top w:val="none" w:sz="0" w:space="0" w:color="auto"/>
        <w:left w:val="none" w:sz="0" w:space="0" w:color="auto"/>
        <w:bottom w:val="none" w:sz="0" w:space="0" w:color="auto"/>
        <w:right w:val="none" w:sz="0" w:space="0" w:color="auto"/>
      </w:divBdr>
    </w:div>
    <w:div w:id="1179387226">
      <w:bodyDiv w:val="1"/>
      <w:marLeft w:val="0"/>
      <w:marRight w:val="0"/>
      <w:marTop w:val="0"/>
      <w:marBottom w:val="0"/>
      <w:divBdr>
        <w:top w:val="none" w:sz="0" w:space="0" w:color="auto"/>
        <w:left w:val="none" w:sz="0" w:space="0" w:color="auto"/>
        <w:bottom w:val="none" w:sz="0" w:space="0" w:color="auto"/>
        <w:right w:val="none" w:sz="0" w:space="0" w:color="auto"/>
      </w:divBdr>
      <w:divsChild>
        <w:div w:id="860513309">
          <w:marLeft w:val="0"/>
          <w:marRight w:val="0"/>
          <w:marTop w:val="0"/>
          <w:marBottom w:val="0"/>
          <w:divBdr>
            <w:top w:val="none" w:sz="0" w:space="0" w:color="auto"/>
            <w:left w:val="none" w:sz="0" w:space="0" w:color="auto"/>
            <w:bottom w:val="none" w:sz="0" w:space="0" w:color="auto"/>
            <w:right w:val="none" w:sz="0" w:space="0" w:color="auto"/>
          </w:divBdr>
          <w:divsChild>
            <w:div w:id="19263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0451">
      <w:bodyDiv w:val="1"/>
      <w:marLeft w:val="0"/>
      <w:marRight w:val="0"/>
      <w:marTop w:val="0"/>
      <w:marBottom w:val="0"/>
      <w:divBdr>
        <w:top w:val="none" w:sz="0" w:space="0" w:color="auto"/>
        <w:left w:val="none" w:sz="0" w:space="0" w:color="auto"/>
        <w:bottom w:val="none" w:sz="0" w:space="0" w:color="auto"/>
        <w:right w:val="none" w:sz="0" w:space="0" w:color="auto"/>
      </w:divBdr>
      <w:divsChild>
        <w:div w:id="98332742">
          <w:marLeft w:val="0"/>
          <w:marRight w:val="0"/>
          <w:marTop w:val="0"/>
          <w:marBottom w:val="0"/>
          <w:divBdr>
            <w:top w:val="none" w:sz="0" w:space="0" w:color="auto"/>
            <w:left w:val="none" w:sz="0" w:space="0" w:color="auto"/>
            <w:bottom w:val="none" w:sz="0" w:space="0" w:color="auto"/>
            <w:right w:val="none" w:sz="0" w:space="0" w:color="auto"/>
          </w:divBdr>
          <w:divsChild>
            <w:div w:id="16517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4911">
      <w:bodyDiv w:val="1"/>
      <w:marLeft w:val="0"/>
      <w:marRight w:val="0"/>
      <w:marTop w:val="0"/>
      <w:marBottom w:val="0"/>
      <w:divBdr>
        <w:top w:val="none" w:sz="0" w:space="0" w:color="auto"/>
        <w:left w:val="none" w:sz="0" w:space="0" w:color="auto"/>
        <w:bottom w:val="none" w:sz="0" w:space="0" w:color="auto"/>
        <w:right w:val="none" w:sz="0" w:space="0" w:color="auto"/>
      </w:divBdr>
    </w:div>
    <w:div w:id="1326737715">
      <w:bodyDiv w:val="1"/>
      <w:marLeft w:val="0"/>
      <w:marRight w:val="0"/>
      <w:marTop w:val="0"/>
      <w:marBottom w:val="0"/>
      <w:divBdr>
        <w:top w:val="none" w:sz="0" w:space="0" w:color="auto"/>
        <w:left w:val="none" w:sz="0" w:space="0" w:color="auto"/>
        <w:bottom w:val="none" w:sz="0" w:space="0" w:color="auto"/>
        <w:right w:val="none" w:sz="0" w:space="0" w:color="auto"/>
      </w:divBdr>
    </w:div>
    <w:div w:id="1350831243">
      <w:bodyDiv w:val="1"/>
      <w:marLeft w:val="0"/>
      <w:marRight w:val="0"/>
      <w:marTop w:val="0"/>
      <w:marBottom w:val="0"/>
      <w:divBdr>
        <w:top w:val="none" w:sz="0" w:space="0" w:color="auto"/>
        <w:left w:val="none" w:sz="0" w:space="0" w:color="auto"/>
        <w:bottom w:val="none" w:sz="0" w:space="0" w:color="auto"/>
        <w:right w:val="none" w:sz="0" w:space="0" w:color="auto"/>
      </w:divBdr>
    </w:div>
    <w:div w:id="1457020623">
      <w:bodyDiv w:val="1"/>
      <w:marLeft w:val="0"/>
      <w:marRight w:val="0"/>
      <w:marTop w:val="0"/>
      <w:marBottom w:val="0"/>
      <w:divBdr>
        <w:top w:val="none" w:sz="0" w:space="0" w:color="auto"/>
        <w:left w:val="none" w:sz="0" w:space="0" w:color="auto"/>
        <w:bottom w:val="none" w:sz="0" w:space="0" w:color="auto"/>
        <w:right w:val="none" w:sz="0" w:space="0" w:color="auto"/>
      </w:divBdr>
    </w:div>
    <w:div w:id="1511093900">
      <w:bodyDiv w:val="1"/>
      <w:marLeft w:val="0"/>
      <w:marRight w:val="0"/>
      <w:marTop w:val="0"/>
      <w:marBottom w:val="0"/>
      <w:divBdr>
        <w:top w:val="none" w:sz="0" w:space="0" w:color="auto"/>
        <w:left w:val="none" w:sz="0" w:space="0" w:color="auto"/>
        <w:bottom w:val="none" w:sz="0" w:space="0" w:color="auto"/>
        <w:right w:val="none" w:sz="0" w:space="0" w:color="auto"/>
      </w:divBdr>
    </w:div>
    <w:div w:id="1576668370">
      <w:bodyDiv w:val="1"/>
      <w:marLeft w:val="0"/>
      <w:marRight w:val="0"/>
      <w:marTop w:val="0"/>
      <w:marBottom w:val="0"/>
      <w:divBdr>
        <w:top w:val="none" w:sz="0" w:space="0" w:color="auto"/>
        <w:left w:val="none" w:sz="0" w:space="0" w:color="auto"/>
        <w:bottom w:val="none" w:sz="0" w:space="0" w:color="auto"/>
        <w:right w:val="none" w:sz="0" w:space="0" w:color="auto"/>
      </w:divBdr>
    </w:div>
    <w:div w:id="1641812197">
      <w:bodyDiv w:val="1"/>
      <w:marLeft w:val="0"/>
      <w:marRight w:val="0"/>
      <w:marTop w:val="0"/>
      <w:marBottom w:val="0"/>
      <w:divBdr>
        <w:top w:val="none" w:sz="0" w:space="0" w:color="auto"/>
        <w:left w:val="none" w:sz="0" w:space="0" w:color="auto"/>
        <w:bottom w:val="none" w:sz="0" w:space="0" w:color="auto"/>
        <w:right w:val="none" w:sz="0" w:space="0" w:color="auto"/>
      </w:divBdr>
      <w:divsChild>
        <w:div w:id="1549564365">
          <w:marLeft w:val="0"/>
          <w:marRight w:val="0"/>
          <w:marTop w:val="225"/>
          <w:marBottom w:val="375"/>
          <w:divBdr>
            <w:top w:val="single" w:sz="6" w:space="14" w:color="505050"/>
            <w:left w:val="single" w:sz="6" w:space="15" w:color="505050"/>
            <w:bottom w:val="single" w:sz="6" w:space="17" w:color="505050"/>
            <w:right w:val="single" w:sz="6" w:space="31" w:color="505050"/>
          </w:divBdr>
        </w:div>
      </w:divsChild>
    </w:div>
    <w:div w:id="1645543912">
      <w:bodyDiv w:val="1"/>
      <w:marLeft w:val="0"/>
      <w:marRight w:val="0"/>
      <w:marTop w:val="0"/>
      <w:marBottom w:val="0"/>
      <w:divBdr>
        <w:top w:val="none" w:sz="0" w:space="0" w:color="auto"/>
        <w:left w:val="none" w:sz="0" w:space="0" w:color="auto"/>
        <w:bottom w:val="none" w:sz="0" w:space="0" w:color="auto"/>
        <w:right w:val="none" w:sz="0" w:space="0" w:color="auto"/>
      </w:divBdr>
    </w:div>
    <w:div w:id="1657299430">
      <w:bodyDiv w:val="1"/>
      <w:marLeft w:val="0"/>
      <w:marRight w:val="0"/>
      <w:marTop w:val="0"/>
      <w:marBottom w:val="0"/>
      <w:divBdr>
        <w:top w:val="none" w:sz="0" w:space="0" w:color="auto"/>
        <w:left w:val="none" w:sz="0" w:space="0" w:color="auto"/>
        <w:bottom w:val="none" w:sz="0" w:space="0" w:color="auto"/>
        <w:right w:val="none" w:sz="0" w:space="0" w:color="auto"/>
      </w:divBdr>
    </w:div>
    <w:div w:id="1764759885">
      <w:bodyDiv w:val="1"/>
      <w:marLeft w:val="0"/>
      <w:marRight w:val="0"/>
      <w:marTop w:val="0"/>
      <w:marBottom w:val="0"/>
      <w:divBdr>
        <w:top w:val="none" w:sz="0" w:space="0" w:color="auto"/>
        <w:left w:val="none" w:sz="0" w:space="0" w:color="auto"/>
        <w:bottom w:val="none" w:sz="0" w:space="0" w:color="auto"/>
        <w:right w:val="none" w:sz="0" w:space="0" w:color="auto"/>
      </w:divBdr>
    </w:div>
    <w:div w:id="1812021613">
      <w:bodyDiv w:val="1"/>
      <w:marLeft w:val="0"/>
      <w:marRight w:val="0"/>
      <w:marTop w:val="0"/>
      <w:marBottom w:val="0"/>
      <w:divBdr>
        <w:top w:val="none" w:sz="0" w:space="0" w:color="auto"/>
        <w:left w:val="none" w:sz="0" w:space="0" w:color="auto"/>
        <w:bottom w:val="none" w:sz="0" w:space="0" w:color="auto"/>
        <w:right w:val="none" w:sz="0" w:space="0" w:color="auto"/>
      </w:divBdr>
      <w:divsChild>
        <w:div w:id="1541630733">
          <w:marLeft w:val="0"/>
          <w:marRight w:val="0"/>
          <w:marTop w:val="0"/>
          <w:marBottom w:val="0"/>
          <w:divBdr>
            <w:top w:val="none" w:sz="0" w:space="0" w:color="auto"/>
            <w:left w:val="none" w:sz="0" w:space="0" w:color="auto"/>
            <w:bottom w:val="none" w:sz="0" w:space="0" w:color="auto"/>
            <w:right w:val="none" w:sz="0" w:space="0" w:color="auto"/>
          </w:divBdr>
        </w:div>
      </w:divsChild>
    </w:div>
    <w:div w:id="2004359090">
      <w:bodyDiv w:val="1"/>
      <w:marLeft w:val="0"/>
      <w:marRight w:val="0"/>
      <w:marTop w:val="0"/>
      <w:marBottom w:val="0"/>
      <w:divBdr>
        <w:top w:val="none" w:sz="0" w:space="0" w:color="auto"/>
        <w:left w:val="none" w:sz="0" w:space="0" w:color="auto"/>
        <w:bottom w:val="none" w:sz="0" w:space="0" w:color="auto"/>
        <w:right w:val="none" w:sz="0" w:space="0" w:color="auto"/>
      </w:divBdr>
    </w:div>
    <w:div w:id="2025133533">
      <w:bodyDiv w:val="1"/>
      <w:marLeft w:val="0"/>
      <w:marRight w:val="0"/>
      <w:marTop w:val="0"/>
      <w:marBottom w:val="0"/>
      <w:divBdr>
        <w:top w:val="none" w:sz="0" w:space="0" w:color="auto"/>
        <w:left w:val="none" w:sz="0" w:space="0" w:color="auto"/>
        <w:bottom w:val="none" w:sz="0" w:space="0" w:color="auto"/>
        <w:right w:val="none" w:sz="0" w:space="0" w:color="auto"/>
      </w:divBdr>
      <w:divsChild>
        <w:div w:id="187717938">
          <w:marLeft w:val="0"/>
          <w:marRight w:val="0"/>
          <w:marTop w:val="0"/>
          <w:marBottom w:val="0"/>
          <w:divBdr>
            <w:top w:val="none" w:sz="0" w:space="0" w:color="auto"/>
            <w:left w:val="none" w:sz="0" w:space="0" w:color="auto"/>
            <w:bottom w:val="none" w:sz="0" w:space="0" w:color="auto"/>
            <w:right w:val="none" w:sz="0" w:space="0" w:color="auto"/>
          </w:divBdr>
          <w:divsChild>
            <w:div w:id="169889324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11534894">
                  <w:marLeft w:val="0"/>
                  <w:marRight w:val="0"/>
                  <w:marTop w:val="0"/>
                  <w:marBottom w:val="0"/>
                  <w:divBdr>
                    <w:top w:val="none" w:sz="0" w:space="0" w:color="auto"/>
                    <w:left w:val="none" w:sz="0" w:space="0" w:color="auto"/>
                    <w:bottom w:val="none" w:sz="0" w:space="0" w:color="auto"/>
                    <w:right w:val="none" w:sz="0" w:space="0" w:color="auto"/>
                  </w:divBdr>
                  <w:divsChild>
                    <w:div w:id="1703435160">
                      <w:marLeft w:val="0"/>
                      <w:marRight w:val="0"/>
                      <w:marTop w:val="0"/>
                      <w:marBottom w:val="0"/>
                      <w:divBdr>
                        <w:top w:val="none" w:sz="0" w:space="0" w:color="auto"/>
                        <w:left w:val="none" w:sz="0" w:space="0" w:color="auto"/>
                        <w:bottom w:val="none" w:sz="0" w:space="0" w:color="auto"/>
                        <w:right w:val="none" w:sz="0" w:space="0" w:color="auto"/>
                      </w:divBdr>
                    </w:div>
                    <w:div w:id="1994601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9776828">
                          <w:marLeft w:val="0"/>
                          <w:marRight w:val="0"/>
                          <w:marTop w:val="0"/>
                          <w:marBottom w:val="0"/>
                          <w:divBdr>
                            <w:top w:val="none" w:sz="0" w:space="0" w:color="auto"/>
                            <w:left w:val="none" w:sz="0" w:space="0" w:color="auto"/>
                            <w:bottom w:val="none" w:sz="0" w:space="0" w:color="auto"/>
                            <w:right w:val="none" w:sz="0" w:space="0" w:color="auto"/>
                          </w:divBdr>
                          <w:divsChild>
                            <w:div w:id="470704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116195">
                                  <w:marLeft w:val="0"/>
                                  <w:marRight w:val="0"/>
                                  <w:marTop w:val="0"/>
                                  <w:marBottom w:val="0"/>
                                  <w:divBdr>
                                    <w:top w:val="none" w:sz="0" w:space="0" w:color="auto"/>
                                    <w:left w:val="none" w:sz="0" w:space="0" w:color="auto"/>
                                    <w:bottom w:val="none" w:sz="0" w:space="0" w:color="auto"/>
                                    <w:right w:val="none" w:sz="0" w:space="0" w:color="auto"/>
                                  </w:divBdr>
                                  <w:divsChild>
                                    <w:div w:id="4404890">
                                      <w:marLeft w:val="0"/>
                                      <w:marRight w:val="0"/>
                                      <w:marTop w:val="0"/>
                                      <w:marBottom w:val="0"/>
                                      <w:divBdr>
                                        <w:top w:val="none" w:sz="0" w:space="0" w:color="auto"/>
                                        <w:left w:val="none" w:sz="0" w:space="0" w:color="auto"/>
                                        <w:bottom w:val="none" w:sz="0" w:space="0" w:color="auto"/>
                                        <w:right w:val="none" w:sz="0" w:space="0" w:color="auto"/>
                                      </w:divBdr>
                                    </w:div>
                                    <w:div w:id="36781784">
                                      <w:marLeft w:val="0"/>
                                      <w:marRight w:val="0"/>
                                      <w:marTop w:val="0"/>
                                      <w:marBottom w:val="0"/>
                                      <w:divBdr>
                                        <w:top w:val="none" w:sz="0" w:space="0" w:color="auto"/>
                                        <w:left w:val="none" w:sz="0" w:space="0" w:color="auto"/>
                                        <w:bottom w:val="none" w:sz="0" w:space="0" w:color="auto"/>
                                        <w:right w:val="none" w:sz="0" w:space="0" w:color="auto"/>
                                      </w:divBdr>
                                    </w:div>
                                    <w:div w:id="94132081">
                                      <w:marLeft w:val="0"/>
                                      <w:marRight w:val="0"/>
                                      <w:marTop w:val="0"/>
                                      <w:marBottom w:val="0"/>
                                      <w:divBdr>
                                        <w:top w:val="none" w:sz="0" w:space="0" w:color="auto"/>
                                        <w:left w:val="none" w:sz="0" w:space="0" w:color="auto"/>
                                        <w:bottom w:val="none" w:sz="0" w:space="0" w:color="auto"/>
                                        <w:right w:val="none" w:sz="0" w:space="0" w:color="auto"/>
                                      </w:divBdr>
                                    </w:div>
                                    <w:div w:id="142434931">
                                      <w:marLeft w:val="0"/>
                                      <w:marRight w:val="0"/>
                                      <w:marTop w:val="0"/>
                                      <w:marBottom w:val="0"/>
                                      <w:divBdr>
                                        <w:top w:val="none" w:sz="0" w:space="0" w:color="auto"/>
                                        <w:left w:val="none" w:sz="0" w:space="0" w:color="auto"/>
                                        <w:bottom w:val="none" w:sz="0" w:space="0" w:color="auto"/>
                                        <w:right w:val="none" w:sz="0" w:space="0" w:color="auto"/>
                                      </w:divBdr>
                                    </w:div>
                                    <w:div w:id="229508625">
                                      <w:marLeft w:val="0"/>
                                      <w:marRight w:val="0"/>
                                      <w:marTop w:val="0"/>
                                      <w:marBottom w:val="0"/>
                                      <w:divBdr>
                                        <w:top w:val="none" w:sz="0" w:space="0" w:color="auto"/>
                                        <w:left w:val="none" w:sz="0" w:space="0" w:color="auto"/>
                                        <w:bottom w:val="none" w:sz="0" w:space="0" w:color="auto"/>
                                        <w:right w:val="none" w:sz="0" w:space="0" w:color="auto"/>
                                      </w:divBdr>
                                    </w:div>
                                    <w:div w:id="360280907">
                                      <w:marLeft w:val="0"/>
                                      <w:marRight w:val="0"/>
                                      <w:marTop w:val="0"/>
                                      <w:marBottom w:val="0"/>
                                      <w:divBdr>
                                        <w:top w:val="none" w:sz="0" w:space="0" w:color="auto"/>
                                        <w:left w:val="none" w:sz="0" w:space="0" w:color="auto"/>
                                        <w:bottom w:val="none" w:sz="0" w:space="0" w:color="auto"/>
                                        <w:right w:val="none" w:sz="0" w:space="0" w:color="auto"/>
                                      </w:divBdr>
                                    </w:div>
                                    <w:div w:id="520584301">
                                      <w:marLeft w:val="0"/>
                                      <w:marRight w:val="0"/>
                                      <w:marTop w:val="0"/>
                                      <w:marBottom w:val="0"/>
                                      <w:divBdr>
                                        <w:top w:val="none" w:sz="0" w:space="0" w:color="auto"/>
                                        <w:left w:val="none" w:sz="0" w:space="0" w:color="auto"/>
                                        <w:bottom w:val="none" w:sz="0" w:space="0" w:color="auto"/>
                                        <w:right w:val="none" w:sz="0" w:space="0" w:color="auto"/>
                                      </w:divBdr>
                                    </w:div>
                                    <w:div w:id="574978881">
                                      <w:marLeft w:val="0"/>
                                      <w:marRight w:val="0"/>
                                      <w:marTop w:val="0"/>
                                      <w:marBottom w:val="0"/>
                                      <w:divBdr>
                                        <w:top w:val="none" w:sz="0" w:space="0" w:color="auto"/>
                                        <w:left w:val="none" w:sz="0" w:space="0" w:color="auto"/>
                                        <w:bottom w:val="none" w:sz="0" w:space="0" w:color="auto"/>
                                        <w:right w:val="none" w:sz="0" w:space="0" w:color="auto"/>
                                      </w:divBdr>
                                    </w:div>
                                    <w:div w:id="604269091">
                                      <w:marLeft w:val="0"/>
                                      <w:marRight w:val="0"/>
                                      <w:marTop w:val="0"/>
                                      <w:marBottom w:val="0"/>
                                      <w:divBdr>
                                        <w:top w:val="none" w:sz="0" w:space="0" w:color="auto"/>
                                        <w:left w:val="none" w:sz="0" w:space="0" w:color="auto"/>
                                        <w:bottom w:val="none" w:sz="0" w:space="0" w:color="auto"/>
                                        <w:right w:val="none" w:sz="0" w:space="0" w:color="auto"/>
                                      </w:divBdr>
                                    </w:div>
                                    <w:div w:id="605381802">
                                      <w:marLeft w:val="0"/>
                                      <w:marRight w:val="0"/>
                                      <w:marTop w:val="0"/>
                                      <w:marBottom w:val="0"/>
                                      <w:divBdr>
                                        <w:top w:val="none" w:sz="0" w:space="0" w:color="auto"/>
                                        <w:left w:val="none" w:sz="0" w:space="0" w:color="auto"/>
                                        <w:bottom w:val="none" w:sz="0" w:space="0" w:color="auto"/>
                                        <w:right w:val="none" w:sz="0" w:space="0" w:color="auto"/>
                                      </w:divBdr>
                                    </w:div>
                                    <w:div w:id="730274322">
                                      <w:marLeft w:val="0"/>
                                      <w:marRight w:val="0"/>
                                      <w:marTop w:val="0"/>
                                      <w:marBottom w:val="0"/>
                                      <w:divBdr>
                                        <w:top w:val="none" w:sz="0" w:space="0" w:color="auto"/>
                                        <w:left w:val="none" w:sz="0" w:space="0" w:color="auto"/>
                                        <w:bottom w:val="none" w:sz="0" w:space="0" w:color="auto"/>
                                        <w:right w:val="none" w:sz="0" w:space="0" w:color="auto"/>
                                      </w:divBdr>
                                    </w:div>
                                    <w:div w:id="874924510">
                                      <w:marLeft w:val="0"/>
                                      <w:marRight w:val="0"/>
                                      <w:marTop w:val="0"/>
                                      <w:marBottom w:val="0"/>
                                      <w:divBdr>
                                        <w:top w:val="none" w:sz="0" w:space="0" w:color="auto"/>
                                        <w:left w:val="none" w:sz="0" w:space="0" w:color="auto"/>
                                        <w:bottom w:val="none" w:sz="0" w:space="0" w:color="auto"/>
                                        <w:right w:val="none" w:sz="0" w:space="0" w:color="auto"/>
                                      </w:divBdr>
                                    </w:div>
                                    <w:div w:id="875852366">
                                      <w:marLeft w:val="0"/>
                                      <w:marRight w:val="0"/>
                                      <w:marTop w:val="0"/>
                                      <w:marBottom w:val="0"/>
                                      <w:divBdr>
                                        <w:top w:val="none" w:sz="0" w:space="0" w:color="auto"/>
                                        <w:left w:val="none" w:sz="0" w:space="0" w:color="auto"/>
                                        <w:bottom w:val="none" w:sz="0" w:space="0" w:color="auto"/>
                                        <w:right w:val="none" w:sz="0" w:space="0" w:color="auto"/>
                                      </w:divBdr>
                                    </w:div>
                                    <w:div w:id="878934371">
                                      <w:marLeft w:val="0"/>
                                      <w:marRight w:val="0"/>
                                      <w:marTop w:val="0"/>
                                      <w:marBottom w:val="0"/>
                                      <w:divBdr>
                                        <w:top w:val="none" w:sz="0" w:space="0" w:color="auto"/>
                                        <w:left w:val="none" w:sz="0" w:space="0" w:color="auto"/>
                                        <w:bottom w:val="none" w:sz="0" w:space="0" w:color="auto"/>
                                        <w:right w:val="none" w:sz="0" w:space="0" w:color="auto"/>
                                      </w:divBdr>
                                    </w:div>
                                    <w:div w:id="1051264961">
                                      <w:marLeft w:val="0"/>
                                      <w:marRight w:val="0"/>
                                      <w:marTop w:val="0"/>
                                      <w:marBottom w:val="0"/>
                                      <w:divBdr>
                                        <w:top w:val="none" w:sz="0" w:space="0" w:color="auto"/>
                                        <w:left w:val="none" w:sz="0" w:space="0" w:color="auto"/>
                                        <w:bottom w:val="none" w:sz="0" w:space="0" w:color="auto"/>
                                        <w:right w:val="none" w:sz="0" w:space="0" w:color="auto"/>
                                      </w:divBdr>
                                    </w:div>
                                    <w:div w:id="1086463875">
                                      <w:marLeft w:val="0"/>
                                      <w:marRight w:val="0"/>
                                      <w:marTop w:val="0"/>
                                      <w:marBottom w:val="0"/>
                                      <w:divBdr>
                                        <w:top w:val="none" w:sz="0" w:space="0" w:color="auto"/>
                                        <w:left w:val="none" w:sz="0" w:space="0" w:color="auto"/>
                                        <w:bottom w:val="none" w:sz="0" w:space="0" w:color="auto"/>
                                        <w:right w:val="none" w:sz="0" w:space="0" w:color="auto"/>
                                      </w:divBdr>
                                    </w:div>
                                    <w:div w:id="1110247213">
                                      <w:marLeft w:val="0"/>
                                      <w:marRight w:val="0"/>
                                      <w:marTop w:val="0"/>
                                      <w:marBottom w:val="0"/>
                                      <w:divBdr>
                                        <w:top w:val="none" w:sz="0" w:space="0" w:color="auto"/>
                                        <w:left w:val="none" w:sz="0" w:space="0" w:color="auto"/>
                                        <w:bottom w:val="none" w:sz="0" w:space="0" w:color="auto"/>
                                        <w:right w:val="none" w:sz="0" w:space="0" w:color="auto"/>
                                      </w:divBdr>
                                    </w:div>
                                    <w:div w:id="1257134948">
                                      <w:marLeft w:val="0"/>
                                      <w:marRight w:val="0"/>
                                      <w:marTop w:val="0"/>
                                      <w:marBottom w:val="0"/>
                                      <w:divBdr>
                                        <w:top w:val="none" w:sz="0" w:space="0" w:color="auto"/>
                                        <w:left w:val="none" w:sz="0" w:space="0" w:color="auto"/>
                                        <w:bottom w:val="none" w:sz="0" w:space="0" w:color="auto"/>
                                        <w:right w:val="none" w:sz="0" w:space="0" w:color="auto"/>
                                      </w:divBdr>
                                    </w:div>
                                    <w:div w:id="1426150186">
                                      <w:marLeft w:val="0"/>
                                      <w:marRight w:val="0"/>
                                      <w:marTop w:val="0"/>
                                      <w:marBottom w:val="0"/>
                                      <w:divBdr>
                                        <w:top w:val="none" w:sz="0" w:space="0" w:color="auto"/>
                                        <w:left w:val="none" w:sz="0" w:space="0" w:color="auto"/>
                                        <w:bottom w:val="none" w:sz="0" w:space="0" w:color="auto"/>
                                        <w:right w:val="none" w:sz="0" w:space="0" w:color="auto"/>
                                      </w:divBdr>
                                    </w:div>
                                    <w:div w:id="1588421649">
                                      <w:marLeft w:val="0"/>
                                      <w:marRight w:val="0"/>
                                      <w:marTop w:val="0"/>
                                      <w:marBottom w:val="0"/>
                                      <w:divBdr>
                                        <w:top w:val="none" w:sz="0" w:space="0" w:color="auto"/>
                                        <w:left w:val="none" w:sz="0" w:space="0" w:color="auto"/>
                                        <w:bottom w:val="none" w:sz="0" w:space="0" w:color="auto"/>
                                        <w:right w:val="none" w:sz="0" w:space="0" w:color="auto"/>
                                      </w:divBdr>
                                    </w:div>
                                    <w:div w:id="1635720106">
                                      <w:marLeft w:val="0"/>
                                      <w:marRight w:val="0"/>
                                      <w:marTop w:val="0"/>
                                      <w:marBottom w:val="0"/>
                                      <w:divBdr>
                                        <w:top w:val="none" w:sz="0" w:space="0" w:color="auto"/>
                                        <w:left w:val="none" w:sz="0" w:space="0" w:color="auto"/>
                                        <w:bottom w:val="none" w:sz="0" w:space="0" w:color="auto"/>
                                        <w:right w:val="none" w:sz="0" w:space="0" w:color="auto"/>
                                      </w:divBdr>
                                    </w:div>
                                    <w:div w:id="1897353905">
                                      <w:marLeft w:val="0"/>
                                      <w:marRight w:val="0"/>
                                      <w:marTop w:val="0"/>
                                      <w:marBottom w:val="0"/>
                                      <w:divBdr>
                                        <w:top w:val="none" w:sz="0" w:space="0" w:color="auto"/>
                                        <w:left w:val="none" w:sz="0" w:space="0" w:color="auto"/>
                                        <w:bottom w:val="none" w:sz="0" w:space="0" w:color="auto"/>
                                        <w:right w:val="none" w:sz="0" w:space="0" w:color="auto"/>
                                      </w:divBdr>
                                    </w:div>
                                    <w:div w:id="2005473923">
                                      <w:marLeft w:val="0"/>
                                      <w:marRight w:val="0"/>
                                      <w:marTop w:val="0"/>
                                      <w:marBottom w:val="0"/>
                                      <w:divBdr>
                                        <w:top w:val="none" w:sz="0" w:space="0" w:color="auto"/>
                                        <w:left w:val="none" w:sz="0" w:space="0" w:color="auto"/>
                                        <w:bottom w:val="none" w:sz="0" w:space="0" w:color="auto"/>
                                        <w:right w:val="none" w:sz="0" w:space="0" w:color="auto"/>
                                      </w:divBdr>
                                    </w:div>
                                    <w:div w:id="2013213303">
                                      <w:marLeft w:val="0"/>
                                      <w:marRight w:val="0"/>
                                      <w:marTop w:val="0"/>
                                      <w:marBottom w:val="0"/>
                                      <w:divBdr>
                                        <w:top w:val="none" w:sz="0" w:space="0" w:color="auto"/>
                                        <w:left w:val="none" w:sz="0" w:space="0" w:color="auto"/>
                                        <w:bottom w:val="none" w:sz="0" w:space="0" w:color="auto"/>
                                        <w:right w:val="none" w:sz="0" w:space="0" w:color="auto"/>
                                      </w:divBdr>
                                    </w:div>
                                    <w:div w:id="21179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2057">
                              <w:marLeft w:val="0"/>
                              <w:marRight w:val="0"/>
                              <w:marTop w:val="0"/>
                              <w:marBottom w:val="0"/>
                              <w:divBdr>
                                <w:top w:val="none" w:sz="0" w:space="0" w:color="auto"/>
                                <w:left w:val="none" w:sz="0" w:space="0" w:color="auto"/>
                                <w:bottom w:val="none" w:sz="0" w:space="0" w:color="auto"/>
                                <w:right w:val="none" w:sz="0" w:space="0" w:color="auto"/>
                              </w:divBdr>
                            </w:div>
                          </w:divsChild>
                        </w:div>
                        <w:div w:id="21308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36419">
              <w:marLeft w:val="0"/>
              <w:marRight w:val="0"/>
              <w:marTop w:val="0"/>
              <w:marBottom w:val="0"/>
              <w:divBdr>
                <w:top w:val="none" w:sz="0" w:space="0" w:color="auto"/>
                <w:left w:val="none" w:sz="0" w:space="0" w:color="auto"/>
                <w:bottom w:val="none" w:sz="0" w:space="0" w:color="auto"/>
                <w:right w:val="none" w:sz="0" w:space="0" w:color="auto"/>
              </w:divBdr>
            </w:div>
          </w:divsChild>
        </w:div>
        <w:div w:id="460542561">
          <w:marLeft w:val="0"/>
          <w:marRight w:val="0"/>
          <w:marTop w:val="0"/>
          <w:marBottom w:val="0"/>
          <w:divBdr>
            <w:top w:val="none" w:sz="0" w:space="0" w:color="auto"/>
            <w:left w:val="none" w:sz="0" w:space="0" w:color="auto"/>
            <w:bottom w:val="none" w:sz="0" w:space="0" w:color="auto"/>
            <w:right w:val="none" w:sz="0" w:space="0" w:color="auto"/>
          </w:divBdr>
          <w:divsChild>
            <w:div w:id="79110183">
              <w:marLeft w:val="0"/>
              <w:marRight w:val="0"/>
              <w:marTop w:val="0"/>
              <w:marBottom w:val="0"/>
              <w:divBdr>
                <w:top w:val="none" w:sz="0" w:space="0" w:color="auto"/>
                <w:left w:val="none" w:sz="0" w:space="0" w:color="auto"/>
                <w:bottom w:val="none" w:sz="0" w:space="0" w:color="auto"/>
                <w:right w:val="none" w:sz="0" w:space="0" w:color="auto"/>
              </w:divBdr>
              <w:divsChild>
                <w:div w:id="1002776192">
                  <w:marLeft w:val="0"/>
                  <w:marRight w:val="0"/>
                  <w:marTop w:val="0"/>
                  <w:marBottom w:val="0"/>
                  <w:divBdr>
                    <w:top w:val="none" w:sz="0" w:space="0" w:color="auto"/>
                    <w:left w:val="none" w:sz="0" w:space="0" w:color="auto"/>
                    <w:bottom w:val="none" w:sz="0" w:space="0" w:color="auto"/>
                    <w:right w:val="none" w:sz="0" w:space="0" w:color="auto"/>
                  </w:divBdr>
                  <w:divsChild>
                    <w:div w:id="90318374">
                      <w:marLeft w:val="0"/>
                      <w:marRight w:val="0"/>
                      <w:marTop w:val="0"/>
                      <w:marBottom w:val="0"/>
                      <w:divBdr>
                        <w:top w:val="none" w:sz="0" w:space="0" w:color="auto"/>
                        <w:left w:val="none" w:sz="0" w:space="0" w:color="auto"/>
                        <w:bottom w:val="none" w:sz="0" w:space="0" w:color="auto"/>
                        <w:right w:val="none" w:sz="0" w:space="0" w:color="auto"/>
                      </w:divBdr>
                    </w:div>
                    <w:div w:id="125592401">
                      <w:marLeft w:val="0"/>
                      <w:marRight w:val="0"/>
                      <w:marTop w:val="0"/>
                      <w:marBottom w:val="0"/>
                      <w:divBdr>
                        <w:top w:val="none" w:sz="0" w:space="0" w:color="auto"/>
                        <w:left w:val="none" w:sz="0" w:space="0" w:color="auto"/>
                        <w:bottom w:val="none" w:sz="0" w:space="0" w:color="auto"/>
                        <w:right w:val="none" w:sz="0" w:space="0" w:color="auto"/>
                      </w:divBdr>
                    </w:div>
                    <w:div w:id="128134358">
                      <w:marLeft w:val="0"/>
                      <w:marRight w:val="0"/>
                      <w:marTop w:val="0"/>
                      <w:marBottom w:val="0"/>
                      <w:divBdr>
                        <w:top w:val="none" w:sz="0" w:space="0" w:color="auto"/>
                        <w:left w:val="none" w:sz="0" w:space="0" w:color="auto"/>
                        <w:bottom w:val="none" w:sz="0" w:space="0" w:color="auto"/>
                        <w:right w:val="none" w:sz="0" w:space="0" w:color="auto"/>
                      </w:divBdr>
                    </w:div>
                    <w:div w:id="131874384">
                      <w:marLeft w:val="0"/>
                      <w:marRight w:val="0"/>
                      <w:marTop w:val="0"/>
                      <w:marBottom w:val="0"/>
                      <w:divBdr>
                        <w:top w:val="none" w:sz="0" w:space="0" w:color="auto"/>
                        <w:left w:val="none" w:sz="0" w:space="0" w:color="auto"/>
                        <w:bottom w:val="none" w:sz="0" w:space="0" w:color="auto"/>
                        <w:right w:val="none" w:sz="0" w:space="0" w:color="auto"/>
                      </w:divBdr>
                    </w:div>
                    <w:div w:id="183640527">
                      <w:marLeft w:val="0"/>
                      <w:marRight w:val="0"/>
                      <w:marTop w:val="0"/>
                      <w:marBottom w:val="0"/>
                      <w:divBdr>
                        <w:top w:val="none" w:sz="0" w:space="0" w:color="auto"/>
                        <w:left w:val="none" w:sz="0" w:space="0" w:color="auto"/>
                        <w:bottom w:val="none" w:sz="0" w:space="0" w:color="auto"/>
                        <w:right w:val="none" w:sz="0" w:space="0" w:color="auto"/>
                      </w:divBdr>
                    </w:div>
                    <w:div w:id="196626798">
                      <w:marLeft w:val="0"/>
                      <w:marRight w:val="0"/>
                      <w:marTop w:val="0"/>
                      <w:marBottom w:val="0"/>
                      <w:divBdr>
                        <w:top w:val="none" w:sz="0" w:space="0" w:color="auto"/>
                        <w:left w:val="none" w:sz="0" w:space="0" w:color="auto"/>
                        <w:bottom w:val="none" w:sz="0" w:space="0" w:color="auto"/>
                        <w:right w:val="none" w:sz="0" w:space="0" w:color="auto"/>
                      </w:divBdr>
                    </w:div>
                    <w:div w:id="236208680">
                      <w:marLeft w:val="0"/>
                      <w:marRight w:val="0"/>
                      <w:marTop w:val="0"/>
                      <w:marBottom w:val="0"/>
                      <w:divBdr>
                        <w:top w:val="none" w:sz="0" w:space="0" w:color="auto"/>
                        <w:left w:val="none" w:sz="0" w:space="0" w:color="auto"/>
                        <w:bottom w:val="none" w:sz="0" w:space="0" w:color="auto"/>
                        <w:right w:val="none" w:sz="0" w:space="0" w:color="auto"/>
                      </w:divBdr>
                    </w:div>
                    <w:div w:id="257913458">
                      <w:marLeft w:val="0"/>
                      <w:marRight w:val="0"/>
                      <w:marTop w:val="0"/>
                      <w:marBottom w:val="0"/>
                      <w:divBdr>
                        <w:top w:val="none" w:sz="0" w:space="0" w:color="auto"/>
                        <w:left w:val="none" w:sz="0" w:space="0" w:color="auto"/>
                        <w:bottom w:val="none" w:sz="0" w:space="0" w:color="auto"/>
                        <w:right w:val="none" w:sz="0" w:space="0" w:color="auto"/>
                      </w:divBdr>
                    </w:div>
                    <w:div w:id="280457052">
                      <w:marLeft w:val="0"/>
                      <w:marRight w:val="0"/>
                      <w:marTop w:val="0"/>
                      <w:marBottom w:val="0"/>
                      <w:divBdr>
                        <w:top w:val="none" w:sz="0" w:space="0" w:color="auto"/>
                        <w:left w:val="none" w:sz="0" w:space="0" w:color="auto"/>
                        <w:bottom w:val="none" w:sz="0" w:space="0" w:color="auto"/>
                        <w:right w:val="none" w:sz="0" w:space="0" w:color="auto"/>
                      </w:divBdr>
                    </w:div>
                    <w:div w:id="398557049">
                      <w:marLeft w:val="0"/>
                      <w:marRight w:val="0"/>
                      <w:marTop w:val="0"/>
                      <w:marBottom w:val="0"/>
                      <w:divBdr>
                        <w:top w:val="none" w:sz="0" w:space="0" w:color="auto"/>
                        <w:left w:val="none" w:sz="0" w:space="0" w:color="auto"/>
                        <w:bottom w:val="none" w:sz="0" w:space="0" w:color="auto"/>
                        <w:right w:val="none" w:sz="0" w:space="0" w:color="auto"/>
                      </w:divBdr>
                    </w:div>
                    <w:div w:id="455686490">
                      <w:marLeft w:val="0"/>
                      <w:marRight w:val="0"/>
                      <w:marTop w:val="0"/>
                      <w:marBottom w:val="0"/>
                      <w:divBdr>
                        <w:top w:val="none" w:sz="0" w:space="0" w:color="auto"/>
                        <w:left w:val="none" w:sz="0" w:space="0" w:color="auto"/>
                        <w:bottom w:val="none" w:sz="0" w:space="0" w:color="auto"/>
                        <w:right w:val="none" w:sz="0" w:space="0" w:color="auto"/>
                      </w:divBdr>
                    </w:div>
                    <w:div w:id="511258202">
                      <w:marLeft w:val="0"/>
                      <w:marRight w:val="0"/>
                      <w:marTop w:val="0"/>
                      <w:marBottom w:val="0"/>
                      <w:divBdr>
                        <w:top w:val="none" w:sz="0" w:space="0" w:color="auto"/>
                        <w:left w:val="none" w:sz="0" w:space="0" w:color="auto"/>
                        <w:bottom w:val="none" w:sz="0" w:space="0" w:color="auto"/>
                        <w:right w:val="none" w:sz="0" w:space="0" w:color="auto"/>
                      </w:divBdr>
                    </w:div>
                    <w:div w:id="528378367">
                      <w:marLeft w:val="0"/>
                      <w:marRight w:val="0"/>
                      <w:marTop w:val="0"/>
                      <w:marBottom w:val="0"/>
                      <w:divBdr>
                        <w:top w:val="none" w:sz="0" w:space="0" w:color="auto"/>
                        <w:left w:val="none" w:sz="0" w:space="0" w:color="auto"/>
                        <w:bottom w:val="none" w:sz="0" w:space="0" w:color="auto"/>
                        <w:right w:val="none" w:sz="0" w:space="0" w:color="auto"/>
                      </w:divBdr>
                    </w:div>
                    <w:div w:id="697508743">
                      <w:marLeft w:val="0"/>
                      <w:marRight w:val="0"/>
                      <w:marTop w:val="0"/>
                      <w:marBottom w:val="0"/>
                      <w:divBdr>
                        <w:top w:val="none" w:sz="0" w:space="0" w:color="auto"/>
                        <w:left w:val="none" w:sz="0" w:space="0" w:color="auto"/>
                        <w:bottom w:val="none" w:sz="0" w:space="0" w:color="auto"/>
                        <w:right w:val="none" w:sz="0" w:space="0" w:color="auto"/>
                      </w:divBdr>
                    </w:div>
                    <w:div w:id="768039169">
                      <w:marLeft w:val="0"/>
                      <w:marRight w:val="0"/>
                      <w:marTop w:val="0"/>
                      <w:marBottom w:val="0"/>
                      <w:divBdr>
                        <w:top w:val="none" w:sz="0" w:space="0" w:color="auto"/>
                        <w:left w:val="none" w:sz="0" w:space="0" w:color="auto"/>
                        <w:bottom w:val="none" w:sz="0" w:space="0" w:color="auto"/>
                        <w:right w:val="none" w:sz="0" w:space="0" w:color="auto"/>
                      </w:divBdr>
                    </w:div>
                    <w:div w:id="983242927">
                      <w:marLeft w:val="0"/>
                      <w:marRight w:val="0"/>
                      <w:marTop w:val="0"/>
                      <w:marBottom w:val="0"/>
                      <w:divBdr>
                        <w:top w:val="none" w:sz="0" w:space="0" w:color="auto"/>
                        <w:left w:val="none" w:sz="0" w:space="0" w:color="auto"/>
                        <w:bottom w:val="none" w:sz="0" w:space="0" w:color="auto"/>
                        <w:right w:val="none" w:sz="0" w:space="0" w:color="auto"/>
                      </w:divBdr>
                    </w:div>
                    <w:div w:id="1062483206">
                      <w:marLeft w:val="0"/>
                      <w:marRight w:val="0"/>
                      <w:marTop w:val="0"/>
                      <w:marBottom w:val="0"/>
                      <w:divBdr>
                        <w:top w:val="none" w:sz="0" w:space="0" w:color="auto"/>
                        <w:left w:val="none" w:sz="0" w:space="0" w:color="auto"/>
                        <w:bottom w:val="none" w:sz="0" w:space="0" w:color="auto"/>
                        <w:right w:val="none" w:sz="0" w:space="0" w:color="auto"/>
                      </w:divBdr>
                    </w:div>
                    <w:div w:id="1223835004">
                      <w:marLeft w:val="0"/>
                      <w:marRight w:val="0"/>
                      <w:marTop w:val="0"/>
                      <w:marBottom w:val="0"/>
                      <w:divBdr>
                        <w:top w:val="none" w:sz="0" w:space="0" w:color="auto"/>
                        <w:left w:val="none" w:sz="0" w:space="0" w:color="auto"/>
                        <w:bottom w:val="none" w:sz="0" w:space="0" w:color="auto"/>
                        <w:right w:val="none" w:sz="0" w:space="0" w:color="auto"/>
                      </w:divBdr>
                    </w:div>
                    <w:div w:id="1282228322">
                      <w:marLeft w:val="0"/>
                      <w:marRight w:val="0"/>
                      <w:marTop w:val="0"/>
                      <w:marBottom w:val="0"/>
                      <w:divBdr>
                        <w:top w:val="none" w:sz="0" w:space="0" w:color="auto"/>
                        <w:left w:val="none" w:sz="0" w:space="0" w:color="auto"/>
                        <w:bottom w:val="none" w:sz="0" w:space="0" w:color="auto"/>
                        <w:right w:val="none" w:sz="0" w:space="0" w:color="auto"/>
                      </w:divBdr>
                    </w:div>
                    <w:div w:id="1529877052">
                      <w:marLeft w:val="0"/>
                      <w:marRight w:val="0"/>
                      <w:marTop w:val="0"/>
                      <w:marBottom w:val="0"/>
                      <w:divBdr>
                        <w:top w:val="none" w:sz="0" w:space="0" w:color="auto"/>
                        <w:left w:val="none" w:sz="0" w:space="0" w:color="auto"/>
                        <w:bottom w:val="none" w:sz="0" w:space="0" w:color="auto"/>
                        <w:right w:val="none" w:sz="0" w:space="0" w:color="auto"/>
                      </w:divBdr>
                    </w:div>
                    <w:div w:id="1721711010">
                      <w:marLeft w:val="0"/>
                      <w:marRight w:val="0"/>
                      <w:marTop w:val="0"/>
                      <w:marBottom w:val="0"/>
                      <w:divBdr>
                        <w:top w:val="none" w:sz="0" w:space="0" w:color="auto"/>
                        <w:left w:val="none" w:sz="0" w:space="0" w:color="auto"/>
                        <w:bottom w:val="none" w:sz="0" w:space="0" w:color="auto"/>
                        <w:right w:val="none" w:sz="0" w:space="0" w:color="auto"/>
                      </w:divBdr>
                    </w:div>
                    <w:div w:id="1900164432">
                      <w:marLeft w:val="0"/>
                      <w:marRight w:val="0"/>
                      <w:marTop w:val="0"/>
                      <w:marBottom w:val="0"/>
                      <w:divBdr>
                        <w:top w:val="none" w:sz="0" w:space="0" w:color="auto"/>
                        <w:left w:val="none" w:sz="0" w:space="0" w:color="auto"/>
                        <w:bottom w:val="none" w:sz="0" w:space="0" w:color="auto"/>
                        <w:right w:val="none" w:sz="0" w:space="0" w:color="auto"/>
                      </w:divBdr>
                    </w:div>
                    <w:div w:id="19072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58310">
      <w:bodyDiv w:val="1"/>
      <w:marLeft w:val="0"/>
      <w:marRight w:val="0"/>
      <w:marTop w:val="0"/>
      <w:marBottom w:val="0"/>
      <w:divBdr>
        <w:top w:val="none" w:sz="0" w:space="0" w:color="auto"/>
        <w:left w:val="none" w:sz="0" w:space="0" w:color="auto"/>
        <w:bottom w:val="none" w:sz="0" w:space="0" w:color="auto"/>
        <w:right w:val="none" w:sz="0" w:space="0" w:color="auto"/>
      </w:divBdr>
    </w:div>
    <w:div w:id="2054425421">
      <w:bodyDiv w:val="1"/>
      <w:marLeft w:val="0"/>
      <w:marRight w:val="0"/>
      <w:marTop w:val="0"/>
      <w:marBottom w:val="0"/>
      <w:divBdr>
        <w:top w:val="none" w:sz="0" w:space="0" w:color="auto"/>
        <w:left w:val="none" w:sz="0" w:space="0" w:color="auto"/>
        <w:bottom w:val="none" w:sz="0" w:space="0" w:color="auto"/>
        <w:right w:val="none" w:sz="0" w:space="0" w:color="auto"/>
      </w:divBdr>
      <w:divsChild>
        <w:div w:id="210727153">
          <w:marLeft w:val="0"/>
          <w:marRight w:val="0"/>
          <w:marTop w:val="0"/>
          <w:marBottom w:val="0"/>
          <w:divBdr>
            <w:top w:val="none" w:sz="0" w:space="0" w:color="auto"/>
            <w:left w:val="none" w:sz="0" w:space="0" w:color="auto"/>
            <w:bottom w:val="none" w:sz="0" w:space="0" w:color="auto"/>
            <w:right w:val="none" w:sz="0" w:space="0" w:color="auto"/>
          </w:divBdr>
          <w:divsChild>
            <w:div w:id="10321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6701">
      <w:bodyDiv w:val="1"/>
      <w:marLeft w:val="0"/>
      <w:marRight w:val="0"/>
      <w:marTop w:val="0"/>
      <w:marBottom w:val="0"/>
      <w:divBdr>
        <w:top w:val="none" w:sz="0" w:space="0" w:color="auto"/>
        <w:left w:val="none" w:sz="0" w:space="0" w:color="auto"/>
        <w:bottom w:val="none" w:sz="0" w:space="0" w:color="auto"/>
        <w:right w:val="none" w:sz="0" w:space="0" w:color="auto"/>
      </w:divBdr>
      <w:divsChild>
        <w:div w:id="539512550">
          <w:marLeft w:val="0"/>
          <w:marRight w:val="0"/>
          <w:marTop w:val="0"/>
          <w:marBottom w:val="0"/>
          <w:divBdr>
            <w:top w:val="none" w:sz="0" w:space="0" w:color="auto"/>
            <w:left w:val="none" w:sz="0" w:space="0" w:color="auto"/>
            <w:bottom w:val="none" w:sz="0" w:space="0" w:color="auto"/>
            <w:right w:val="none" w:sz="0" w:space="0" w:color="auto"/>
          </w:divBdr>
          <w:divsChild>
            <w:div w:id="1401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adda.icm.edu.pl/yadda/element/bwmeta1.element.ekon-element-issn-1234-8872"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crsp.org/" TargetMode="External"/><Relationship Id="rId1" Type="http://schemas.openxmlformats.org/officeDocument/2006/relationships/hyperlink" Target="https://mba.tuck.dartmouth.edu/pages/faculty/ken.french/data_library.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6FE7E-6A64-4134-A94D-CB42D4FC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25656</TotalTime>
  <Pages>35</Pages>
  <Words>8578</Words>
  <Characters>51474</Characters>
  <Application>Microsoft Office Word</Application>
  <DocSecurity>0</DocSecurity>
  <Lines>428</Lines>
  <Paragraphs>119</Paragraphs>
  <ScaleCrop>false</ScaleCrop>
  <HeadingPairs>
    <vt:vector size="2" baseType="variant">
      <vt:variant>
        <vt:lpstr>Tytuł</vt:lpstr>
      </vt:variant>
      <vt:variant>
        <vt:i4>1</vt:i4>
      </vt:variant>
    </vt:vector>
  </HeadingPairs>
  <TitlesOfParts>
    <vt:vector size="1" baseType="lpstr">
      <vt:lpstr>Zasady pisania prac dyplomowych na Wydziale Nauk Ekonomicznych UW</vt:lpstr>
    </vt:vector>
  </TitlesOfParts>
  <Company>Dom</Company>
  <LinksUpToDate>false</LinksUpToDate>
  <CharactersWithSpaces>59933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Zasady pisania prac dyplomowych na Wydziale Nauk Ekonomicznych UW</dc:title>
  <dc:subject/>
  <dc:creator>Janusz</dc:creator>
  <cp:keywords/>
  <dc:description/>
  <cp:lastModifiedBy>Konto Microsoft</cp:lastModifiedBy>
  <cp:revision>32</cp:revision>
  <cp:lastPrinted>2020-04-18T00:04:00Z</cp:lastPrinted>
  <dcterms:created xsi:type="dcterms:W3CDTF">2022-03-14T18:21:00Z</dcterms:created>
  <dcterms:modified xsi:type="dcterms:W3CDTF">2022-05-09T10:22:00Z</dcterms:modified>
</cp:coreProperties>
</file>